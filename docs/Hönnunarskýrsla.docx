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A9D9E" w14:textId="00AD7377" w:rsidR="003E17B3" w:rsidRPr="001811D6" w:rsidRDefault="003E17B3" w:rsidP="003E17B3">
      <w:pPr>
        <w:rPr>
          <w:lang w:val="da-DK"/>
        </w:rPr>
      </w:pPr>
    </w:p>
    <w:p w14:paraId="2DDD71AB" w14:textId="77777777" w:rsidR="003E17B3" w:rsidRPr="001811D6" w:rsidRDefault="003E17B3" w:rsidP="003E17B3">
      <w:pPr>
        <w:rPr>
          <w:lang w:val="da-DK"/>
        </w:rPr>
      </w:pPr>
      <w:r w:rsidRPr="001811D6">
        <w:rPr>
          <w:lang w:val="da-DK"/>
        </w:rPr>
        <w:t> </w:t>
      </w:r>
    </w:p>
    <w:p w14:paraId="05085CF4" w14:textId="1FF30C76" w:rsidR="003E17B3" w:rsidRPr="001811D6" w:rsidRDefault="003E17B3" w:rsidP="003E17B3">
      <w:pPr>
        <w:rPr>
          <w:lang w:val="da-DK"/>
        </w:rPr>
      </w:pPr>
    </w:p>
    <w:p w14:paraId="0E466F30" w14:textId="2AC66685" w:rsidR="003E17B3" w:rsidRPr="009A28D7" w:rsidRDefault="005B34A7" w:rsidP="0098580D">
      <w:pPr>
        <w:jc w:val="center"/>
        <w:rPr>
          <w:lang w:val="da-DK"/>
        </w:rPr>
      </w:pPr>
      <w:r>
        <w:rPr>
          <w:noProof/>
        </w:rPr>
        <w:drawing>
          <wp:inline distT="0" distB="0" distL="0" distR="0" wp14:anchorId="40824619" wp14:editId="394DE968">
            <wp:extent cx="4763135" cy="2644775"/>
            <wp:effectExtent l="0" t="0" r="0" b="3175"/>
            <wp:docPr id="2023222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2644775"/>
                    </a:xfrm>
                    <a:prstGeom prst="rect">
                      <a:avLst/>
                    </a:prstGeom>
                    <a:noFill/>
                    <a:ln>
                      <a:noFill/>
                    </a:ln>
                  </pic:spPr>
                </pic:pic>
              </a:graphicData>
            </a:graphic>
          </wp:inline>
        </w:drawing>
      </w:r>
    </w:p>
    <w:p w14:paraId="3F243CC9" w14:textId="2346AFEA" w:rsidR="003E17B3" w:rsidRPr="009A28D7" w:rsidRDefault="003E17B3" w:rsidP="00BB0960">
      <w:pPr>
        <w:jc w:val="center"/>
        <w:rPr>
          <w:lang w:val="da-DK"/>
        </w:rPr>
      </w:pPr>
      <w:r w:rsidRPr="00965807">
        <w:t>T-113-VLN1</w:t>
      </w:r>
    </w:p>
    <w:p w14:paraId="6C3CB545" w14:textId="69D77A2C" w:rsidR="003E17B3" w:rsidRPr="0098580D" w:rsidRDefault="003E17B3" w:rsidP="00BB0960">
      <w:pPr>
        <w:jc w:val="center"/>
        <w:rPr>
          <w:b/>
          <w:sz w:val="32"/>
          <w:szCs w:val="32"/>
          <w:lang w:val="da-DK"/>
        </w:rPr>
      </w:pPr>
      <w:r w:rsidRPr="0098580D">
        <w:rPr>
          <w:b/>
          <w:sz w:val="32"/>
          <w:szCs w:val="32"/>
        </w:rPr>
        <w:t>Verklegt námskeið 1</w:t>
      </w:r>
    </w:p>
    <w:p w14:paraId="7003187E" w14:textId="77777777" w:rsidR="003E17B3" w:rsidRPr="009A28D7" w:rsidRDefault="003E17B3" w:rsidP="003E17B3">
      <w:pPr>
        <w:rPr>
          <w:lang w:val="da-DK"/>
        </w:rPr>
      </w:pPr>
      <w:r w:rsidRPr="009A28D7">
        <w:rPr>
          <w:lang w:val="da-DK"/>
        </w:rPr>
        <w:t> </w:t>
      </w:r>
    </w:p>
    <w:p w14:paraId="41CF8080" w14:textId="77777777" w:rsidR="003E17B3" w:rsidRPr="009A28D7" w:rsidRDefault="003E17B3" w:rsidP="003E17B3">
      <w:pPr>
        <w:rPr>
          <w:lang w:val="da-DK"/>
        </w:rPr>
      </w:pPr>
      <w:r w:rsidRPr="009A28D7">
        <w:rPr>
          <w:lang w:val="da-DK"/>
        </w:rPr>
        <w:t> </w:t>
      </w:r>
    </w:p>
    <w:p w14:paraId="405D14A1" w14:textId="5987896D" w:rsidR="003E17B3" w:rsidRPr="009A28D7" w:rsidRDefault="003E17B3" w:rsidP="18BE4892">
      <w:pPr>
        <w:rPr>
          <w:lang w:val="da-DK"/>
        </w:rPr>
      </w:pPr>
    </w:p>
    <w:p w14:paraId="4DED400D" w14:textId="77777777" w:rsidR="003E17B3" w:rsidRPr="0098580D" w:rsidRDefault="003E17B3" w:rsidP="003E17B3">
      <w:pPr>
        <w:rPr>
          <w:color w:val="0E2841" w:themeColor="text2"/>
          <w:sz w:val="28"/>
          <w:szCs w:val="28"/>
          <w:lang w:val="da-DK"/>
        </w:rPr>
      </w:pPr>
      <w:r w:rsidRPr="0098580D">
        <w:rPr>
          <w:b/>
          <w:color w:val="0E2841" w:themeColor="text2"/>
          <w:sz w:val="28"/>
          <w:szCs w:val="28"/>
          <w:u w:val="single"/>
        </w:rPr>
        <w:t>Hópur 2</w:t>
      </w:r>
      <w:r w:rsidRPr="0098580D">
        <w:rPr>
          <w:color w:val="0E2841" w:themeColor="text2"/>
          <w:sz w:val="28"/>
          <w:szCs w:val="28"/>
          <w:lang w:val="da-DK"/>
        </w:rPr>
        <w:t> </w:t>
      </w:r>
    </w:p>
    <w:p w14:paraId="21BF0B37" w14:textId="77777777" w:rsidR="003E17B3" w:rsidRPr="003F1A18" w:rsidRDefault="003E17B3" w:rsidP="003E17B3">
      <w:pPr>
        <w:rPr>
          <w:sz w:val="22"/>
          <w:szCs w:val="22"/>
          <w:lang w:val="da-DK"/>
        </w:rPr>
      </w:pPr>
      <w:r w:rsidRPr="003F1A18">
        <w:rPr>
          <w:sz w:val="22"/>
          <w:szCs w:val="22"/>
        </w:rPr>
        <w:t>Atli Axfjörð</w:t>
      </w:r>
      <w:r w:rsidRPr="003F1A18">
        <w:rPr>
          <w:sz w:val="22"/>
          <w:szCs w:val="22"/>
          <w:lang w:val="da-DK"/>
        </w:rPr>
        <w:t> </w:t>
      </w:r>
    </w:p>
    <w:p w14:paraId="391E0450" w14:textId="77777777" w:rsidR="003E17B3" w:rsidRPr="003F1A18" w:rsidRDefault="003E17B3" w:rsidP="003E17B3">
      <w:pPr>
        <w:rPr>
          <w:sz w:val="22"/>
          <w:szCs w:val="22"/>
          <w:lang w:val="da-DK"/>
        </w:rPr>
      </w:pPr>
      <w:r w:rsidRPr="003F1A18">
        <w:rPr>
          <w:sz w:val="22"/>
          <w:szCs w:val="22"/>
        </w:rPr>
        <w:t>Daníel Cassata</w:t>
      </w:r>
      <w:r w:rsidRPr="003F1A18">
        <w:rPr>
          <w:sz w:val="22"/>
          <w:szCs w:val="22"/>
          <w:lang w:val="da-DK"/>
        </w:rPr>
        <w:t> </w:t>
      </w:r>
    </w:p>
    <w:p w14:paraId="4F9847E7" w14:textId="77777777" w:rsidR="003E17B3" w:rsidRPr="003F1A18" w:rsidRDefault="003E17B3" w:rsidP="003E17B3">
      <w:pPr>
        <w:rPr>
          <w:sz w:val="22"/>
          <w:szCs w:val="22"/>
          <w:lang w:val="da-DK"/>
        </w:rPr>
      </w:pPr>
      <w:r w:rsidRPr="003F1A18">
        <w:rPr>
          <w:sz w:val="22"/>
          <w:szCs w:val="22"/>
        </w:rPr>
        <w:t>Eva Dís Hákonardóttir</w:t>
      </w:r>
      <w:r w:rsidRPr="003F1A18">
        <w:rPr>
          <w:sz w:val="22"/>
          <w:szCs w:val="22"/>
          <w:lang w:val="da-DK"/>
        </w:rPr>
        <w:t> </w:t>
      </w:r>
    </w:p>
    <w:p w14:paraId="200B56C4" w14:textId="77777777" w:rsidR="003E17B3" w:rsidRPr="003F1A18" w:rsidRDefault="003E17B3" w:rsidP="003E17B3">
      <w:pPr>
        <w:rPr>
          <w:sz w:val="22"/>
          <w:szCs w:val="22"/>
          <w:lang w:val="da-DK"/>
        </w:rPr>
      </w:pPr>
      <w:r w:rsidRPr="003F1A18">
        <w:rPr>
          <w:sz w:val="22"/>
          <w:szCs w:val="22"/>
        </w:rPr>
        <w:t>Gísli Jóhann Halldórsson</w:t>
      </w:r>
      <w:r w:rsidRPr="003F1A18">
        <w:rPr>
          <w:sz w:val="22"/>
          <w:szCs w:val="22"/>
          <w:lang w:val="da-DK"/>
        </w:rPr>
        <w:t> </w:t>
      </w:r>
    </w:p>
    <w:p w14:paraId="6E0C5B9E" w14:textId="77777777" w:rsidR="003E17B3" w:rsidRPr="003F1A18" w:rsidRDefault="003E17B3" w:rsidP="003E17B3">
      <w:pPr>
        <w:rPr>
          <w:sz w:val="22"/>
          <w:szCs w:val="22"/>
          <w:lang w:val="da-DK"/>
        </w:rPr>
      </w:pPr>
      <w:r w:rsidRPr="003F1A18">
        <w:rPr>
          <w:sz w:val="22"/>
          <w:szCs w:val="22"/>
        </w:rPr>
        <w:t>Hjörtur Vilhelmsson</w:t>
      </w:r>
      <w:r w:rsidRPr="003F1A18">
        <w:rPr>
          <w:sz w:val="22"/>
          <w:szCs w:val="22"/>
          <w:lang w:val="da-DK"/>
        </w:rPr>
        <w:t> </w:t>
      </w:r>
    </w:p>
    <w:p w14:paraId="6B23A200" w14:textId="77777777" w:rsidR="003E17B3" w:rsidRPr="003F1A18" w:rsidRDefault="003E17B3" w:rsidP="003E17B3">
      <w:pPr>
        <w:rPr>
          <w:sz w:val="22"/>
          <w:szCs w:val="22"/>
          <w:lang w:val="da-DK"/>
        </w:rPr>
      </w:pPr>
      <w:r w:rsidRPr="003F1A18">
        <w:rPr>
          <w:sz w:val="22"/>
          <w:szCs w:val="22"/>
        </w:rPr>
        <w:t>Óli Daníel Brynjarsson</w:t>
      </w:r>
      <w:r w:rsidRPr="003F1A18">
        <w:rPr>
          <w:sz w:val="22"/>
          <w:szCs w:val="22"/>
          <w:lang w:val="da-DK"/>
        </w:rPr>
        <w:t> </w:t>
      </w:r>
    </w:p>
    <w:p w14:paraId="7EF93B68" w14:textId="77777777" w:rsidR="0098580D" w:rsidRPr="003F1A18" w:rsidRDefault="0098580D" w:rsidP="001C69D9">
      <w:pPr>
        <w:rPr>
          <w:sz w:val="22"/>
          <w:szCs w:val="22"/>
          <w:lang w:val="da-DK"/>
        </w:rPr>
      </w:pPr>
    </w:p>
    <w:p w14:paraId="510ABF87" w14:textId="77777777" w:rsidR="003E17B3" w:rsidRPr="00E205D6" w:rsidRDefault="003E17B3" w:rsidP="003E17B3">
      <w:pPr>
        <w:rPr>
          <w:color w:val="0E2841" w:themeColor="text2"/>
          <w:sz w:val="28"/>
          <w:szCs w:val="28"/>
          <w:lang w:val="da-DK"/>
        </w:rPr>
      </w:pPr>
      <w:r w:rsidRPr="0098580D">
        <w:rPr>
          <w:b/>
          <w:color w:val="0E2841" w:themeColor="text2"/>
          <w:sz w:val="28"/>
          <w:szCs w:val="28"/>
          <w:u w:val="single"/>
        </w:rPr>
        <w:t>Kennari</w:t>
      </w:r>
      <w:r w:rsidRPr="00E205D6">
        <w:rPr>
          <w:color w:val="0E2841" w:themeColor="text2"/>
          <w:sz w:val="28"/>
          <w:szCs w:val="28"/>
          <w:lang w:val="da-DK"/>
        </w:rPr>
        <w:t> </w:t>
      </w:r>
    </w:p>
    <w:p w14:paraId="7155E27E" w14:textId="4A7B3B78" w:rsidR="003E17B3" w:rsidRPr="00E205D6" w:rsidRDefault="003E17B3" w:rsidP="003E17B3">
      <w:pPr>
        <w:rPr>
          <w:sz w:val="22"/>
          <w:szCs w:val="22"/>
          <w:lang w:val="da-DK"/>
        </w:rPr>
      </w:pPr>
      <w:r w:rsidRPr="003F1A18">
        <w:rPr>
          <w:sz w:val="22"/>
          <w:szCs w:val="22"/>
        </w:rPr>
        <w:t>Gylfi Þór Guðmundsson</w:t>
      </w:r>
      <w:r w:rsidRPr="00E205D6">
        <w:rPr>
          <w:sz w:val="22"/>
          <w:szCs w:val="22"/>
          <w:lang w:val="da-DK"/>
        </w:rPr>
        <w:t> </w:t>
      </w:r>
    </w:p>
    <w:sdt>
      <w:sdtPr>
        <w:rPr>
          <w:rFonts w:eastAsiaTheme="minorEastAsia"/>
        </w:rPr>
        <w:id w:val="601843752"/>
        <w:docPartObj>
          <w:docPartGallery w:val="Table of Contents"/>
          <w:docPartUnique/>
        </w:docPartObj>
      </w:sdtPr>
      <w:sdtEndPr>
        <w:rPr>
          <w:b/>
          <w:bCs/>
          <w:noProof/>
        </w:rPr>
      </w:sdtEndPr>
      <w:sdtContent>
        <w:p w14:paraId="4CF954DE" w14:textId="66EABBF4" w:rsidR="00C72511" w:rsidRDefault="00C72511" w:rsidP="27B7462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3675580">
            <w:r w:rsidR="00282BF2" w:rsidRPr="27B74623">
              <w:rPr>
                <w:rStyle w:val="Hyperlink"/>
                <w:noProof/>
              </w:rPr>
              <w:t>Notkunartilvik (Use cases)</w:t>
            </w:r>
            <w:r>
              <w:tab/>
            </w:r>
            <w:r w:rsidRPr="27B74623">
              <w:rPr>
                <w:noProof/>
              </w:rPr>
              <w:fldChar w:fldCharType="begin"/>
            </w:r>
            <w:r w:rsidRPr="27B74623">
              <w:rPr>
                <w:noProof/>
              </w:rPr>
              <w:instrText xml:space="preserve"> PAGEREF _Toc183675580 \h </w:instrText>
            </w:r>
            <w:r w:rsidRPr="27B74623">
              <w:rPr>
                <w:noProof/>
              </w:rPr>
            </w:r>
            <w:r w:rsidRPr="27B74623">
              <w:rPr>
                <w:noProof/>
              </w:rPr>
              <w:fldChar w:fldCharType="separate"/>
            </w:r>
            <w:r w:rsidR="00282BF2" w:rsidRPr="27B74623">
              <w:rPr>
                <w:noProof/>
              </w:rPr>
              <w:t>3</w:t>
            </w:r>
            <w:r w:rsidRPr="27B74623">
              <w:rPr>
                <w:noProof/>
              </w:rPr>
              <w:fldChar w:fldCharType="end"/>
            </w:r>
          </w:hyperlink>
        </w:p>
        <w:p w14:paraId="627E76A6" w14:textId="600C509C" w:rsidR="00282BF2" w:rsidRDefault="00282BF2" w:rsidP="27B74623">
          <w:pPr>
            <w:pStyle w:val="TOC1"/>
            <w:tabs>
              <w:tab w:val="right" w:leader="dot" w:pos="9016"/>
            </w:tabs>
            <w:rPr>
              <w:rFonts w:eastAsiaTheme="minorEastAsia"/>
              <w:noProof/>
              <w:lang w:eastAsia="en-GB"/>
            </w:rPr>
          </w:pPr>
          <w:hyperlink w:anchor="_Toc183675581">
            <w:r w:rsidRPr="27B74623">
              <w:rPr>
                <w:rStyle w:val="Hyperlink"/>
                <w:noProof/>
              </w:rPr>
              <w:t>Stöðuritum (State diagram)</w:t>
            </w:r>
            <w:r>
              <w:tab/>
            </w:r>
            <w:r w:rsidRPr="27B74623">
              <w:rPr>
                <w:noProof/>
              </w:rPr>
              <w:fldChar w:fldCharType="begin"/>
            </w:r>
            <w:r w:rsidRPr="27B74623">
              <w:rPr>
                <w:noProof/>
              </w:rPr>
              <w:instrText xml:space="preserve"> PAGEREF _Toc183675581 \h </w:instrText>
            </w:r>
            <w:r w:rsidRPr="27B74623">
              <w:rPr>
                <w:noProof/>
              </w:rPr>
            </w:r>
            <w:r w:rsidRPr="27B74623">
              <w:rPr>
                <w:noProof/>
              </w:rPr>
              <w:fldChar w:fldCharType="separate"/>
            </w:r>
            <w:r w:rsidRPr="27B74623">
              <w:rPr>
                <w:noProof/>
              </w:rPr>
              <w:t>18</w:t>
            </w:r>
            <w:r w:rsidRPr="27B74623">
              <w:rPr>
                <w:noProof/>
              </w:rPr>
              <w:fldChar w:fldCharType="end"/>
            </w:r>
          </w:hyperlink>
        </w:p>
        <w:p w14:paraId="3AAE70F3" w14:textId="568EC95B" w:rsidR="00282BF2" w:rsidRDefault="00282BF2" w:rsidP="27B74623">
          <w:pPr>
            <w:pStyle w:val="TOC1"/>
            <w:tabs>
              <w:tab w:val="right" w:leader="dot" w:pos="9016"/>
            </w:tabs>
            <w:rPr>
              <w:rFonts w:eastAsiaTheme="minorEastAsia"/>
              <w:noProof/>
              <w:lang w:eastAsia="en-GB"/>
            </w:rPr>
          </w:pPr>
          <w:hyperlink w:anchor="_Toc183675582">
            <w:r w:rsidRPr="27B74623">
              <w:rPr>
                <w:rStyle w:val="Hyperlink"/>
                <w:noProof/>
                <w:lang w:val="en-US"/>
              </w:rPr>
              <w:t>Klasarit (UML Class diagram)</w:t>
            </w:r>
            <w:r>
              <w:tab/>
            </w:r>
            <w:r w:rsidRPr="27B74623">
              <w:rPr>
                <w:noProof/>
              </w:rPr>
              <w:fldChar w:fldCharType="begin"/>
            </w:r>
            <w:r w:rsidRPr="27B74623">
              <w:rPr>
                <w:noProof/>
              </w:rPr>
              <w:instrText xml:space="preserve"> PAGEREF _Toc183675582 \h </w:instrText>
            </w:r>
            <w:r w:rsidRPr="27B74623">
              <w:rPr>
                <w:noProof/>
              </w:rPr>
            </w:r>
            <w:r w:rsidRPr="27B74623">
              <w:rPr>
                <w:noProof/>
              </w:rPr>
              <w:fldChar w:fldCharType="separate"/>
            </w:r>
            <w:r w:rsidRPr="27B74623">
              <w:rPr>
                <w:noProof/>
              </w:rPr>
              <w:t>23</w:t>
            </w:r>
            <w:r w:rsidRPr="27B74623">
              <w:rPr>
                <w:noProof/>
              </w:rPr>
              <w:fldChar w:fldCharType="end"/>
            </w:r>
          </w:hyperlink>
        </w:p>
        <w:p w14:paraId="4E9D2243" w14:textId="7CA7528C" w:rsidR="00282BF2" w:rsidRDefault="00282BF2" w:rsidP="27B74623">
          <w:pPr>
            <w:pStyle w:val="TOC1"/>
            <w:tabs>
              <w:tab w:val="right" w:leader="dot" w:pos="9016"/>
            </w:tabs>
            <w:rPr>
              <w:rFonts w:eastAsiaTheme="minorEastAsia"/>
              <w:noProof/>
              <w:lang w:eastAsia="en-GB"/>
            </w:rPr>
          </w:pPr>
          <w:hyperlink w:anchor="_Toc183675583">
            <w:r w:rsidRPr="27B74623">
              <w:rPr>
                <w:rStyle w:val="Hyperlink"/>
                <w:noProof/>
              </w:rPr>
              <w:t>Notendahópagreining</w:t>
            </w:r>
            <w:r>
              <w:tab/>
            </w:r>
            <w:r w:rsidRPr="27B74623">
              <w:rPr>
                <w:noProof/>
              </w:rPr>
              <w:fldChar w:fldCharType="begin"/>
            </w:r>
            <w:r w:rsidRPr="27B74623">
              <w:rPr>
                <w:noProof/>
              </w:rPr>
              <w:instrText xml:space="preserve"> PAGEREF _Toc183675583 \h </w:instrText>
            </w:r>
            <w:r w:rsidRPr="27B74623">
              <w:rPr>
                <w:noProof/>
              </w:rPr>
            </w:r>
            <w:r w:rsidRPr="27B74623">
              <w:rPr>
                <w:noProof/>
              </w:rPr>
              <w:fldChar w:fldCharType="separate"/>
            </w:r>
            <w:r w:rsidRPr="27B74623">
              <w:rPr>
                <w:noProof/>
              </w:rPr>
              <w:t>24</w:t>
            </w:r>
            <w:r w:rsidRPr="27B74623">
              <w:rPr>
                <w:noProof/>
              </w:rPr>
              <w:fldChar w:fldCharType="end"/>
            </w:r>
          </w:hyperlink>
        </w:p>
        <w:p w14:paraId="06BDA995" w14:textId="510063A8" w:rsidR="00282BF2" w:rsidRDefault="00282BF2" w:rsidP="27B74623">
          <w:pPr>
            <w:pStyle w:val="TOC1"/>
            <w:tabs>
              <w:tab w:val="right" w:leader="dot" w:pos="9016"/>
            </w:tabs>
            <w:rPr>
              <w:rFonts w:eastAsiaTheme="minorEastAsia"/>
              <w:noProof/>
              <w:lang w:eastAsia="en-GB"/>
            </w:rPr>
          </w:pPr>
          <w:hyperlink w:anchor="_Toc183675584">
            <w:r w:rsidRPr="27B74623">
              <w:rPr>
                <w:rStyle w:val="Hyperlink"/>
                <w:noProof/>
              </w:rPr>
              <w:t>Útlitshönnun (Happy path)</w:t>
            </w:r>
            <w:r>
              <w:tab/>
            </w:r>
            <w:r w:rsidRPr="27B74623">
              <w:rPr>
                <w:noProof/>
              </w:rPr>
              <w:fldChar w:fldCharType="begin"/>
            </w:r>
            <w:r w:rsidRPr="27B74623">
              <w:rPr>
                <w:noProof/>
              </w:rPr>
              <w:instrText xml:space="preserve"> PAGEREF _Toc183675584 \h </w:instrText>
            </w:r>
            <w:r w:rsidRPr="27B74623">
              <w:rPr>
                <w:noProof/>
              </w:rPr>
            </w:r>
            <w:r w:rsidRPr="27B74623">
              <w:rPr>
                <w:noProof/>
              </w:rPr>
              <w:fldChar w:fldCharType="separate"/>
            </w:r>
            <w:r w:rsidRPr="27B74623">
              <w:rPr>
                <w:noProof/>
              </w:rPr>
              <w:t>25</w:t>
            </w:r>
            <w:r w:rsidRPr="27B74623">
              <w:rPr>
                <w:noProof/>
              </w:rPr>
              <w:fldChar w:fldCharType="end"/>
            </w:r>
          </w:hyperlink>
        </w:p>
        <w:p w14:paraId="6C38C9C6" w14:textId="4A3001A6" w:rsidR="00282BF2" w:rsidRDefault="00282BF2" w:rsidP="27B74623">
          <w:pPr>
            <w:pStyle w:val="TOC2"/>
            <w:tabs>
              <w:tab w:val="right" w:leader="dot" w:pos="9016"/>
            </w:tabs>
            <w:rPr>
              <w:rFonts w:eastAsiaTheme="minorEastAsia"/>
              <w:noProof/>
              <w:lang w:eastAsia="en-GB"/>
            </w:rPr>
          </w:pPr>
          <w:hyperlink w:anchor="_Toc183675585">
            <w:r w:rsidRPr="27B74623">
              <w:rPr>
                <w:rStyle w:val="Hyperlink"/>
                <w:noProof/>
              </w:rPr>
              <w:t>Ef notandi er yfirmaður</w:t>
            </w:r>
            <w:r>
              <w:tab/>
            </w:r>
            <w:r w:rsidRPr="27B74623">
              <w:rPr>
                <w:noProof/>
              </w:rPr>
              <w:fldChar w:fldCharType="begin"/>
            </w:r>
            <w:r w:rsidRPr="27B74623">
              <w:rPr>
                <w:noProof/>
              </w:rPr>
              <w:instrText xml:space="preserve"> PAGEREF _Toc183675585 \h </w:instrText>
            </w:r>
            <w:r w:rsidRPr="27B74623">
              <w:rPr>
                <w:noProof/>
              </w:rPr>
            </w:r>
            <w:r w:rsidRPr="27B74623">
              <w:rPr>
                <w:noProof/>
              </w:rPr>
              <w:fldChar w:fldCharType="separate"/>
            </w:r>
            <w:r w:rsidRPr="27B74623">
              <w:rPr>
                <w:noProof/>
              </w:rPr>
              <w:t>26</w:t>
            </w:r>
            <w:r w:rsidRPr="27B74623">
              <w:rPr>
                <w:noProof/>
              </w:rPr>
              <w:fldChar w:fldCharType="end"/>
            </w:r>
          </w:hyperlink>
        </w:p>
        <w:p w14:paraId="7FDCEEA3" w14:textId="2AE22952" w:rsidR="00282BF2" w:rsidRDefault="00282BF2" w:rsidP="27B74623">
          <w:pPr>
            <w:pStyle w:val="TOC2"/>
            <w:tabs>
              <w:tab w:val="right" w:leader="dot" w:pos="9016"/>
            </w:tabs>
            <w:rPr>
              <w:rFonts w:eastAsiaTheme="minorEastAsia"/>
              <w:noProof/>
              <w:lang w:eastAsia="en-GB"/>
            </w:rPr>
          </w:pPr>
          <w:hyperlink w:anchor="_Toc183675586">
            <w:r w:rsidRPr="27B74623">
              <w:rPr>
                <w:rStyle w:val="Hyperlink"/>
                <w:noProof/>
              </w:rPr>
              <w:t>Ef notandi er starfsmaður</w:t>
            </w:r>
            <w:r>
              <w:tab/>
            </w:r>
            <w:r w:rsidRPr="27B74623">
              <w:rPr>
                <w:noProof/>
              </w:rPr>
              <w:fldChar w:fldCharType="begin"/>
            </w:r>
            <w:r w:rsidRPr="27B74623">
              <w:rPr>
                <w:noProof/>
              </w:rPr>
              <w:instrText xml:space="preserve"> PAGEREF _Toc183675586 \h </w:instrText>
            </w:r>
            <w:r w:rsidRPr="27B74623">
              <w:rPr>
                <w:noProof/>
              </w:rPr>
            </w:r>
            <w:r w:rsidRPr="27B74623">
              <w:rPr>
                <w:noProof/>
              </w:rPr>
              <w:fldChar w:fldCharType="separate"/>
            </w:r>
            <w:r w:rsidRPr="27B74623">
              <w:rPr>
                <w:noProof/>
              </w:rPr>
              <w:t>29</w:t>
            </w:r>
            <w:r w:rsidRPr="27B74623">
              <w:rPr>
                <w:noProof/>
              </w:rPr>
              <w:fldChar w:fldCharType="end"/>
            </w:r>
          </w:hyperlink>
        </w:p>
        <w:p w14:paraId="014E0E6F" w14:textId="54D4607B" w:rsidR="00282BF2" w:rsidRDefault="00282BF2" w:rsidP="27B74623">
          <w:pPr>
            <w:pStyle w:val="TOC1"/>
            <w:tabs>
              <w:tab w:val="right" w:leader="dot" w:pos="9016"/>
            </w:tabs>
            <w:rPr>
              <w:rFonts w:eastAsiaTheme="minorEastAsia"/>
              <w:noProof/>
              <w:lang w:eastAsia="en-GB"/>
            </w:rPr>
          </w:pPr>
          <w:hyperlink w:anchor="_Toc183675587">
            <w:r w:rsidRPr="27B74623">
              <w:rPr>
                <w:rStyle w:val="Hyperlink"/>
                <w:noProof/>
              </w:rPr>
              <w:t>Kröfulisti A</w:t>
            </w:r>
            <w:r>
              <w:tab/>
            </w:r>
            <w:r w:rsidRPr="27B74623">
              <w:rPr>
                <w:noProof/>
              </w:rPr>
              <w:fldChar w:fldCharType="begin"/>
            </w:r>
            <w:r w:rsidRPr="27B74623">
              <w:rPr>
                <w:noProof/>
              </w:rPr>
              <w:instrText xml:space="preserve"> PAGEREF _Toc183675587 \h </w:instrText>
            </w:r>
            <w:r w:rsidRPr="27B74623">
              <w:rPr>
                <w:noProof/>
              </w:rPr>
            </w:r>
            <w:r w:rsidRPr="27B74623">
              <w:rPr>
                <w:noProof/>
              </w:rPr>
              <w:fldChar w:fldCharType="separate"/>
            </w:r>
            <w:r w:rsidRPr="27B74623">
              <w:rPr>
                <w:noProof/>
              </w:rPr>
              <w:t>31</w:t>
            </w:r>
            <w:r w:rsidRPr="27B74623">
              <w:rPr>
                <w:noProof/>
              </w:rPr>
              <w:fldChar w:fldCharType="end"/>
            </w:r>
          </w:hyperlink>
        </w:p>
        <w:p w14:paraId="0CF73C6E" w14:textId="3ACEE35E" w:rsidR="00282BF2" w:rsidRDefault="00282BF2" w:rsidP="27B74623">
          <w:pPr>
            <w:pStyle w:val="TOC1"/>
            <w:tabs>
              <w:tab w:val="right" w:leader="dot" w:pos="9016"/>
            </w:tabs>
            <w:rPr>
              <w:rFonts w:eastAsiaTheme="minorEastAsia"/>
              <w:noProof/>
              <w:lang w:eastAsia="en-GB"/>
            </w:rPr>
          </w:pPr>
          <w:hyperlink w:anchor="_Toc183675588">
            <w:r w:rsidRPr="27B74623">
              <w:rPr>
                <w:rStyle w:val="Hyperlink"/>
                <w:noProof/>
                <w:lang w:val="en-US"/>
              </w:rPr>
              <w:t>Kröfulisti (non-functional)</w:t>
            </w:r>
            <w:r>
              <w:tab/>
            </w:r>
            <w:r w:rsidRPr="27B74623">
              <w:rPr>
                <w:noProof/>
              </w:rPr>
              <w:fldChar w:fldCharType="begin"/>
            </w:r>
            <w:r w:rsidRPr="27B74623">
              <w:rPr>
                <w:noProof/>
              </w:rPr>
              <w:instrText xml:space="preserve"> PAGEREF _Toc183675588 \h </w:instrText>
            </w:r>
            <w:r w:rsidRPr="27B74623">
              <w:rPr>
                <w:noProof/>
              </w:rPr>
            </w:r>
            <w:r w:rsidRPr="27B74623">
              <w:rPr>
                <w:noProof/>
              </w:rPr>
              <w:fldChar w:fldCharType="separate"/>
            </w:r>
            <w:r w:rsidRPr="27B74623">
              <w:rPr>
                <w:noProof/>
              </w:rPr>
              <w:t>33</w:t>
            </w:r>
            <w:r w:rsidRPr="27B74623">
              <w:rPr>
                <w:noProof/>
              </w:rPr>
              <w:fldChar w:fldCharType="end"/>
            </w:r>
          </w:hyperlink>
        </w:p>
        <w:p w14:paraId="53FD2956" w14:textId="77777777" w:rsidR="00C72511" w:rsidRDefault="00C72511">
          <w:pPr>
            <w:pStyle w:val="TOCHeading"/>
          </w:pPr>
          <w:r>
            <w:t>Efnisyfirlit</w:t>
          </w:r>
        </w:p>
        <w:p w14:paraId="1C23195F" w14:textId="24B0665F" w:rsidR="00C72511" w:rsidRDefault="00C72511">
          <w:r>
            <w:rPr>
              <w:b/>
              <w:bCs/>
              <w:noProof/>
            </w:rPr>
            <w:fldChar w:fldCharType="end"/>
          </w:r>
        </w:p>
      </w:sdtContent>
    </w:sdt>
    <w:p w14:paraId="45905EC3" w14:textId="77777777" w:rsidR="00C72511" w:rsidRPr="00E205D6" w:rsidRDefault="00C72511" w:rsidP="001C69D9">
      <w:pPr>
        <w:rPr>
          <w:color w:val="0E2841" w:themeColor="text2"/>
          <w:sz w:val="28"/>
          <w:szCs w:val="28"/>
          <w:lang w:val="da-DK"/>
        </w:rPr>
      </w:pPr>
    </w:p>
    <w:p w14:paraId="6134884A" w14:textId="331C9034" w:rsidR="00C72511" w:rsidRDefault="00C72511" w:rsidP="73870AA8">
      <w:pPr>
        <w:pStyle w:val="TOC1"/>
        <w:tabs>
          <w:tab w:val="right" w:leader="dot" w:pos="9016"/>
        </w:tabs>
        <w:rPr>
          <w:rFonts w:eastAsiaTheme="minorEastAsia"/>
          <w:b/>
          <w:bCs/>
          <w:noProof/>
        </w:rPr>
      </w:pPr>
    </w:p>
    <w:p w14:paraId="0E5C4C9D" w14:textId="1CD6A770" w:rsidR="00BB0960" w:rsidRDefault="00BB0960" w:rsidP="00C72511">
      <w:pPr>
        <w:pStyle w:val="TOCHeading"/>
        <w:rPr>
          <w:sz w:val="40"/>
          <w:szCs w:val="40"/>
        </w:rPr>
      </w:pPr>
      <w:r>
        <w:br w:type="page"/>
      </w:r>
    </w:p>
    <w:p w14:paraId="2003071F" w14:textId="346E00C7" w:rsidR="003E17B3" w:rsidRPr="00965807" w:rsidRDefault="003E17B3" w:rsidP="001F056C">
      <w:pPr>
        <w:pStyle w:val="Heading1"/>
        <w:rPr>
          <w:lang w:val="en-US"/>
        </w:rPr>
      </w:pPr>
      <w:bookmarkStart w:id="0" w:name="_Toc183516951"/>
      <w:bookmarkStart w:id="1" w:name="_Toc183516963"/>
      <w:bookmarkStart w:id="2" w:name="_Toc183517106"/>
      <w:bookmarkStart w:id="3" w:name="_Toc183675580"/>
      <w:r>
        <w:t>Notkunartilvik</w:t>
      </w:r>
      <w:r w:rsidRPr="00965807">
        <w:t xml:space="preserve"> </w:t>
      </w:r>
      <w:r w:rsidR="00A65A56">
        <w:t xml:space="preserve">A </w:t>
      </w:r>
      <w:r w:rsidRPr="00965807">
        <w:t>(Use cases)</w:t>
      </w:r>
      <w:bookmarkEnd w:id="0"/>
      <w:bookmarkEnd w:id="1"/>
      <w:bookmarkEnd w:id="2"/>
      <w:bookmarkEnd w:id="3"/>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7398"/>
      </w:tblGrid>
      <w:tr w:rsidR="003E17B3" w:rsidRPr="00AC72FD" w14:paraId="15AB3519"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F34E935" w14:textId="77777777" w:rsidR="003E17B3" w:rsidRPr="00965807" w:rsidRDefault="003E17B3" w:rsidP="00494788">
            <w:pPr>
              <w:spacing w:line="240" w:lineRule="auto"/>
              <w:rPr>
                <w:color w:val="124F1A" w:themeColor="accent3" w:themeShade="BF"/>
                <w:sz w:val="22"/>
                <w:szCs w:val="22"/>
              </w:rPr>
            </w:pPr>
            <w:r w:rsidRPr="00965807">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951749" w14:textId="5468531E" w:rsidR="003E17B3" w:rsidRPr="00965807" w:rsidRDefault="7644259C" w:rsidP="00494788">
            <w:pPr>
              <w:spacing w:line="240" w:lineRule="auto"/>
              <w:rPr>
                <w:sz w:val="22"/>
                <w:szCs w:val="22"/>
              </w:rPr>
            </w:pPr>
            <w:r w:rsidRPr="001D2D0D">
              <w:rPr>
                <w:sz w:val="22"/>
                <w:szCs w:val="22"/>
              </w:rPr>
              <w:t>Sem starfsmaður vil ég geta skráð verk</w:t>
            </w:r>
            <w:r w:rsidR="0005019A" w:rsidRPr="001D2D0D">
              <w:rPr>
                <w:sz w:val="22"/>
                <w:szCs w:val="22"/>
              </w:rPr>
              <w:t xml:space="preserve">skýrslu á </w:t>
            </w:r>
            <w:r w:rsidRPr="001D2D0D">
              <w:rPr>
                <w:sz w:val="22"/>
                <w:szCs w:val="22"/>
              </w:rPr>
              <w:t>verkbeiðni</w:t>
            </w:r>
          </w:p>
        </w:tc>
      </w:tr>
      <w:tr w:rsidR="003E17B3" w:rsidRPr="00AC72FD" w14:paraId="35690ADF"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420B102" w14:textId="77777777" w:rsidR="003E17B3" w:rsidRPr="00965807" w:rsidRDefault="003E17B3" w:rsidP="00494788">
            <w:pPr>
              <w:spacing w:line="240" w:lineRule="auto"/>
              <w:rPr>
                <w:sz w:val="22"/>
                <w:szCs w:val="22"/>
              </w:rPr>
            </w:pPr>
            <w:r w:rsidRPr="085B7CD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338B04" w14:textId="48A2E6EA" w:rsidR="003E17B3" w:rsidRPr="00965807" w:rsidRDefault="001C69D9" w:rsidP="00494788">
            <w:pPr>
              <w:spacing w:line="240" w:lineRule="auto"/>
              <w:rPr>
                <w:sz w:val="22"/>
                <w:szCs w:val="22"/>
              </w:rPr>
            </w:pPr>
            <w:r w:rsidRPr="65B4CD3C">
              <w:rPr>
                <w:sz w:val="22"/>
                <w:szCs w:val="22"/>
              </w:rPr>
              <w:t>0</w:t>
            </w:r>
            <w:r w:rsidR="071362D5" w:rsidRPr="65B4CD3C">
              <w:rPr>
                <w:sz w:val="22"/>
                <w:szCs w:val="22"/>
              </w:rPr>
              <w:t>1</w:t>
            </w:r>
          </w:p>
        </w:tc>
      </w:tr>
      <w:tr w:rsidR="003E17B3" w:rsidRPr="00AC72FD" w14:paraId="501C5192"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9D2CE80" w14:textId="77777777" w:rsidR="003E17B3" w:rsidRPr="00965807" w:rsidRDefault="003E17B3" w:rsidP="00494788">
            <w:pPr>
              <w:spacing w:line="240" w:lineRule="auto"/>
              <w:rPr>
                <w:sz w:val="22"/>
                <w:szCs w:val="22"/>
              </w:rPr>
            </w:pPr>
            <w:r w:rsidRPr="085B7CD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748D4E6" w14:textId="16CCD3BE" w:rsidR="003E17B3" w:rsidRPr="00965807" w:rsidRDefault="001B6C0C" w:rsidP="00494788">
            <w:pPr>
              <w:spacing w:line="240" w:lineRule="auto"/>
              <w:rPr>
                <w:sz w:val="22"/>
                <w:szCs w:val="22"/>
              </w:rPr>
            </w:pPr>
            <w:r w:rsidRPr="001D2D0D">
              <w:rPr>
                <w:sz w:val="22"/>
                <w:szCs w:val="22"/>
              </w:rPr>
              <w:t>A</w:t>
            </w:r>
          </w:p>
        </w:tc>
      </w:tr>
      <w:tr w:rsidR="003E17B3" w:rsidRPr="00AC72FD" w14:paraId="7F7CD43A"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9723BF5" w14:textId="77777777" w:rsidR="003E17B3" w:rsidRPr="00965807" w:rsidRDefault="003E17B3" w:rsidP="00494788">
            <w:pPr>
              <w:spacing w:line="240" w:lineRule="auto"/>
              <w:rPr>
                <w:sz w:val="22"/>
                <w:szCs w:val="22"/>
              </w:rPr>
            </w:pPr>
            <w:r w:rsidRPr="085B7CD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D85CC67" w14:textId="486C0537" w:rsidR="001D2D0D" w:rsidRPr="001D2D0D" w:rsidRDefault="001B6C0C" w:rsidP="00C71864">
            <w:pPr>
              <w:pStyle w:val="ListParagraph"/>
              <w:numPr>
                <w:ilvl w:val="0"/>
                <w:numId w:val="51"/>
              </w:numPr>
              <w:spacing w:line="240" w:lineRule="auto"/>
              <w:rPr>
                <w:sz w:val="22"/>
                <w:szCs w:val="22"/>
              </w:rPr>
            </w:pPr>
            <w:r w:rsidRPr="001D2D0D">
              <w:rPr>
                <w:sz w:val="22"/>
                <w:szCs w:val="22"/>
              </w:rPr>
              <w:t>Það er verkbeiðni í kerfinu</w:t>
            </w:r>
            <w:r w:rsidR="001D2D0D" w:rsidRPr="001D2D0D">
              <w:rPr>
                <w:sz w:val="22"/>
                <w:szCs w:val="22"/>
              </w:rPr>
              <w:t>.</w:t>
            </w:r>
          </w:p>
          <w:p w14:paraId="5E7311C0" w14:textId="3EFA2AD4" w:rsidR="003E17B3" w:rsidRPr="00965807" w:rsidRDefault="001D2D0D" w:rsidP="00C71864">
            <w:pPr>
              <w:pStyle w:val="ListParagraph"/>
              <w:numPr>
                <w:ilvl w:val="0"/>
                <w:numId w:val="51"/>
              </w:numPr>
              <w:spacing w:line="240" w:lineRule="auto"/>
              <w:rPr>
                <w:sz w:val="22"/>
                <w:szCs w:val="22"/>
              </w:rPr>
            </w:pPr>
            <w:r w:rsidRPr="001D2D0D">
              <w:rPr>
                <w:sz w:val="22"/>
                <w:szCs w:val="22"/>
              </w:rPr>
              <w:t>S</w:t>
            </w:r>
            <w:r w:rsidR="00C77D1D" w:rsidRPr="001D2D0D">
              <w:rPr>
                <w:sz w:val="22"/>
                <w:szCs w:val="22"/>
              </w:rPr>
              <w:t xml:space="preserve">tarfsmaður er </w:t>
            </w:r>
            <w:r w:rsidR="00DC47DD">
              <w:rPr>
                <w:sz w:val="22"/>
                <w:szCs w:val="22"/>
              </w:rPr>
              <w:t xml:space="preserve">búinn að </w:t>
            </w:r>
            <w:r w:rsidR="00DD0C10">
              <w:rPr>
                <w:sz w:val="22"/>
                <w:szCs w:val="22"/>
              </w:rPr>
              <w:t>gera verk</w:t>
            </w:r>
            <w:r w:rsidR="00DC47DD">
              <w:rPr>
                <w:sz w:val="22"/>
                <w:szCs w:val="22"/>
              </w:rPr>
              <w:t>.</w:t>
            </w:r>
          </w:p>
        </w:tc>
      </w:tr>
      <w:tr w:rsidR="003E17B3" w:rsidRPr="00AC72FD" w14:paraId="314192F3"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2E6C155" w14:textId="77777777" w:rsidR="003E17B3" w:rsidRPr="00965807" w:rsidRDefault="003E17B3" w:rsidP="00494788">
            <w:pPr>
              <w:spacing w:line="240" w:lineRule="auto"/>
              <w:rPr>
                <w:sz w:val="22"/>
                <w:szCs w:val="22"/>
              </w:rPr>
            </w:pPr>
            <w:r w:rsidRPr="085B7CD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964315" w14:textId="1B1B78EA" w:rsidR="001C69D9" w:rsidRDefault="00CB7AF1" w:rsidP="00B64219">
            <w:pPr>
              <w:pStyle w:val="ListParagraph"/>
              <w:numPr>
                <w:ilvl w:val="0"/>
                <w:numId w:val="32"/>
              </w:numPr>
              <w:spacing w:line="240" w:lineRule="auto"/>
              <w:rPr>
                <w:sz w:val="22"/>
                <w:szCs w:val="22"/>
              </w:rPr>
            </w:pPr>
            <w:r>
              <w:rPr>
                <w:sz w:val="22"/>
                <w:szCs w:val="22"/>
              </w:rPr>
              <w:t>Notandi</w:t>
            </w:r>
            <w:r w:rsidR="00F06494">
              <w:rPr>
                <w:sz w:val="22"/>
                <w:szCs w:val="22"/>
              </w:rPr>
              <w:t xml:space="preserve"> </w:t>
            </w:r>
            <w:r w:rsidR="00247F8C">
              <w:rPr>
                <w:sz w:val="22"/>
                <w:szCs w:val="22"/>
              </w:rPr>
              <w:t>skráir</w:t>
            </w:r>
            <w:r w:rsidR="00896902">
              <w:rPr>
                <w:sz w:val="22"/>
                <w:szCs w:val="22"/>
              </w:rPr>
              <w:t xml:space="preserve"> sig </w:t>
            </w:r>
            <w:r w:rsidR="00BC3D4E" w:rsidRPr="3CF9763C">
              <w:rPr>
                <w:sz w:val="22"/>
                <w:szCs w:val="22"/>
              </w:rPr>
              <w:t>inn á appið</w:t>
            </w:r>
          </w:p>
          <w:p w14:paraId="32C2F830" w14:textId="2B74A586" w:rsidR="00BC3D4E" w:rsidRDefault="00CB7AF1" w:rsidP="00B64219">
            <w:pPr>
              <w:pStyle w:val="ListParagraph"/>
              <w:numPr>
                <w:ilvl w:val="0"/>
                <w:numId w:val="32"/>
              </w:numPr>
              <w:spacing w:line="240" w:lineRule="auto"/>
              <w:rPr>
                <w:sz w:val="22"/>
                <w:szCs w:val="22"/>
              </w:rPr>
            </w:pPr>
            <w:r>
              <w:rPr>
                <w:sz w:val="22"/>
                <w:szCs w:val="22"/>
              </w:rPr>
              <w:t>Notandi</w:t>
            </w:r>
            <w:r w:rsidR="002D580B">
              <w:rPr>
                <w:sz w:val="22"/>
                <w:szCs w:val="22"/>
              </w:rPr>
              <w:t xml:space="preserve"> </w:t>
            </w:r>
            <w:r w:rsidR="00A811B5">
              <w:rPr>
                <w:sz w:val="22"/>
                <w:szCs w:val="22"/>
              </w:rPr>
              <w:t>skoðar verkbeiðnir</w:t>
            </w:r>
          </w:p>
          <w:p w14:paraId="61C12838" w14:textId="05D578DE" w:rsidR="00BC3D4E" w:rsidRDefault="00CB7AF1" w:rsidP="00B64219">
            <w:pPr>
              <w:pStyle w:val="ListParagraph"/>
              <w:numPr>
                <w:ilvl w:val="0"/>
                <w:numId w:val="32"/>
              </w:numPr>
              <w:spacing w:line="240" w:lineRule="auto"/>
              <w:rPr>
                <w:sz w:val="22"/>
                <w:szCs w:val="22"/>
              </w:rPr>
            </w:pPr>
            <w:r>
              <w:rPr>
                <w:sz w:val="22"/>
                <w:szCs w:val="22"/>
              </w:rPr>
              <w:t>Notandi</w:t>
            </w:r>
            <w:r w:rsidR="00A811B5">
              <w:rPr>
                <w:sz w:val="22"/>
                <w:szCs w:val="22"/>
              </w:rPr>
              <w:t xml:space="preserve"> velur verkbeiðni</w:t>
            </w:r>
            <w:r w:rsidR="004605C2">
              <w:rPr>
                <w:sz w:val="22"/>
                <w:szCs w:val="22"/>
              </w:rPr>
              <w:t xml:space="preserve"> úr opnum </w:t>
            </w:r>
            <w:r w:rsidR="00383F70">
              <w:rPr>
                <w:sz w:val="22"/>
                <w:szCs w:val="22"/>
              </w:rPr>
              <w:t>verkefnum</w:t>
            </w:r>
          </w:p>
          <w:p w14:paraId="7A6F3436" w14:textId="02A2BA7E" w:rsidR="00BC3D4E" w:rsidRDefault="00CB7AF1" w:rsidP="00B64219">
            <w:pPr>
              <w:pStyle w:val="ListParagraph"/>
              <w:numPr>
                <w:ilvl w:val="0"/>
                <w:numId w:val="32"/>
              </w:numPr>
              <w:spacing w:line="240" w:lineRule="auto"/>
              <w:rPr>
                <w:sz w:val="22"/>
                <w:szCs w:val="22"/>
              </w:rPr>
            </w:pPr>
            <w:r>
              <w:rPr>
                <w:sz w:val="22"/>
                <w:szCs w:val="22"/>
              </w:rPr>
              <w:t>Notandi</w:t>
            </w:r>
            <w:r w:rsidR="00897A3A">
              <w:rPr>
                <w:sz w:val="22"/>
                <w:szCs w:val="22"/>
              </w:rPr>
              <w:t xml:space="preserve"> gerir verkskýrslu</w:t>
            </w:r>
          </w:p>
          <w:p w14:paraId="36CB5325" w14:textId="703C7EBD" w:rsidR="003E17B3" w:rsidRPr="001D2D0D" w:rsidRDefault="001267E0" w:rsidP="00B64219">
            <w:pPr>
              <w:pStyle w:val="ListParagraph"/>
              <w:numPr>
                <w:ilvl w:val="0"/>
                <w:numId w:val="32"/>
              </w:numPr>
              <w:spacing w:line="240" w:lineRule="auto"/>
              <w:rPr>
                <w:sz w:val="22"/>
                <w:szCs w:val="22"/>
              </w:rPr>
            </w:pPr>
            <w:r>
              <w:rPr>
                <w:sz w:val="22"/>
                <w:szCs w:val="22"/>
              </w:rPr>
              <w:t>Verkskýr</w:t>
            </w:r>
            <w:r w:rsidR="0078529B">
              <w:rPr>
                <w:sz w:val="22"/>
                <w:szCs w:val="22"/>
              </w:rPr>
              <w:t>s</w:t>
            </w:r>
            <w:r>
              <w:rPr>
                <w:sz w:val="22"/>
                <w:szCs w:val="22"/>
              </w:rPr>
              <w:t>lan skráist á verkbeiðnina</w:t>
            </w:r>
          </w:p>
        </w:tc>
      </w:tr>
      <w:tr w:rsidR="003E17B3" w:rsidRPr="00AC72FD" w14:paraId="26ED1B0E"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BAF4C52" w14:textId="77777777" w:rsidR="003E17B3" w:rsidRPr="00965807" w:rsidRDefault="003E17B3" w:rsidP="00494788">
            <w:pPr>
              <w:spacing w:line="240" w:lineRule="auto"/>
              <w:rPr>
                <w:sz w:val="22"/>
                <w:szCs w:val="22"/>
              </w:rPr>
            </w:pPr>
            <w:r w:rsidRPr="085B7CD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F0FA9AC" w14:textId="1D7BD876" w:rsidR="003E17B3" w:rsidRPr="001D2D0D" w:rsidRDefault="002A323A" w:rsidP="00B64219">
            <w:pPr>
              <w:pStyle w:val="ListParagraph"/>
              <w:numPr>
                <w:ilvl w:val="0"/>
                <w:numId w:val="33"/>
              </w:numPr>
              <w:spacing w:line="240" w:lineRule="auto"/>
              <w:rPr>
                <w:sz w:val="22"/>
                <w:szCs w:val="22"/>
              </w:rPr>
            </w:pPr>
            <w:r>
              <w:rPr>
                <w:sz w:val="22"/>
                <w:szCs w:val="22"/>
              </w:rPr>
              <w:t>Insláttarvilla</w:t>
            </w:r>
            <w:r w:rsidR="003E4FBD">
              <w:rPr>
                <w:sz w:val="22"/>
                <w:szCs w:val="22"/>
              </w:rPr>
              <w:t xml:space="preserve"> og velur vitlausta verkbeiðni (</w:t>
            </w:r>
            <w:r w:rsidR="00724CE0">
              <w:rPr>
                <w:sz w:val="22"/>
                <w:szCs w:val="22"/>
              </w:rPr>
              <w:t>fer aftur í skref 2)</w:t>
            </w:r>
          </w:p>
        </w:tc>
      </w:tr>
      <w:tr w:rsidR="003E17B3" w:rsidRPr="00AC72FD" w14:paraId="48D30919"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133AD51" w14:textId="77777777" w:rsidR="003E17B3" w:rsidRPr="00965807" w:rsidRDefault="003E17B3" w:rsidP="00494788">
            <w:pPr>
              <w:spacing w:line="240" w:lineRule="auto"/>
              <w:rPr>
                <w:sz w:val="22"/>
                <w:szCs w:val="22"/>
              </w:rPr>
            </w:pPr>
            <w:r w:rsidRPr="085B7CD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8CF655" w14:textId="17C07989" w:rsidR="003E17B3" w:rsidRPr="00965807" w:rsidRDefault="006C2E06" w:rsidP="00494788">
            <w:pPr>
              <w:spacing w:line="240" w:lineRule="auto"/>
              <w:rPr>
                <w:sz w:val="22"/>
                <w:szCs w:val="22"/>
              </w:rPr>
            </w:pPr>
            <w:r>
              <w:rPr>
                <w:sz w:val="22"/>
                <w:szCs w:val="22"/>
              </w:rPr>
              <w:t xml:space="preserve">Verkskýrslan er skráð á verkbeiðnina. </w:t>
            </w:r>
          </w:p>
        </w:tc>
      </w:tr>
      <w:tr w:rsidR="003E17B3" w:rsidRPr="00AC72FD" w14:paraId="6638FA58"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310E556" w14:textId="77777777" w:rsidR="003E17B3" w:rsidRPr="00965807" w:rsidRDefault="003E17B3" w:rsidP="00494788">
            <w:pPr>
              <w:spacing w:line="240" w:lineRule="auto"/>
              <w:rPr>
                <w:sz w:val="22"/>
                <w:szCs w:val="22"/>
              </w:rPr>
            </w:pPr>
            <w:r w:rsidRPr="085B7CD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3B0B9B" w14:textId="4D838F7C" w:rsidR="003E17B3" w:rsidRPr="00965807" w:rsidRDefault="006C2E06" w:rsidP="00494788">
            <w:pPr>
              <w:spacing w:line="240" w:lineRule="auto"/>
              <w:rPr>
                <w:sz w:val="22"/>
                <w:szCs w:val="22"/>
              </w:rPr>
            </w:pPr>
            <w:r>
              <w:rPr>
                <w:sz w:val="22"/>
                <w:szCs w:val="22"/>
              </w:rPr>
              <w:t>Starfsmenn/notendur</w:t>
            </w:r>
          </w:p>
        </w:tc>
      </w:tr>
      <w:tr w:rsidR="003E17B3" w:rsidRPr="00AC72FD" w14:paraId="38E6983A" w14:textId="77777777" w:rsidTr="001B6C0C">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2E8F549" w14:textId="77777777" w:rsidR="003E17B3" w:rsidRPr="00965807" w:rsidRDefault="003E17B3" w:rsidP="00494788">
            <w:pPr>
              <w:spacing w:line="240" w:lineRule="auto"/>
              <w:rPr>
                <w:sz w:val="22"/>
                <w:szCs w:val="22"/>
              </w:rPr>
            </w:pPr>
            <w:r w:rsidRPr="085B7CD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16B9E7" w14:textId="1DFCD1F9" w:rsidR="003E17B3" w:rsidRPr="00965807" w:rsidRDefault="001D2D0D" w:rsidP="00494788">
            <w:pPr>
              <w:spacing w:line="240" w:lineRule="auto"/>
              <w:rPr>
                <w:sz w:val="22"/>
                <w:szCs w:val="22"/>
              </w:rPr>
            </w:pPr>
            <w:r w:rsidRPr="001D2D0D">
              <w:rPr>
                <w:sz w:val="22"/>
                <w:szCs w:val="22"/>
              </w:rPr>
              <w:t>Óli Daníel Brynjarsson</w:t>
            </w:r>
          </w:p>
        </w:tc>
      </w:tr>
    </w:tbl>
    <w:p w14:paraId="016AC396" w14:textId="77777777" w:rsidR="003E17B3" w:rsidRPr="00965807" w:rsidRDefault="003E17B3" w:rsidP="003E17B3">
      <w:pPr>
        <w:rPr>
          <w:lang w:val="en-US"/>
        </w:rPr>
      </w:pPr>
      <w:r w:rsidRPr="00965807">
        <w:rPr>
          <w:lang w:val="en-US"/>
        </w:rPr>
        <w:t> </w:t>
      </w:r>
    </w:p>
    <w:p w14:paraId="77DE1526" w14:textId="77777777" w:rsidR="003E17B3" w:rsidRPr="00965807" w:rsidRDefault="003E17B3" w:rsidP="003E17B3">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7345"/>
      </w:tblGrid>
      <w:tr w:rsidR="003E17B3" w:rsidRPr="00AC72FD" w14:paraId="19A7902F" w14:textId="77777777" w:rsidTr="00D67737">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DDE53D6" w14:textId="77777777" w:rsidR="003E17B3" w:rsidRPr="00AC72FD" w:rsidRDefault="003E17B3" w:rsidP="001F056C">
            <w:pPr>
              <w:spacing w:line="240" w:lineRule="auto"/>
              <w:rPr>
                <w:sz w:val="22"/>
                <w:szCs w:val="22"/>
                <w:lang w:val="en-US"/>
              </w:rPr>
            </w:pPr>
            <w:r w:rsidRPr="00AC72FD">
              <w:rPr>
                <w:sz w:val="22"/>
                <w:szCs w:val="22"/>
              </w:rPr>
              <w:t>Name:</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3EB6C54" w14:textId="24CCB967" w:rsidR="003E17B3" w:rsidRPr="00965807" w:rsidRDefault="003E17B3" w:rsidP="001F056C">
            <w:pPr>
              <w:spacing w:line="240" w:lineRule="auto"/>
              <w:rPr>
                <w:sz w:val="22"/>
                <w:szCs w:val="22"/>
              </w:rPr>
            </w:pPr>
            <w:r w:rsidRPr="00965807">
              <w:rPr>
                <w:sz w:val="22"/>
                <w:szCs w:val="22"/>
              </w:rPr>
              <w:t xml:space="preserve">Sem yfirmaður </w:t>
            </w:r>
            <w:r w:rsidR="001C69D9" w:rsidRPr="00965807">
              <w:rPr>
                <w:sz w:val="22"/>
                <w:szCs w:val="22"/>
              </w:rPr>
              <w:t>vil</w:t>
            </w:r>
            <w:r w:rsidRPr="00965807">
              <w:rPr>
                <w:sz w:val="22"/>
                <w:szCs w:val="22"/>
              </w:rPr>
              <w:t xml:space="preserve"> ég geta breytt upplýsingum um </w:t>
            </w:r>
            <w:r w:rsidR="00541435">
              <w:rPr>
                <w:sz w:val="22"/>
                <w:szCs w:val="22"/>
              </w:rPr>
              <w:t>property</w:t>
            </w:r>
          </w:p>
        </w:tc>
      </w:tr>
      <w:tr w:rsidR="003E17B3" w:rsidRPr="00AC72FD" w14:paraId="5005E523" w14:textId="77777777" w:rsidTr="00D67737">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C53215B" w14:textId="77777777" w:rsidR="003E17B3" w:rsidRPr="00AC72FD" w:rsidRDefault="003E17B3" w:rsidP="001F056C">
            <w:pPr>
              <w:spacing w:line="240" w:lineRule="auto"/>
              <w:rPr>
                <w:sz w:val="22"/>
                <w:szCs w:val="22"/>
                <w:lang w:val="en-US"/>
              </w:rPr>
            </w:pPr>
            <w:r w:rsidRPr="00AC72FD">
              <w:rPr>
                <w:sz w:val="22"/>
                <w:szCs w:val="22"/>
              </w:rPr>
              <w:t>Number:</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C33886F" w14:textId="7736DC57" w:rsidR="003E17B3" w:rsidRPr="00965807" w:rsidRDefault="066237A1" w:rsidP="001F056C">
            <w:pPr>
              <w:spacing w:line="240" w:lineRule="auto"/>
              <w:rPr>
                <w:sz w:val="22"/>
                <w:szCs w:val="22"/>
              </w:rPr>
            </w:pPr>
            <w:r w:rsidRPr="34641B1A">
              <w:rPr>
                <w:sz w:val="22"/>
                <w:szCs w:val="22"/>
              </w:rPr>
              <w:t>17</w:t>
            </w:r>
          </w:p>
        </w:tc>
      </w:tr>
      <w:tr w:rsidR="003E17B3" w:rsidRPr="00AC72FD" w14:paraId="3209930F" w14:textId="77777777" w:rsidTr="00D67737">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D344F40" w14:textId="77777777" w:rsidR="003E17B3" w:rsidRPr="00AC72FD" w:rsidRDefault="003E17B3" w:rsidP="001F056C">
            <w:pPr>
              <w:spacing w:line="240" w:lineRule="auto"/>
              <w:rPr>
                <w:sz w:val="22"/>
                <w:szCs w:val="22"/>
                <w:lang w:val="en-US"/>
              </w:rPr>
            </w:pPr>
            <w:r w:rsidRPr="00AC72FD">
              <w:rPr>
                <w:sz w:val="22"/>
                <w:szCs w:val="22"/>
              </w:rPr>
              <w:t>Priority:</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D1146E" w14:textId="795468CC" w:rsidR="003E17B3" w:rsidRPr="00965807" w:rsidRDefault="212016E6" w:rsidP="001F056C">
            <w:pPr>
              <w:spacing w:line="240" w:lineRule="auto"/>
              <w:rPr>
                <w:sz w:val="22"/>
                <w:szCs w:val="22"/>
              </w:rPr>
            </w:pPr>
            <w:r w:rsidRPr="003E4947">
              <w:rPr>
                <w:sz w:val="22"/>
                <w:szCs w:val="22"/>
              </w:rPr>
              <w:t>A</w:t>
            </w:r>
          </w:p>
        </w:tc>
      </w:tr>
      <w:tr w:rsidR="003E17B3" w:rsidRPr="00AC72FD" w14:paraId="07A8325C" w14:textId="77777777" w:rsidTr="00D67737">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45B6AC9" w14:textId="77777777" w:rsidR="003E17B3" w:rsidRPr="00AC72FD" w:rsidRDefault="003E17B3" w:rsidP="001F056C">
            <w:pPr>
              <w:spacing w:line="240" w:lineRule="auto"/>
              <w:rPr>
                <w:sz w:val="22"/>
                <w:szCs w:val="22"/>
                <w:lang w:val="en-US"/>
              </w:rPr>
            </w:pPr>
            <w:r w:rsidRPr="00AC72FD">
              <w:rPr>
                <w:sz w:val="22"/>
                <w:szCs w:val="22"/>
              </w:rPr>
              <w:t>precondition</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D29D080" w14:textId="13973171" w:rsidR="001C69D9" w:rsidRPr="00965807" w:rsidRDefault="309EDDDA" w:rsidP="00C71864">
            <w:pPr>
              <w:pStyle w:val="ListParagraph"/>
              <w:numPr>
                <w:ilvl w:val="0"/>
                <w:numId w:val="52"/>
              </w:numPr>
              <w:spacing w:line="240" w:lineRule="auto"/>
              <w:rPr>
                <w:sz w:val="22"/>
                <w:szCs w:val="22"/>
              </w:rPr>
            </w:pPr>
            <w:r w:rsidRPr="003E4947">
              <w:rPr>
                <w:sz w:val="22"/>
                <w:szCs w:val="22"/>
              </w:rPr>
              <w:t>Notandi þarf að vera skráður inn á admin aðgang.</w:t>
            </w:r>
          </w:p>
          <w:p w14:paraId="321C6DAC" w14:textId="4DD11ADA" w:rsidR="003E17B3" w:rsidRPr="00965807" w:rsidRDefault="003E17B3" w:rsidP="00C71864">
            <w:pPr>
              <w:pStyle w:val="ListParagraph"/>
              <w:numPr>
                <w:ilvl w:val="0"/>
                <w:numId w:val="52"/>
              </w:numPr>
              <w:spacing w:line="240" w:lineRule="auto"/>
              <w:rPr>
                <w:sz w:val="22"/>
                <w:szCs w:val="22"/>
              </w:rPr>
            </w:pPr>
            <w:r w:rsidRPr="00965807">
              <w:rPr>
                <w:sz w:val="22"/>
                <w:szCs w:val="22"/>
              </w:rPr>
              <w:t xml:space="preserve">Upplýsingar um </w:t>
            </w:r>
            <w:r w:rsidR="00B24C22">
              <w:rPr>
                <w:sz w:val="22"/>
                <w:szCs w:val="22"/>
              </w:rPr>
              <w:t>property</w:t>
            </w:r>
            <w:r w:rsidRPr="00965807">
              <w:rPr>
                <w:sz w:val="22"/>
                <w:szCs w:val="22"/>
              </w:rPr>
              <w:t xml:space="preserve"> þurfa að vera til.</w:t>
            </w:r>
          </w:p>
        </w:tc>
      </w:tr>
      <w:tr w:rsidR="003E17B3" w:rsidRPr="00AC72FD" w14:paraId="59EF0F5D" w14:textId="77777777" w:rsidTr="00D67737">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AA0A2DA" w14:textId="77777777" w:rsidR="003E17B3" w:rsidRPr="00AC72FD" w:rsidRDefault="003E17B3" w:rsidP="001F056C">
            <w:pPr>
              <w:spacing w:line="240" w:lineRule="auto"/>
              <w:rPr>
                <w:sz w:val="22"/>
                <w:szCs w:val="22"/>
                <w:lang w:val="en-US"/>
              </w:rPr>
            </w:pPr>
            <w:r w:rsidRPr="00AC72FD">
              <w:rPr>
                <w:sz w:val="22"/>
                <w:szCs w:val="22"/>
              </w:rPr>
              <w:t>Base flow</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2FB1EB" w14:textId="6327CE61" w:rsidR="001C69D9" w:rsidRPr="003E4947" w:rsidRDefault="37883C0A" w:rsidP="00506679">
            <w:pPr>
              <w:pStyle w:val="ListParagraph"/>
              <w:numPr>
                <w:ilvl w:val="0"/>
                <w:numId w:val="35"/>
              </w:numPr>
              <w:spacing w:line="240" w:lineRule="auto"/>
              <w:rPr>
                <w:sz w:val="22"/>
                <w:szCs w:val="22"/>
              </w:rPr>
            </w:pPr>
            <w:r w:rsidRPr="003E4947">
              <w:rPr>
                <w:sz w:val="22"/>
                <w:szCs w:val="22"/>
              </w:rPr>
              <w:t>Notandi kveikir á forritinu og fær upp valmynd(admin view)</w:t>
            </w:r>
          </w:p>
          <w:p w14:paraId="5A0450A6" w14:textId="18EEC138" w:rsidR="001C69D9" w:rsidRPr="003E4947" w:rsidRDefault="15121C16" w:rsidP="00506679">
            <w:pPr>
              <w:pStyle w:val="ListParagraph"/>
              <w:numPr>
                <w:ilvl w:val="0"/>
                <w:numId w:val="35"/>
              </w:numPr>
              <w:spacing w:line="240" w:lineRule="auto"/>
              <w:rPr>
                <w:sz w:val="22"/>
                <w:szCs w:val="22"/>
              </w:rPr>
            </w:pPr>
            <w:r w:rsidRPr="003E4947">
              <w:rPr>
                <w:sz w:val="22"/>
                <w:szCs w:val="22"/>
              </w:rPr>
              <w:t xml:space="preserve">Slær inn “1” fyrir manage/view </w:t>
            </w:r>
            <w:r w:rsidR="00F07573">
              <w:rPr>
                <w:sz w:val="22"/>
                <w:szCs w:val="22"/>
              </w:rPr>
              <w:t>property</w:t>
            </w:r>
          </w:p>
          <w:p w14:paraId="5F945E35" w14:textId="6D908729" w:rsidR="003E17B3" w:rsidRPr="003E4947" w:rsidRDefault="15087B05" w:rsidP="00506679">
            <w:pPr>
              <w:pStyle w:val="ListParagraph"/>
              <w:numPr>
                <w:ilvl w:val="0"/>
                <w:numId w:val="35"/>
              </w:numPr>
              <w:spacing w:line="240" w:lineRule="auto"/>
              <w:rPr>
                <w:sz w:val="22"/>
                <w:szCs w:val="22"/>
              </w:rPr>
            </w:pPr>
            <w:r w:rsidRPr="003E4947">
              <w:rPr>
                <w:sz w:val="22"/>
                <w:szCs w:val="22"/>
              </w:rPr>
              <w:t xml:space="preserve">Notandi slær inn “3” fyrir valmöguleikann að velja </w:t>
            </w:r>
            <w:r w:rsidR="00F07573">
              <w:rPr>
                <w:sz w:val="22"/>
                <w:szCs w:val="22"/>
              </w:rPr>
              <w:t>property</w:t>
            </w:r>
            <w:r w:rsidRPr="003E4947">
              <w:rPr>
                <w:sz w:val="22"/>
                <w:szCs w:val="22"/>
              </w:rPr>
              <w:t xml:space="preserve"> og uppfærir upplýsingarnar.</w:t>
            </w:r>
          </w:p>
        </w:tc>
      </w:tr>
      <w:tr w:rsidR="003E17B3" w:rsidRPr="00AC72FD" w14:paraId="4F6942FC" w14:textId="77777777" w:rsidTr="00D67737">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32D4325" w14:textId="77777777" w:rsidR="003E17B3" w:rsidRPr="00AC72FD" w:rsidRDefault="003E17B3" w:rsidP="001F056C">
            <w:pPr>
              <w:spacing w:line="240" w:lineRule="auto"/>
              <w:rPr>
                <w:sz w:val="22"/>
                <w:szCs w:val="22"/>
                <w:lang w:val="en-US"/>
              </w:rPr>
            </w:pPr>
            <w:r w:rsidRPr="00AC72FD">
              <w:rPr>
                <w:sz w:val="22"/>
                <w:szCs w:val="22"/>
              </w:rPr>
              <w:t>Alternative flow:</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FA524C" w14:textId="6FFB3741" w:rsidR="006626ED" w:rsidRPr="003E4947" w:rsidRDefault="4502A839" w:rsidP="00B64219">
            <w:pPr>
              <w:pStyle w:val="ListParagraph"/>
              <w:numPr>
                <w:ilvl w:val="0"/>
                <w:numId w:val="33"/>
              </w:numPr>
              <w:spacing w:line="240" w:lineRule="auto"/>
              <w:rPr>
                <w:sz w:val="22"/>
                <w:szCs w:val="22"/>
              </w:rPr>
            </w:pPr>
            <w:r w:rsidRPr="003E4947">
              <w:rPr>
                <w:sz w:val="22"/>
                <w:szCs w:val="22"/>
              </w:rPr>
              <w:t>Notandi er ekki skráður inn</w:t>
            </w:r>
            <w:r w:rsidR="006626ED" w:rsidRPr="003E4947">
              <w:rPr>
                <w:sz w:val="22"/>
                <w:szCs w:val="22"/>
              </w:rPr>
              <w:t>(skráir sig inn).</w:t>
            </w:r>
          </w:p>
          <w:p w14:paraId="09FFE214" w14:textId="70177A70" w:rsidR="006626ED" w:rsidRPr="003E4947" w:rsidRDefault="27B42984" w:rsidP="00B64219">
            <w:pPr>
              <w:pStyle w:val="ListParagraph"/>
              <w:numPr>
                <w:ilvl w:val="0"/>
                <w:numId w:val="33"/>
              </w:numPr>
              <w:spacing w:line="240" w:lineRule="auto"/>
              <w:rPr>
                <w:sz w:val="22"/>
                <w:szCs w:val="22"/>
              </w:rPr>
            </w:pPr>
            <w:r w:rsidRPr="003E4947">
              <w:rPr>
                <w:sz w:val="22"/>
                <w:szCs w:val="22"/>
              </w:rPr>
              <w:t>Notandi er ekki yfirmaður og hefur því ekki heimild til að uppfæra upplýsingar.</w:t>
            </w:r>
            <w:r w:rsidR="3D2CD691" w:rsidRPr="003E4947">
              <w:rPr>
                <w:sz w:val="22"/>
                <w:szCs w:val="22"/>
              </w:rPr>
              <w:t xml:space="preserve"> </w:t>
            </w:r>
          </w:p>
          <w:p w14:paraId="3A75AC8C" w14:textId="54F520AA" w:rsidR="003E17B3" w:rsidRPr="003E4947" w:rsidRDefault="5EBAF5B8" w:rsidP="00B64219">
            <w:pPr>
              <w:pStyle w:val="ListParagraph"/>
              <w:numPr>
                <w:ilvl w:val="0"/>
                <w:numId w:val="33"/>
              </w:numPr>
              <w:spacing w:line="240" w:lineRule="auto"/>
              <w:rPr>
                <w:sz w:val="22"/>
                <w:szCs w:val="22"/>
              </w:rPr>
            </w:pPr>
            <w:r w:rsidRPr="003E4947">
              <w:rPr>
                <w:sz w:val="22"/>
                <w:szCs w:val="22"/>
              </w:rPr>
              <w:t>Notandi velur ekki rétta möguleika í valmynd</w:t>
            </w:r>
            <w:r w:rsidR="006626ED" w:rsidRPr="003E4947">
              <w:rPr>
                <w:sz w:val="22"/>
                <w:szCs w:val="22"/>
              </w:rPr>
              <w:t>.</w:t>
            </w:r>
          </w:p>
        </w:tc>
      </w:tr>
      <w:tr w:rsidR="003E17B3" w:rsidRPr="00AC72FD" w14:paraId="364351FE" w14:textId="77777777" w:rsidTr="00494788">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43BAC5E" w14:textId="77777777" w:rsidR="003E17B3" w:rsidRPr="00AC72FD" w:rsidRDefault="003E17B3" w:rsidP="001F056C">
            <w:pPr>
              <w:spacing w:line="240" w:lineRule="auto"/>
              <w:rPr>
                <w:sz w:val="22"/>
                <w:szCs w:val="22"/>
                <w:lang w:val="en-US"/>
              </w:rPr>
            </w:pPr>
            <w:r w:rsidRPr="00AC72FD">
              <w:rPr>
                <w:sz w:val="22"/>
                <w:szCs w:val="22"/>
              </w:rPr>
              <w:t>Post condition</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0505E6D" w14:textId="1E329B68" w:rsidR="003E17B3" w:rsidRPr="00965807" w:rsidRDefault="003E17B3" w:rsidP="001F056C">
            <w:pPr>
              <w:spacing w:line="240" w:lineRule="auto"/>
              <w:rPr>
                <w:sz w:val="22"/>
                <w:szCs w:val="22"/>
              </w:rPr>
            </w:pPr>
            <w:r w:rsidRPr="00965807">
              <w:rPr>
                <w:sz w:val="22"/>
                <w:szCs w:val="22"/>
              </w:rPr>
              <w:t xml:space="preserve">Upplýsingar um </w:t>
            </w:r>
            <w:r w:rsidR="00B24C22">
              <w:rPr>
                <w:sz w:val="22"/>
                <w:szCs w:val="22"/>
              </w:rPr>
              <w:t>propert</w:t>
            </w:r>
            <w:r w:rsidR="00351751">
              <w:rPr>
                <w:sz w:val="22"/>
                <w:szCs w:val="22"/>
              </w:rPr>
              <w:t>y</w:t>
            </w:r>
            <w:r w:rsidRPr="00965807">
              <w:rPr>
                <w:sz w:val="22"/>
                <w:szCs w:val="22"/>
              </w:rPr>
              <w:t xml:space="preserve"> eru uppfærðar. </w:t>
            </w:r>
          </w:p>
        </w:tc>
      </w:tr>
      <w:tr w:rsidR="003E17B3" w:rsidRPr="00AC72FD" w14:paraId="13D6FD77" w14:textId="77777777" w:rsidTr="00494788">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FAD414F" w14:textId="77777777" w:rsidR="003E17B3" w:rsidRPr="00AC72FD" w:rsidRDefault="003E17B3" w:rsidP="001F056C">
            <w:pPr>
              <w:spacing w:line="240" w:lineRule="auto"/>
              <w:rPr>
                <w:sz w:val="22"/>
                <w:szCs w:val="22"/>
                <w:lang w:val="en-US"/>
              </w:rPr>
            </w:pPr>
            <w:r w:rsidRPr="00AC72FD">
              <w:rPr>
                <w:sz w:val="22"/>
                <w:szCs w:val="22"/>
              </w:rPr>
              <w:t>Actor(s)</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4AF4AD7" w14:textId="77777777" w:rsidR="003E17B3" w:rsidRPr="00965807" w:rsidRDefault="003E17B3" w:rsidP="001F056C">
            <w:pPr>
              <w:spacing w:line="240" w:lineRule="auto"/>
              <w:rPr>
                <w:sz w:val="22"/>
                <w:szCs w:val="22"/>
              </w:rPr>
            </w:pPr>
            <w:r w:rsidRPr="00965807">
              <w:rPr>
                <w:sz w:val="22"/>
                <w:szCs w:val="22"/>
              </w:rPr>
              <w:t>Yfirmaður/notandi </w:t>
            </w:r>
          </w:p>
        </w:tc>
      </w:tr>
      <w:tr w:rsidR="003E17B3" w:rsidRPr="00AC72FD" w14:paraId="3346D914" w14:textId="77777777" w:rsidTr="00494788">
        <w:trPr>
          <w:trHeight w:val="300"/>
        </w:trPr>
        <w:tc>
          <w:tcPr>
            <w:tcW w:w="16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9C66C2A" w14:textId="77777777" w:rsidR="003E17B3" w:rsidRPr="00AC72FD" w:rsidRDefault="003E17B3" w:rsidP="001F056C">
            <w:pPr>
              <w:spacing w:line="240" w:lineRule="auto"/>
              <w:rPr>
                <w:sz w:val="22"/>
                <w:szCs w:val="22"/>
                <w:lang w:val="en-US"/>
              </w:rPr>
            </w:pPr>
            <w:r w:rsidRPr="00AC72FD">
              <w:rPr>
                <w:sz w:val="22"/>
                <w:szCs w:val="22"/>
              </w:rPr>
              <w:t>Author(s)</w:t>
            </w:r>
            <w:r w:rsidRPr="00AC72FD">
              <w:rPr>
                <w:sz w:val="22"/>
                <w:szCs w:val="22"/>
                <w:lang w:val="en-US"/>
              </w:rPr>
              <w:t> </w:t>
            </w:r>
          </w:p>
        </w:tc>
        <w:tc>
          <w:tcPr>
            <w:tcW w:w="73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304800" w14:textId="29432C50" w:rsidR="003E17B3" w:rsidRPr="00965807" w:rsidRDefault="749D1496" w:rsidP="001F056C">
            <w:pPr>
              <w:spacing w:line="240" w:lineRule="auto"/>
              <w:rPr>
                <w:sz w:val="22"/>
                <w:szCs w:val="22"/>
              </w:rPr>
            </w:pPr>
            <w:r w:rsidRPr="003E4947">
              <w:rPr>
                <w:sz w:val="22"/>
                <w:szCs w:val="22"/>
              </w:rPr>
              <w:t>Eva Dís Hákonardóttir</w:t>
            </w:r>
          </w:p>
        </w:tc>
      </w:tr>
    </w:tbl>
    <w:p w14:paraId="4002AD22" w14:textId="77777777" w:rsidR="003E17B3" w:rsidRPr="00965807" w:rsidRDefault="003E17B3" w:rsidP="003E17B3">
      <w:pPr>
        <w:rPr>
          <w:lang w:val="en-US"/>
        </w:rPr>
      </w:pPr>
      <w:r w:rsidRPr="00965807">
        <w:rPr>
          <w:lang w:val="en-US"/>
        </w:rPr>
        <w:t> </w:t>
      </w:r>
    </w:p>
    <w:p w14:paraId="41B8B529" w14:textId="77777777" w:rsidR="003E17B3" w:rsidRPr="00965807" w:rsidRDefault="003E17B3" w:rsidP="003E17B3">
      <w:pPr>
        <w:rPr>
          <w:lang w:val="en-US"/>
        </w:rPr>
      </w:pPr>
      <w:r w:rsidRPr="00965807">
        <w:rPr>
          <w:lang w:val="en-US"/>
        </w:rPr>
        <w:t> </w:t>
      </w:r>
    </w:p>
    <w:p w14:paraId="660ACE7E" w14:textId="349A135F" w:rsidR="003E17B3" w:rsidRPr="00965807" w:rsidRDefault="003E17B3" w:rsidP="003E17B3">
      <w:pPr>
        <w:rPr>
          <w:lang w:val="en-US"/>
        </w:rPr>
      </w:pPr>
      <w:r w:rsidRPr="00965807">
        <w:rPr>
          <w:lang w:val="en-US"/>
        </w:rPr>
        <w:t> </w:t>
      </w:r>
    </w:p>
    <w:tbl>
      <w:tblPr>
        <w:tblStyle w:val="TableGrid"/>
        <w:tblW w:w="9016" w:type="dxa"/>
        <w:tblLayout w:type="fixed"/>
        <w:tblLook w:val="06A0" w:firstRow="1" w:lastRow="0" w:firstColumn="1" w:lastColumn="0" w:noHBand="1" w:noVBand="1"/>
      </w:tblPr>
      <w:tblGrid>
        <w:gridCol w:w="1860"/>
        <w:gridCol w:w="7156"/>
      </w:tblGrid>
      <w:tr w:rsidR="74FC6F37" w:rsidRPr="00AC72FD" w14:paraId="2AF11C81" w14:textId="77777777" w:rsidTr="4B3CBAA3">
        <w:trPr>
          <w:trHeight w:val="300"/>
        </w:trPr>
        <w:tc>
          <w:tcPr>
            <w:tcW w:w="1860" w:type="dxa"/>
            <w:shd w:val="clear" w:color="auto" w:fill="D9F2D0" w:themeFill="accent6" w:themeFillTint="33"/>
          </w:tcPr>
          <w:p w14:paraId="656CED68" w14:textId="5DAAB9AF" w:rsidR="74FC6F37" w:rsidRPr="006146B5" w:rsidRDefault="1416DBFE" w:rsidP="006146B5">
            <w:pPr>
              <w:spacing w:after="160"/>
              <w:rPr>
                <w:sz w:val="22"/>
                <w:szCs w:val="22"/>
              </w:rPr>
            </w:pPr>
            <w:r w:rsidRPr="006146B5">
              <w:rPr>
                <w:sz w:val="22"/>
                <w:szCs w:val="22"/>
              </w:rPr>
              <w:t>Name:</w:t>
            </w:r>
          </w:p>
        </w:tc>
        <w:tc>
          <w:tcPr>
            <w:tcW w:w="7156" w:type="dxa"/>
          </w:tcPr>
          <w:p w14:paraId="6BE73817" w14:textId="68F6DEDE" w:rsidR="74FC6F37" w:rsidRPr="00AC72FD" w:rsidRDefault="1416DBFE" w:rsidP="74FC6F37">
            <w:pPr>
              <w:rPr>
                <w:sz w:val="22"/>
                <w:szCs w:val="22"/>
                <w:lang w:val="en-US"/>
              </w:rPr>
            </w:pPr>
            <w:r w:rsidRPr="00AC72FD">
              <w:rPr>
                <w:sz w:val="22"/>
                <w:szCs w:val="22"/>
                <w:lang w:val="en-US"/>
              </w:rPr>
              <w:t xml:space="preserve">Sem yfirmaður vil ég geta stofnað </w:t>
            </w:r>
            <w:r w:rsidR="00B24C22">
              <w:rPr>
                <w:sz w:val="22"/>
                <w:szCs w:val="22"/>
                <w:lang w:val="en-US"/>
              </w:rPr>
              <w:t>property</w:t>
            </w:r>
            <w:r w:rsidRPr="00AC72FD">
              <w:rPr>
                <w:sz w:val="22"/>
                <w:szCs w:val="22"/>
                <w:lang w:val="en-US"/>
              </w:rPr>
              <w:t xml:space="preserve"> svo hægt sé að nota hana.</w:t>
            </w:r>
          </w:p>
        </w:tc>
      </w:tr>
      <w:tr w:rsidR="72578866" w:rsidRPr="00AC72FD" w14:paraId="4681174A" w14:textId="77777777" w:rsidTr="4B3CBAA3">
        <w:trPr>
          <w:trHeight w:val="300"/>
        </w:trPr>
        <w:tc>
          <w:tcPr>
            <w:tcW w:w="1860" w:type="dxa"/>
            <w:shd w:val="clear" w:color="auto" w:fill="D9F2D0" w:themeFill="accent6" w:themeFillTint="33"/>
          </w:tcPr>
          <w:p w14:paraId="01A92C1B" w14:textId="16A55D71" w:rsidR="72578866" w:rsidRPr="006146B5" w:rsidRDefault="1416DBFE" w:rsidP="006146B5">
            <w:pPr>
              <w:spacing w:after="160"/>
              <w:rPr>
                <w:sz w:val="22"/>
                <w:szCs w:val="22"/>
              </w:rPr>
            </w:pPr>
            <w:r w:rsidRPr="085B7CD6">
              <w:rPr>
                <w:sz w:val="22"/>
                <w:szCs w:val="22"/>
              </w:rPr>
              <w:t>Number:</w:t>
            </w:r>
          </w:p>
        </w:tc>
        <w:tc>
          <w:tcPr>
            <w:tcW w:w="7156" w:type="dxa"/>
          </w:tcPr>
          <w:p w14:paraId="71297E78" w14:textId="35461867" w:rsidR="72578866" w:rsidRPr="00AC72FD" w:rsidRDefault="5DDA74C4" w:rsidP="72578866">
            <w:pPr>
              <w:rPr>
                <w:sz w:val="22"/>
                <w:szCs w:val="22"/>
                <w:lang w:val="en-US"/>
              </w:rPr>
            </w:pPr>
            <w:r w:rsidRPr="144EA976">
              <w:rPr>
                <w:sz w:val="22"/>
                <w:szCs w:val="22"/>
                <w:lang w:val="en-US"/>
              </w:rPr>
              <w:t>16</w:t>
            </w:r>
          </w:p>
        </w:tc>
      </w:tr>
      <w:tr w:rsidR="74FC6F37" w:rsidRPr="00AC72FD" w14:paraId="7042EADD" w14:textId="77777777" w:rsidTr="4B3CBAA3">
        <w:trPr>
          <w:trHeight w:val="300"/>
        </w:trPr>
        <w:tc>
          <w:tcPr>
            <w:tcW w:w="1860" w:type="dxa"/>
            <w:shd w:val="clear" w:color="auto" w:fill="D9F2D0" w:themeFill="accent6" w:themeFillTint="33"/>
          </w:tcPr>
          <w:p w14:paraId="298AD883" w14:textId="34049F9D" w:rsidR="74FC6F37" w:rsidRPr="006146B5" w:rsidRDefault="1416DBFE" w:rsidP="006146B5">
            <w:pPr>
              <w:spacing w:after="160"/>
              <w:rPr>
                <w:sz w:val="22"/>
                <w:szCs w:val="22"/>
              </w:rPr>
            </w:pPr>
            <w:r w:rsidRPr="085B7CD6">
              <w:rPr>
                <w:sz w:val="22"/>
                <w:szCs w:val="22"/>
              </w:rPr>
              <w:t>Priority:</w:t>
            </w:r>
          </w:p>
        </w:tc>
        <w:tc>
          <w:tcPr>
            <w:tcW w:w="7156" w:type="dxa"/>
          </w:tcPr>
          <w:p w14:paraId="7E7CD7C6" w14:textId="47ED304E" w:rsidR="74FC6F37" w:rsidRPr="00AC72FD" w:rsidRDefault="1E6A218B" w:rsidP="74FC6F37">
            <w:pPr>
              <w:rPr>
                <w:sz w:val="22"/>
                <w:szCs w:val="22"/>
                <w:lang w:val="en-US"/>
              </w:rPr>
            </w:pPr>
            <w:r w:rsidRPr="7A1EBA45">
              <w:rPr>
                <w:sz w:val="22"/>
                <w:szCs w:val="22"/>
                <w:lang w:val="en-US"/>
              </w:rPr>
              <w:t>A</w:t>
            </w:r>
          </w:p>
        </w:tc>
      </w:tr>
      <w:tr w:rsidR="74FC6F37" w:rsidRPr="00AC72FD" w14:paraId="0509B415" w14:textId="77777777" w:rsidTr="4B3CBAA3">
        <w:trPr>
          <w:trHeight w:val="300"/>
        </w:trPr>
        <w:tc>
          <w:tcPr>
            <w:tcW w:w="1860" w:type="dxa"/>
            <w:shd w:val="clear" w:color="auto" w:fill="D9F2D0" w:themeFill="accent6" w:themeFillTint="33"/>
          </w:tcPr>
          <w:p w14:paraId="0F6F0111" w14:textId="61A4E413" w:rsidR="74FC6F37" w:rsidRPr="006146B5" w:rsidRDefault="1416DBFE" w:rsidP="006146B5">
            <w:pPr>
              <w:spacing w:after="160"/>
              <w:rPr>
                <w:sz w:val="22"/>
                <w:szCs w:val="22"/>
              </w:rPr>
            </w:pPr>
            <w:r w:rsidRPr="085B7CD6">
              <w:rPr>
                <w:sz w:val="22"/>
                <w:szCs w:val="22"/>
              </w:rPr>
              <w:t>Precondition:</w:t>
            </w:r>
          </w:p>
        </w:tc>
        <w:tc>
          <w:tcPr>
            <w:tcW w:w="7156" w:type="dxa"/>
          </w:tcPr>
          <w:p w14:paraId="5E2543D5" w14:textId="224812FD" w:rsidR="74FC6F37" w:rsidRPr="00B076F6" w:rsidRDefault="07BE6CFF" w:rsidP="00D62E39">
            <w:pPr>
              <w:pStyle w:val="ListParagraph"/>
              <w:numPr>
                <w:ilvl w:val="0"/>
                <w:numId w:val="53"/>
              </w:numPr>
              <w:rPr>
                <w:sz w:val="22"/>
                <w:szCs w:val="22"/>
                <w:lang w:val="da-DK"/>
              </w:rPr>
            </w:pPr>
            <w:r w:rsidRPr="6A17D840">
              <w:rPr>
                <w:sz w:val="22"/>
                <w:szCs w:val="22"/>
                <w:lang w:val="en-US"/>
              </w:rPr>
              <w:t xml:space="preserve">Ný </w:t>
            </w:r>
            <w:r w:rsidR="00B24C22">
              <w:rPr>
                <w:sz w:val="22"/>
                <w:szCs w:val="22"/>
                <w:lang w:val="en-US"/>
              </w:rPr>
              <w:t>property</w:t>
            </w:r>
            <w:r w:rsidRPr="6A17D840">
              <w:rPr>
                <w:sz w:val="22"/>
                <w:szCs w:val="22"/>
                <w:lang w:val="en-US"/>
              </w:rPr>
              <w:t xml:space="preserve"> þarf að vera til.</w:t>
            </w:r>
          </w:p>
          <w:p w14:paraId="6DE26CC9" w14:textId="373ABF03" w:rsidR="74FC6F37" w:rsidRPr="00B076F6" w:rsidRDefault="5A8CB71D" w:rsidP="00C71864">
            <w:pPr>
              <w:pStyle w:val="ListParagraph"/>
              <w:numPr>
                <w:ilvl w:val="0"/>
                <w:numId w:val="53"/>
              </w:numPr>
              <w:rPr>
                <w:sz w:val="22"/>
                <w:szCs w:val="22"/>
                <w:lang w:val="en-US"/>
              </w:rPr>
            </w:pPr>
            <w:r w:rsidRPr="55679430">
              <w:rPr>
                <w:sz w:val="22"/>
                <w:szCs w:val="22"/>
                <w:lang w:val="en-US"/>
              </w:rPr>
              <w:t xml:space="preserve">Upplýsingar um </w:t>
            </w:r>
            <w:r w:rsidR="00541435">
              <w:rPr>
                <w:sz w:val="22"/>
                <w:szCs w:val="22"/>
                <w:lang w:val="en-US"/>
              </w:rPr>
              <w:t>property</w:t>
            </w:r>
            <w:r w:rsidRPr="55679430">
              <w:rPr>
                <w:sz w:val="22"/>
                <w:szCs w:val="22"/>
                <w:lang w:val="en-US"/>
              </w:rPr>
              <w:t xml:space="preserve">, ástand hennar og </w:t>
            </w:r>
            <w:r w:rsidRPr="6525AA7F">
              <w:rPr>
                <w:sz w:val="22"/>
                <w:szCs w:val="22"/>
                <w:lang w:val="en-US"/>
              </w:rPr>
              <w:t xml:space="preserve">upplýsingar um </w:t>
            </w:r>
            <w:r w:rsidRPr="09A6F85C">
              <w:rPr>
                <w:sz w:val="22"/>
                <w:szCs w:val="22"/>
                <w:lang w:val="en-US"/>
              </w:rPr>
              <w:t xml:space="preserve">hvort reglulegt viðhald </w:t>
            </w:r>
            <w:r w:rsidRPr="4A7EA40D">
              <w:rPr>
                <w:sz w:val="22"/>
                <w:szCs w:val="22"/>
                <w:lang w:val="en-US"/>
              </w:rPr>
              <w:t xml:space="preserve">þurfa að vera til </w:t>
            </w:r>
            <w:r w:rsidRPr="465FC24F">
              <w:rPr>
                <w:sz w:val="22"/>
                <w:szCs w:val="22"/>
                <w:lang w:val="en-US"/>
              </w:rPr>
              <w:t>staðar</w:t>
            </w:r>
          </w:p>
        </w:tc>
      </w:tr>
      <w:tr w:rsidR="74FC6F37" w:rsidRPr="00AC72FD" w14:paraId="2B8CE390" w14:textId="77777777" w:rsidTr="4B3CBAA3">
        <w:trPr>
          <w:trHeight w:val="300"/>
        </w:trPr>
        <w:tc>
          <w:tcPr>
            <w:tcW w:w="1860" w:type="dxa"/>
            <w:shd w:val="clear" w:color="auto" w:fill="D9F2D0" w:themeFill="accent6" w:themeFillTint="33"/>
          </w:tcPr>
          <w:p w14:paraId="34BD32B1" w14:textId="4886BDF0" w:rsidR="74FC6F37" w:rsidRPr="006146B5" w:rsidRDefault="1416DBFE" w:rsidP="006146B5">
            <w:pPr>
              <w:spacing w:after="160"/>
              <w:rPr>
                <w:sz w:val="22"/>
                <w:szCs w:val="22"/>
              </w:rPr>
            </w:pPr>
            <w:r w:rsidRPr="085B7CD6">
              <w:rPr>
                <w:sz w:val="22"/>
                <w:szCs w:val="22"/>
              </w:rPr>
              <w:t>Base flow:</w:t>
            </w:r>
          </w:p>
        </w:tc>
        <w:tc>
          <w:tcPr>
            <w:tcW w:w="7156" w:type="dxa"/>
          </w:tcPr>
          <w:p w14:paraId="1AC9F22B" w14:textId="38FA49F1" w:rsidR="74FC6F37" w:rsidRPr="00AC72FD" w:rsidRDefault="6B2780AE" w:rsidP="00B64219">
            <w:pPr>
              <w:pStyle w:val="ListParagraph"/>
              <w:numPr>
                <w:ilvl w:val="0"/>
                <w:numId w:val="34"/>
              </w:numPr>
              <w:rPr>
                <w:sz w:val="22"/>
                <w:szCs w:val="22"/>
                <w:lang w:val="en-US"/>
              </w:rPr>
            </w:pPr>
            <w:r w:rsidRPr="3C46ACDE">
              <w:rPr>
                <w:sz w:val="22"/>
                <w:szCs w:val="22"/>
                <w:lang w:val="en-US"/>
              </w:rPr>
              <w:t xml:space="preserve">Admin velur [manage/view] </w:t>
            </w:r>
          </w:p>
          <w:p w14:paraId="55811E08" w14:textId="3A49509B" w:rsidR="74FC6F37" w:rsidRPr="00AC72FD" w:rsidRDefault="6B2780AE" w:rsidP="00B64219">
            <w:pPr>
              <w:pStyle w:val="ListParagraph"/>
              <w:numPr>
                <w:ilvl w:val="0"/>
                <w:numId w:val="34"/>
              </w:numPr>
              <w:rPr>
                <w:sz w:val="22"/>
                <w:szCs w:val="22"/>
                <w:lang w:val="en-US"/>
              </w:rPr>
            </w:pPr>
            <w:r w:rsidRPr="76497BB0">
              <w:rPr>
                <w:sz w:val="22"/>
                <w:szCs w:val="22"/>
                <w:lang w:val="en-US"/>
              </w:rPr>
              <w:t>Admin</w:t>
            </w:r>
            <w:r w:rsidRPr="3C46ACDE">
              <w:rPr>
                <w:sz w:val="22"/>
                <w:szCs w:val="22"/>
                <w:lang w:val="en-US"/>
              </w:rPr>
              <w:t xml:space="preserve"> velur ‘1 to add an </w:t>
            </w:r>
            <w:r w:rsidR="00F07573">
              <w:rPr>
                <w:sz w:val="22"/>
                <w:szCs w:val="22"/>
                <w:lang w:val="en-US"/>
              </w:rPr>
              <w:t>property</w:t>
            </w:r>
            <w:r w:rsidRPr="3C46ACDE">
              <w:rPr>
                <w:sz w:val="22"/>
                <w:szCs w:val="22"/>
                <w:lang w:val="en-US"/>
              </w:rPr>
              <w:t>’</w:t>
            </w:r>
          </w:p>
          <w:p w14:paraId="2972E240" w14:textId="596E2587" w:rsidR="74FC6F37" w:rsidRPr="00AC72FD" w:rsidRDefault="5089841C" w:rsidP="00B64219">
            <w:pPr>
              <w:pStyle w:val="ListParagraph"/>
              <w:numPr>
                <w:ilvl w:val="0"/>
                <w:numId w:val="34"/>
              </w:numPr>
              <w:rPr>
                <w:sz w:val="22"/>
                <w:szCs w:val="22"/>
                <w:lang w:val="en-US"/>
              </w:rPr>
            </w:pPr>
            <w:r w:rsidRPr="0BFA7008">
              <w:rPr>
                <w:sz w:val="22"/>
                <w:szCs w:val="22"/>
                <w:lang w:val="en-US"/>
              </w:rPr>
              <w:t xml:space="preserve">Notandi er beðinn um </w:t>
            </w:r>
            <w:r w:rsidRPr="027BDC2A">
              <w:rPr>
                <w:sz w:val="22"/>
                <w:szCs w:val="22"/>
                <w:lang w:val="en-US"/>
              </w:rPr>
              <w:t>þær</w:t>
            </w:r>
            <w:r w:rsidRPr="6DBE7FFB">
              <w:rPr>
                <w:sz w:val="22"/>
                <w:szCs w:val="22"/>
                <w:lang w:val="en-US"/>
              </w:rPr>
              <w:t xml:space="preserve"> </w:t>
            </w:r>
            <w:r w:rsidRPr="3BAC07B6">
              <w:rPr>
                <w:sz w:val="22"/>
                <w:szCs w:val="22"/>
                <w:lang w:val="en-US"/>
              </w:rPr>
              <w:t xml:space="preserve">upplýsingar sem þarf </w:t>
            </w:r>
            <w:r w:rsidRPr="28DF0AA8">
              <w:rPr>
                <w:sz w:val="22"/>
                <w:szCs w:val="22"/>
                <w:lang w:val="en-US"/>
              </w:rPr>
              <w:t xml:space="preserve">fyrir </w:t>
            </w:r>
            <w:r w:rsidR="00B24C22">
              <w:rPr>
                <w:sz w:val="22"/>
                <w:szCs w:val="22"/>
                <w:lang w:val="en-US"/>
              </w:rPr>
              <w:t>property</w:t>
            </w:r>
            <w:r w:rsidRPr="5C179449">
              <w:rPr>
                <w:sz w:val="22"/>
                <w:szCs w:val="22"/>
                <w:lang w:val="en-US"/>
              </w:rPr>
              <w:t>.</w:t>
            </w:r>
          </w:p>
        </w:tc>
      </w:tr>
      <w:tr w:rsidR="74FC6F37" w:rsidRPr="00AC72FD" w14:paraId="2BFCC6EE" w14:textId="77777777" w:rsidTr="4B3CBAA3">
        <w:trPr>
          <w:trHeight w:val="300"/>
        </w:trPr>
        <w:tc>
          <w:tcPr>
            <w:tcW w:w="1860" w:type="dxa"/>
            <w:shd w:val="clear" w:color="auto" w:fill="D9F2D0" w:themeFill="accent6" w:themeFillTint="33"/>
          </w:tcPr>
          <w:p w14:paraId="1DBF43D5" w14:textId="4E8FAD9A" w:rsidR="74FC6F37" w:rsidRPr="006146B5" w:rsidRDefault="1416DBFE" w:rsidP="006146B5">
            <w:pPr>
              <w:spacing w:after="160"/>
              <w:rPr>
                <w:sz w:val="22"/>
                <w:szCs w:val="22"/>
              </w:rPr>
            </w:pPr>
            <w:r w:rsidRPr="085B7CD6">
              <w:rPr>
                <w:sz w:val="22"/>
                <w:szCs w:val="22"/>
              </w:rPr>
              <w:t>Alternative flow:</w:t>
            </w:r>
          </w:p>
        </w:tc>
        <w:tc>
          <w:tcPr>
            <w:tcW w:w="7156" w:type="dxa"/>
          </w:tcPr>
          <w:p w14:paraId="13E71989" w14:textId="05DF7F48" w:rsidR="74FC6F37" w:rsidRPr="00AC72FD" w:rsidRDefault="260ABF7C" w:rsidP="00C71864">
            <w:pPr>
              <w:pStyle w:val="ListParagraph"/>
              <w:numPr>
                <w:ilvl w:val="0"/>
                <w:numId w:val="41"/>
              </w:numPr>
              <w:rPr>
                <w:sz w:val="22"/>
                <w:szCs w:val="22"/>
                <w:lang w:val="en-US"/>
              </w:rPr>
            </w:pPr>
            <w:r w:rsidRPr="7C2288FE">
              <w:rPr>
                <w:sz w:val="22"/>
                <w:szCs w:val="22"/>
                <w:lang w:val="en-US"/>
              </w:rPr>
              <w:t xml:space="preserve">Notandi slær inn </w:t>
            </w:r>
            <w:r w:rsidRPr="4AA4FDB9">
              <w:rPr>
                <w:sz w:val="22"/>
                <w:szCs w:val="22"/>
                <w:lang w:val="en-US"/>
              </w:rPr>
              <w:t xml:space="preserve">rangar </w:t>
            </w:r>
            <w:r w:rsidR="5FCE4DEB" w:rsidRPr="262F8C2C">
              <w:rPr>
                <w:sz w:val="22"/>
                <w:szCs w:val="22"/>
                <w:lang w:val="en-US"/>
              </w:rPr>
              <w:t xml:space="preserve">óæskilegar </w:t>
            </w:r>
            <w:r w:rsidRPr="4AA4FDB9">
              <w:rPr>
                <w:sz w:val="22"/>
                <w:szCs w:val="22"/>
                <w:lang w:val="en-US"/>
              </w:rPr>
              <w:t>upplýsingar</w:t>
            </w:r>
            <w:r w:rsidRPr="6A4A77B8">
              <w:rPr>
                <w:sz w:val="22"/>
                <w:szCs w:val="22"/>
                <w:lang w:val="en-US"/>
              </w:rPr>
              <w:t xml:space="preserve"> í </w:t>
            </w:r>
            <w:r w:rsidR="00B24C22">
              <w:rPr>
                <w:sz w:val="22"/>
                <w:szCs w:val="22"/>
                <w:lang w:val="en-US"/>
              </w:rPr>
              <w:t>property</w:t>
            </w:r>
            <w:r w:rsidRPr="71ADC2E0">
              <w:rPr>
                <w:sz w:val="22"/>
                <w:szCs w:val="22"/>
                <w:lang w:val="en-US"/>
              </w:rPr>
              <w:t xml:space="preserve"> tildæmis</w:t>
            </w:r>
            <w:r w:rsidRPr="3B3F47C1">
              <w:rPr>
                <w:sz w:val="22"/>
                <w:szCs w:val="22"/>
                <w:lang w:val="en-US"/>
              </w:rPr>
              <w:t xml:space="preserve"> (</w:t>
            </w:r>
            <w:r w:rsidR="1092B7F3" w:rsidRPr="262F8C2C">
              <w:rPr>
                <w:sz w:val="22"/>
                <w:szCs w:val="22"/>
                <w:lang w:val="en-US"/>
              </w:rPr>
              <w:t xml:space="preserve"> #”!$%&amp;/() ) í nafni</w:t>
            </w:r>
          </w:p>
        </w:tc>
      </w:tr>
      <w:tr w:rsidR="74FC6F37" w:rsidRPr="00AC72FD" w14:paraId="46F6DBCE" w14:textId="77777777" w:rsidTr="4B3CBAA3">
        <w:trPr>
          <w:trHeight w:val="300"/>
        </w:trPr>
        <w:tc>
          <w:tcPr>
            <w:tcW w:w="1860" w:type="dxa"/>
            <w:shd w:val="clear" w:color="auto" w:fill="D9F2D0" w:themeFill="accent6" w:themeFillTint="33"/>
          </w:tcPr>
          <w:p w14:paraId="625EE2FB" w14:textId="2CA2325E" w:rsidR="74FC6F37" w:rsidRPr="006146B5" w:rsidRDefault="1416DBFE" w:rsidP="006146B5">
            <w:pPr>
              <w:spacing w:after="160"/>
              <w:rPr>
                <w:sz w:val="22"/>
                <w:szCs w:val="22"/>
              </w:rPr>
            </w:pPr>
            <w:r w:rsidRPr="085B7CD6">
              <w:rPr>
                <w:sz w:val="22"/>
                <w:szCs w:val="22"/>
              </w:rPr>
              <w:t>Post condition:</w:t>
            </w:r>
          </w:p>
        </w:tc>
        <w:tc>
          <w:tcPr>
            <w:tcW w:w="7156" w:type="dxa"/>
          </w:tcPr>
          <w:p w14:paraId="4507DB34" w14:textId="4E706D67" w:rsidR="74FC6F37" w:rsidRPr="00AC72FD" w:rsidRDefault="474283BE" w:rsidP="74FC6F37">
            <w:pPr>
              <w:rPr>
                <w:sz w:val="22"/>
                <w:szCs w:val="22"/>
                <w:lang w:val="en-US"/>
              </w:rPr>
            </w:pPr>
            <w:r w:rsidRPr="262F8C2C">
              <w:rPr>
                <w:sz w:val="22"/>
                <w:szCs w:val="22"/>
                <w:lang w:val="en-US"/>
              </w:rPr>
              <w:t xml:space="preserve">Ný </w:t>
            </w:r>
            <w:r w:rsidR="00B24C22">
              <w:rPr>
                <w:sz w:val="22"/>
                <w:szCs w:val="22"/>
                <w:lang w:val="en-US"/>
              </w:rPr>
              <w:t>property</w:t>
            </w:r>
            <w:r w:rsidRPr="262F8C2C">
              <w:rPr>
                <w:sz w:val="22"/>
                <w:szCs w:val="22"/>
                <w:lang w:val="en-US"/>
              </w:rPr>
              <w:t xml:space="preserve"> er skráð í kerfið og er </w:t>
            </w:r>
            <w:r w:rsidRPr="50B1CB31">
              <w:rPr>
                <w:sz w:val="22"/>
                <w:szCs w:val="22"/>
                <w:lang w:val="en-US"/>
              </w:rPr>
              <w:t>algengileg.</w:t>
            </w:r>
          </w:p>
        </w:tc>
      </w:tr>
      <w:tr w:rsidR="74FC6F37" w:rsidRPr="00AC72FD" w14:paraId="35B66684" w14:textId="77777777" w:rsidTr="4B3CBAA3">
        <w:trPr>
          <w:trHeight w:val="300"/>
        </w:trPr>
        <w:tc>
          <w:tcPr>
            <w:tcW w:w="1860" w:type="dxa"/>
            <w:shd w:val="clear" w:color="auto" w:fill="D9F2D0" w:themeFill="accent6" w:themeFillTint="33"/>
          </w:tcPr>
          <w:p w14:paraId="646D305E" w14:textId="2D416C02" w:rsidR="74FC6F37" w:rsidRPr="006146B5" w:rsidRDefault="1416DBFE" w:rsidP="006146B5">
            <w:pPr>
              <w:spacing w:after="160"/>
              <w:rPr>
                <w:sz w:val="22"/>
                <w:szCs w:val="22"/>
              </w:rPr>
            </w:pPr>
            <w:r w:rsidRPr="085B7CD6">
              <w:rPr>
                <w:sz w:val="22"/>
                <w:szCs w:val="22"/>
              </w:rPr>
              <w:t>Actor(s):</w:t>
            </w:r>
          </w:p>
        </w:tc>
        <w:tc>
          <w:tcPr>
            <w:tcW w:w="7156" w:type="dxa"/>
          </w:tcPr>
          <w:p w14:paraId="3E9101BD" w14:textId="6A6122F7" w:rsidR="74FC6F37" w:rsidRPr="00AC72FD" w:rsidRDefault="40200767" w:rsidP="74FC6F37">
            <w:pPr>
              <w:rPr>
                <w:sz w:val="22"/>
                <w:szCs w:val="22"/>
                <w:lang w:val="en-US"/>
              </w:rPr>
            </w:pPr>
            <w:r w:rsidRPr="4E76D0A2">
              <w:rPr>
                <w:sz w:val="22"/>
                <w:szCs w:val="22"/>
                <w:lang w:val="en-US"/>
              </w:rPr>
              <w:t>yfirmaður/user/notandi</w:t>
            </w:r>
          </w:p>
        </w:tc>
      </w:tr>
      <w:tr w:rsidR="74FC6F37" w:rsidRPr="00AC72FD" w14:paraId="550D251B" w14:textId="77777777" w:rsidTr="4B3CBAA3">
        <w:trPr>
          <w:trHeight w:val="300"/>
        </w:trPr>
        <w:tc>
          <w:tcPr>
            <w:tcW w:w="1860" w:type="dxa"/>
            <w:shd w:val="clear" w:color="auto" w:fill="D9F2D0" w:themeFill="accent6" w:themeFillTint="33"/>
          </w:tcPr>
          <w:p w14:paraId="2A5B5486" w14:textId="761414A9" w:rsidR="74FC6F37" w:rsidRPr="006146B5" w:rsidRDefault="1416DBFE" w:rsidP="006146B5">
            <w:pPr>
              <w:spacing w:after="160"/>
              <w:rPr>
                <w:sz w:val="22"/>
                <w:szCs w:val="22"/>
              </w:rPr>
            </w:pPr>
            <w:r w:rsidRPr="085B7CD6">
              <w:rPr>
                <w:sz w:val="22"/>
                <w:szCs w:val="22"/>
              </w:rPr>
              <w:t>Author(s):</w:t>
            </w:r>
          </w:p>
        </w:tc>
        <w:tc>
          <w:tcPr>
            <w:tcW w:w="7156" w:type="dxa"/>
          </w:tcPr>
          <w:p w14:paraId="4C25CE17" w14:textId="2A78CF40" w:rsidR="74FC6F37" w:rsidRPr="00AC72FD" w:rsidRDefault="29E0644C" w:rsidP="74FC6F37">
            <w:pPr>
              <w:rPr>
                <w:sz w:val="22"/>
                <w:szCs w:val="22"/>
                <w:lang w:val="en-US"/>
              </w:rPr>
            </w:pPr>
            <w:r w:rsidRPr="4E76D0A2">
              <w:rPr>
                <w:sz w:val="22"/>
                <w:szCs w:val="22"/>
                <w:lang w:val="en-US"/>
              </w:rPr>
              <w:t>Hyski</w:t>
            </w:r>
          </w:p>
        </w:tc>
      </w:tr>
    </w:tbl>
    <w:p w14:paraId="47A0A77E" w14:textId="77777777" w:rsidR="003E17B3" w:rsidRPr="00965807" w:rsidRDefault="003E17B3" w:rsidP="003E17B3">
      <w:pPr>
        <w:rPr>
          <w:lang w:val="en-US"/>
        </w:rPr>
      </w:pPr>
      <w:r w:rsidRPr="00965807">
        <w:rPr>
          <w:lang w:val="en-US"/>
        </w:rPr>
        <w:t> </w:t>
      </w:r>
    </w:p>
    <w:p w14:paraId="7AABFDB6" w14:textId="14EFD72A" w:rsidR="001C69D9" w:rsidRPr="00965807" w:rsidRDefault="003E17B3" w:rsidP="52E1872B">
      <w:pPr>
        <w:rPr>
          <w:lang w:val="en-US"/>
        </w:rPr>
      </w:pPr>
      <w:r w:rsidRPr="00965807">
        <w:rPr>
          <w:lang w:val="en-US"/>
        </w:rPr>
        <w:t> </w:t>
      </w:r>
    </w:p>
    <w:tbl>
      <w:tblPr>
        <w:tblStyle w:val="TableGrid"/>
        <w:tblW w:w="9016" w:type="dxa"/>
        <w:tblLook w:val="06A0" w:firstRow="1" w:lastRow="0" w:firstColumn="1" w:lastColumn="0" w:noHBand="1" w:noVBand="1"/>
      </w:tblPr>
      <w:tblGrid>
        <w:gridCol w:w="1890"/>
        <w:gridCol w:w="7126"/>
      </w:tblGrid>
      <w:tr w:rsidR="52E1872B" w:rsidRPr="00AC72FD" w14:paraId="667E7ECD" w14:textId="77777777" w:rsidTr="74AE6CCE">
        <w:trPr>
          <w:trHeight w:val="300"/>
        </w:trPr>
        <w:tc>
          <w:tcPr>
            <w:tcW w:w="1890" w:type="dxa"/>
            <w:shd w:val="clear" w:color="auto" w:fill="D9F2D0" w:themeFill="accent6" w:themeFillTint="33"/>
          </w:tcPr>
          <w:p w14:paraId="4F4111AE" w14:textId="2A3F468B" w:rsidR="52E1872B" w:rsidRPr="00AC72FD" w:rsidRDefault="52E1872B" w:rsidP="52E1872B">
            <w:pPr>
              <w:rPr>
                <w:sz w:val="22"/>
                <w:szCs w:val="22"/>
                <w:lang w:val="en-US"/>
              </w:rPr>
            </w:pPr>
            <w:r w:rsidRPr="00AC72FD">
              <w:rPr>
                <w:sz w:val="22"/>
                <w:szCs w:val="22"/>
                <w:lang w:val="en-US"/>
              </w:rPr>
              <w:t xml:space="preserve"> Name:</w:t>
            </w:r>
          </w:p>
        </w:tc>
        <w:tc>
          <w:tcPr>
            <w:tcW w:w="7126" w:type="dxa"/>
          </w:tcPr>
          <w:p w14:paraId="1DDEDECF" w14:textId="4D908092" w:rsidR="52E1872B" w:rsidRPr="001811D6" w:rsidRDefault="7157923F" w:rsidP="52E1872B">
            <w:pPr>
              <w:rPr>
                <w:sz w:val="22"/>
                <w:szCs w:val="22"/>
                <w:lang w:val="da-DK"/>
              </w:rPr>
            </w:pPr>
            <w:r w:rsidRPr="001811D6">
              <w:rPr>
                <w:sz w:val="22"/>
                <w:szCs w:val="22"/>
                <w:lang w:val="da-DK"/>
              </w:rPr>
              <w:t xml:space="preserve">Sem </w:t>
            </w:r>
            <w:r w:rsidR="1AEBE449" w:rsidRPr="6D565883">
              <w:rPr>
                <w:sz w:val="22"/>
                <w:szCs w:val="22"/>
                <w:lang w:val="da-DK"/>
              </w:rPr>
              <w:t>starfsmaður</w:t>
            </w:r>
            <w:r w:rsidRPr="001811D6">
              <w:rPr>
                <w:sz w:val="22"/>
                <w:szCs w:val="22"/>
                <w:lang w:val="da-DK"/>
              </w:rPr>
              <w:t xml:space="preserve"> vil ég geta fengið lista af </w:t>
            </w:r>
            <w:r w:rsidR="00B24C22">
              <w:rPr>
                <w:sz w:val="22"/>
                <w:szCs w:val="22"/>
                <w:lang w:val="da-DK"/>
              </w:rPr>
              <w:t>property</w:t>
            </w:r>
          </w:p>
        </w:tc>
      </w:tr>
      <w:tr w:rsidR="52E1872B" w:rsidRPr="00AC72FD" w14:paraId="5861EE7A" w14:textId="77777777" w:rsidTr="74AE6CCE">
        <w:trPr>
          <w:trHeight w:val="300"/>
        </w:trPr>
        <w:tc>
          <w:tcPr>
            <w:tcW w:w="1890" w:type="dxa"/>
            <w:shd w:val="clear" w:color="auto" w:fill="D9F2D0" w:themeFill="accent6" w:themeFillTint="33"/>
          </w:tcPr>
          <w:p w14:paraId="666CA065" w14:textId="16A55D71" w:rsidR="52E1872B" w:rsidRPr="00AC72FD" w:rsidRDefault="52E1872B" w:rsidP="52E1872B">
            <w:pPr>
              <w:rPr>
                <w:sz w:val="22"/>
                <w:szCs w:val="22"/>
                <w:lang w:val="en-US"/>
              </w:rPr>
            </w:pPr>
            <w:r w:rsidRPr="00AC72FD">
              <w:rPr>
                <w:sz w:val="22"/>
                <w:szCs w:val="22"/>
                <w:lang w:val="en-US"/>
              </w:rPr>
              <w:t>Number:</w:t>
            </w:r>
          </w:p>
        </w:tc>
        <w:tc>
          <w:tcPr>
            <w:tcW w:w="7126" w:type="dxa"/>
          </w:tcPr>
          <w:p w14:paraId="346A913B" w14:textId="0663839C" w:rsidR="52E1872B" w:rsidRPr="00AC72FD" w:rsidRDefault="0D73E2A6" w:rsidP="52E1872B">
            <w:pPr>
              <w:rPr>
                <w:sz w:val="22"/>
                <w:szCs w:val="22"/>
                <w:lang w:val="en-US"/>
              </w:rPr>
            </w:pPr>
            <w:r w:rsidRPr="16C48028">
              <w:rPr>
                <w:sz w:val="22"/>
                <w:szCs w:val="22"/>
                <w:lang w:val="en-US"/>
              </w:rPr>
              <w:t>29</w:t>
            </w:r>
          </w:p>
        </w:tc>
      </w:tr>
      <w:tr w:rsidR="52E1872B" w:rsidRPr="00AC72FD" w14:paraId="5454982F" w14:textId="77777777" w:rsidTr="74AE6CCE">
        <w:trPr>
          <w:trHeight w:val="300"/>
        </w:trPr>
        <w:tc>
          <w:tcPr>
            <w:tcW w:w="1890" w:type="dxa"/>
            <w:shd w:val="clear" w:color="auto" w:fill="D9F2D0" w:themeFill="accent6" w:themeFillTint="33"/>
          </w:tcPr>
          <w:p w14:paraId="1CDCC218" w14:textId="34049F9D" w:rsidR="52E1872B" w:rsidRPr="00AC72FD" w:rsidRDefault="52E1872B" w:rsidP="52E1872B">
            <w:pPr>
              <w:rPr>
                <w:sz w:val="22"/>
                <w:szCs w:val="22"/>
                <w:lang w:val="en-US"/>
              </w:rPr>
            </w:pPr>
            <w:r w:rsidRPr="00AC72FD">
              <w:rPr>
                <w:sz w:val="22"/>
                <w:szCs w:val="22"/>
                <w:lang w:val="en-US"/>
              </w:rPr>
              <w:t>Priority:</w:t>
            </w:r>
          </w:p>
        </w:tc>
        <w:tc>
          <w:tcPr>
            <w:tcW w:w="7126" w:type="dxa"/>
          </w:tcPr>
          <w:p w14:paraId="5EC629E4" w14:textId="786EFDB6" w:rsidR="52E1872B" w:rsidRPr="00AC72FD" w:rsidRDefault="52E1872B" w:rsidP="52E1872B">
            <w:pPr>
              <w:rPr>
                <w:sz w:val="22"/>
                <w:szCs w:val="22"/>
                <w:lang w:val="en-US"/>
              </w:rPr>
            </w:pPr>
          </w:p>
        </w:tc>
      </w:tr>
      <w:tr w:rsidR="52E1872B" w:rsidRPr="00AC72FD" w14:paraId="79A61F29" w14:textId="77777777" w:rsidTr="74AE6CCE">
        <w:trPr>
          <w:trHeight w:val="300"/>
        </w:trPr>
        <w:tc>
          <w:tcPr>
            <w:tcW w:w="1890" w:type="dxa"/>
            <w:shd w:val="clear" w:color="auto" w:fill="D9F2D0" w:themeFill="accent6" w:themeFillTint="33"/>
          </w:tcPr>
          <w:p w14:paraId="6649A8F7" w14:textId="61A4E413" w:rsidR="52E1872B" w:rsidRPr="00AC72FD" w:rsidRDefault="52E1872B" w:rsidP="52E1872B">
            <w:pPr>
              <w:rPr>
                <w:sz w:val="22"/>
                <w:szCs w:val="22"/>
                <w:lang w:val="en-US"/>
              </w:rPr>
            </w:pPr>
            <w:r w:rsidRPr="00AC72FD">
              <w:rPr>
                <w:sz w:val="22"/>
                <w:szCs w:val="22"/>
                <w:lang w:val="en-US"/>
              </w:rPr>
              <w:t>Precondition:</w:t>
            </w:r>
          </w:p>
        </w:tc>
        <w:tc>
          <w:tcPr>
            <w:tcW w:w="7126" w:type="dxa"/>
          </w:tcPr>
          <w:p w14:paraId="02C7FF93" w14:textId="32CCAC31" w:rsidR="52E1872B" w:rsidRPr="00AC72FD" w:rsidRDefault="00B24C22" w:rsidP="00C71864">
            <w:pPr>
              <w:pStyle w:val="ListParagraph"/>
              <w:numPr>
                <w:ilvl w:val="0"/>
                <w:numId w:val="54"/>
              </w:numPr>
              <w:rPr>
                <w:sz w:val="22"/>
                <w:szCs w:val="22"/>
                <w:lang w:val="en-US"/>
              </w:rPr>
            </w:pPr>
            <w:r>
              <w:rPr>
                <w:sz w:val="22"/>
                <w:szCs w:val="22"/>
                <w:lang w:val="en-US"/>
              </w:rPr>
              <w:t>Property</w:t>
            </w:r>
            <w:r w:rsidR="08DC38C3" w:rsidRPr="5EC63D5B">
              <w:rPr>
                <w:sz w:val="22"/>
                <w:szCs w:val="22"/>
                <w:lang w:val="en-US"/>
              </w:rPr>
              <w:t xml:space="preserve">a listi má ekki </w:t>
            </w:r>
            <w:r w:rsidR="08DC38C3" w:rsidRPr="1C109749">
              <w:rPr>
                <w:sz w:val="22"/>
                <w:szCs w:val="22"/>
                <w:lang w:val="en-US"/>
              </w:rPr>
              <w:t>vera tómur</w:t>
            </w:r>
            <w:r w:rsidR="08DC38C3" w:rsidRPr="7E0067E0">
              <w:rPr>
                <w:sz w:val="22"/>
                <w:szCs w:val="22"/>
                <w:lang w:val="en-US"/>
              </w:rPr>
              <w:t>.</w:t>
            </w:r>
          </w:p>
        </w:tc>
      </w:tr>
      <w:tr w:rsidR="52E1872B" w:rsidRPr="00AC72FD" w14:paraId="2DB43BF8" w14:textId="77777777" w:rsidTr="74AE6CCE">
        <w:trPr>
          <w:trHeight w:val="300"/>
        </w:trPr>
        <w:tc>
          <w:tcPr>
            <w:tcW w:w="1890" w:type="dxa"/>
            <w:shd w:val="clear" w:color="auto" w:fill="D9F2D0" w:themeFill="accent6" w:themeFillTint="33"/>
          </w:tcPr>
          <w:p w14:paraId="78327D71" w14:textId="4886BDF0" w:rsidR="52E1872B" w:rsidRPr="00AC72FD" w:rsidRDefault="52E1872B" w:rsidP="52E1872B">
            <w:pPr>
              <w:rPr>
                <w:sz w:val="22"/>
                <w:szCs w:val="22"/>
                <w:lang w:val="en-US"/>
              </w:rPr>
            </w:pPr>
            <w:r w:rsidRPr="00AC72FD">
              <w:rPr>
                <w:sz w:val="22"/>
                <w:szCs w:val="22"/>
                <w:lang w:val="en-US"/>
              </w:rPr>
              <w:t>Base flow:</w:t>
            </w:r>
          </w:p>
        </w:tc>
        <w:tc>
          <w:tcPr>
            <w:tcW w:w="7126" w:type="dxa"/>
          </w:tcPr>
          <w:p w14:paraId="7029DEEA" w14:textId="2746DE73" w:rsidR="52E1872B" w:rsidRPr="00AC72FD" w:rsidRDefault="29F09F86" w:rsidP="00C71864">
            <w:pPr>
              <w:pStyle w:val="ListParagraph"/>
              <w:numPr>
                <w:ilvl w:val="0"/>
                <w:numId w:val="56"/>
              </w:numPr>
              <w:rPr>
                <w:sz w:val="22"/>
                <w:szCs w:val="22"/>
                <w:lang w:val="en-US"/>
              </w:rPr>
            </w:pPr>
            <w:r w:rsidRPr="707D0BB0">
              <w:rPr>
                <w:sz w:val="22"/>
                <w:szCs w:val="22"/>
                <w:lang w:val="en-US"/>
              </w:rPr>
              <w:t xml:space="preserve">Notandi velur </w:t>
            </w:r>
            <w:r w:rsidRPr="66591753">
              <w:rPr>
                <w:sz w:val="22"/>
                <w:szCs w:val="22"/>
                <w:lang w:val="en-US"/>
              </w:rPr>
              <w:t xml:space="preserve"> </w:t>
            </w:r>
            <w:r w:rsidRPr="1C8374B0">
              <w:rPr>
                <w:sz w:val="22"/>
                <w:szCs w:val="22"/>
                <w:lang w:val="en-US"/>
              </w:rPr>
              <w:t xml:space="preserve">[manage/view] </w:t>
            </w:r>
            <w:r w:rsidR="00F07573">
              <w:rPr>
                <w:sz w:val="22"/>
                <w:szCs w:val="22"/>
                <w:lang w:val="en-US"/>
              </w:rPr>
              <w:t>propert</w:t>
            </w:r>
            <w:r w:rsidR="00FA04E1">
              <w:rPr>
                <w:sz w:val="22"/>
                <w:szCs w:val="22"/>
                <w:lang w:val="en-US"/>
              </w:rPr>
              <w:t>ies</w:t>
            </w:r>
          </w:p>
          <w:p w14:paraId="53A85742" w14:textId="6FF31FFE" w:rsidR="52E1872B" w:rsidRPr="00AC72FD" w:rsidRDefault="3D054096" w:rsidP="00C71864">
            <w:pPr>
              <w:pStyle w:val="ListParagraph"/>
              <w:numPr>
                <w:ilvl w:val="0"/>
                <w:numId w:val="56"/>
              </w:numPr>
              <w:rPr>
                <w:sz w:val="22"/>
                <w:szCs w:val="22"/>
                <w:lang w:val="en-US"/>
              </w:rPr>
            </w:pPr>
            <w:r w:rsidRPr="24114FBB">
              <w:rPr>
                <w:sz w:val="22"/>
                <w:szCs w:val="22"/>
                <w:lang w:val="en-US"/>
              </w:rPr>
              <w:t>Notandi</w:t>
            </w:r>
            <w:r w:rsidR="29F09F86" w:rsidRPr="652B6A18">
              <w:rPr>
                <w:sz w:val="22"/>
                <w:szCs w:val="22"/>
                <w:lang w:val="en-US"/>
              </w:rPr>
              <w:t xml:space="preserve"> velur </w:t>
            </w:r>
            <w:r w:rsidR="29F09F86" w:rsidRPr="02C04513">
              <w:rPr>
                <w:sz w:val="22"/>
                <w:szCs w:val="22"/>
                <w:lang w:val="en-US"/>
              </w:rPr>
              <w:t>‘</w:t>
            </w:r>
            <w:r w:rsidR="29F09F86" w:rsidRPr="5BBDD1F4">
              <w:rPr>
                <w:sz w:val="22"/>
                <w:szCs w:val="22"/>
                <w:lang w:val="en-US"/>
              </w:rPr>
              <w:t xml:space="preserve">list all </w:t>
            </w:r>
            <w:r w:rsidR="00F07573">
              <w:rPr>
                <w:sz w:val="22"/>
                <w:szCs w:val="22"/>
                <w:lang w:val="en-US"/>
              </w:rPr>
              <w:t>propert</w:t>
            </w:r>
            <w:r w:rsidR="00FA04E1">
              <w:rPr>
                <w:sz w:val="22"/>
                <w:szCs w:val="22"/>
                <w:lang w:val="en-US"/>
              </w:rPr>
              <w:t>ies</w:t>
            </w:r>
            <w:r w:rsidR="29F09F86" w:rsidRPr="0B3BA7F2">
              <w:rPr>
                <w:sz w:val="22"/>
                <w:szCs w:val="22"/>
                <w:lang w:val="en-US"/>
              </w:rPr>
              <w:t>’</w:t>
            </w:r>
          </w:p>
        </w:tc>
      </w:tr>
      <w:tr w:rsidR="52E1872B" w:rsidRPr="00AC72FD" w14:paraId="2840F883" w14:textId="77777777" w:rsidTr="74AE6CCE">
        <w:trPr>
          <w:trHeight w:val="300"/>
        </w:trPr>
        <w:tc>
          <w:tcPr>
            <w:tcW w:w="1890" w:type="dxa"/>
            <w:shd w:val="clear" w:color="auto" w:fill="D9F2D0" w:themeFill="accent6" w:themeFillTint="33"/>
          </w:tcPr>
          <w:p w14:paraId="3E675EE8" w14:textId="4E8FAD9A" w:rsidR="52E1872B" w:rsidRPr="00AC72FD" w:rsidRDefault="52E1872B" w:rsidP="52E1872B">
            <w:pPr>
              <w:rPr>
                <w:sz w:val="22"/>
                <w:szCs w:val="22"/>
                <w:lang w:val="en-US"/>
              </w:rPr>
            </w:pPr>
            <w:r w:rsidRPr="00AC72FD">
              <w:rPr>
                <w:sz w:val="22"/>
                <w:szCs w:val="22"/>
                <w:lang w:val="en-US"/>
              </w:rPr>
              <w:t>Alternative flow:</w:t>
            </w:r>
          </w:p>
        </w:tc>
        <w:tc>
          <w:tcPr>
            <w:tcW w:w="7126" w:type="dxa"/>
          </w:tcPr>
          <w:p w14:paraId="4F220965" w14:textId="3EC72869" w:rsidR="52E1872B" w:rsidRPr="00AC72FD" w:rsidRDefault="00B24C22" w:rsidP="00C71864">
            <w:pPr>
              <w:pStyle w:val="ListParagraph"/>
              <w:numPr>
                <w:ilvl w:val="0"/>
                <w:numId w:val="55"/>
              </w:numPr>
              <w:rPr>
                <w:sz w:val="22"/>
                <w:szCs w:val="22"/>
                <w:lang w:val="en-US"/>
              </w:rPr>
            </w:pPr>
            <w:r>
              <w:rPr>
                <w:sz w:val="22"/>
                <w:szCs w:val="22"/>
                <w:lang w:val="en-US"/>
              </w:rPr>
              <w:t>Property</w:t>
            </w:r>
            <w:r w:rsidR="5C588E69" w:rsidRPr="28613D1F">
              <w:rPr>
                <w:sz w:val="22"/>
                <w:szCs w:val="22"/>
                <w:lang w:val="en-US"/>
              </w:rPr>
              <w:t xml:space="preserve">a listinn er tómur og </w:t>
            </w:r>
            <w:r w:rsidR="5C588E69" w:rsidRPr="08754AA9">
              <w:rPr>
                <w:sz w:val="22"/>
                <w:szCs w:val="22"/>
                <w:lang w:val="en-US"/>
              </w:rPr>
              <w:t xml:space="preserve">fær notandi </w:t>
            </w:r>
            <w:r w:rsidR="5C588E69" w:rsidRPr="496AC5DD">
              <w:rPr>
                <w:sz w:val="22"/>
                <w:szCs w:val="22"/>
                <w:lang w:val="en-US"/>
              </w:rPr>
              <w:t>þá villuboð um það.</w:t>
            </w:r>
          </w:p>
        </w:tc>
      </w:tr>
      <w:tr w:rsidR="52E1872B" w:rsidRPr="00AC72FD" w14:paraId="09002B73" w14:textId="77777777" w:rsidTr="74AE6CCE">
        <w:trPr>
          <w:trHeight w:val="300"/>
        </w:trPr>
        <w:tc>
          <w:tcPr>
            <w:tcW w:w="1890" w:type="dxa"/>
            <w:shd w:val="clear" w:color="auto" w:fill="D9F2D0" w:themeFill="accent6" w:themeFillTint="33"/>
          </w:tcPr>
          <w:p w14:paraId="3C5904E9" w14:textId="2CA2325E" w:rsidR="52E1872B" w:rsidRPr="00AC72FD" w:rsidRDefault="52E1872B" w:rsidP="52E1872B">
            <w:pPr>
              <w:rPr>
                <w:sz w:val="22"/>
                <w:szCs w:val="22"/>
                <w:lang w:val="en-US"/>
              </w:rPr>
            </w:pPr>
            <w:r w:rsidRPr="00AC72FD">
              <w:rPr>
                <w:sz w:val="22"/>
                <w:szCs w:val="22"/>
                <w:lang w:val="en-US"/>
              </w:rPr>
              <w:t>Post condition:</w:t>
            </w:r>
          </w:p>
        </w:tc>
        <w:tc>
          <w:tcPr>
            <w:tcW w:w="7126" w:type="dxa"/>
          </w:tcPr>
          <w:p w14:paraId="5F4AAA4A" w14:textId="3695964B" w:rsidR="52E1872B" w:rsidRPr="00AC72FD" w:rsidRDefault="5ADEF627" w:rsidP="52E1872B">
            <w:pPr>
              <w:rPr>
                <w:sz w:val="22"/>
                <w:szCs w:val="22"/>
                <w:lang w:val="en-US"/>
              </w:rPr>
            </w:pPr>
            <w:r w:rsidRPr="30643C98">
              <w:rPr>
                <w:sz w:val="22"/>
                <w:szCs w:val="22"/>
                <w:lang w:val="en-US"/>
              </w:rPr>
              <w:t xml:space="preserve">Notandi fær lista af </w:t>
            </w:r>
            <w:r w:rsidR="003F240C">
              <w:rPr>
                <w:sz w:val="22"/>
                <w:szCs w:val="22"/>
                <w:lang w:val="en-US"/>
              </w:rPr>
              <w:t>property</w:t>
            </w:r>
            <w:r w:rsidRPr="30643C98">
              <w:rPr>
                <w:sz w:val="22"/>
                <w:szCs w:val="22"/>
                <w:lang w:val="en-US"/>
              </w:rPr>
              <w:t xml:space="preserve"> á skjáinn sinn</w:t>
            </w:r>
          </w:p>
        </w:tc>
      </w:tr>
      <w:tr w:rsidR="52E1872B" w:rsidRPr="00AC72FD" w14:paraId="7E389984" w14:textId="77777777" w:rsidTr="74AE6CCE">
        <w:trPr>
          <w:trHeight w:val="300"/>
        </w:trPr>
        <w:tc>
          <w:tcPr>
            <w:tcW w:w="1890" w:type="dxa"/>
            <w:shd w:val="clear" w:color="auto" w:fill="D9F2D0" w:themeFill="accent6" w:themeFillTint="33"/>
          </w:tcPr>
          <w:p w14:paraId="7AB5FF01" w14:textId="2D416C02" w:rsidR="52E1872B" w:rsidRPr="00AC72FD" w:rsidRDefault="52E1872B" w:rsidP="52E1872B">
            <w:pPr>
              <w:rPr>
                <w:sz w:val="22"/>
                <w:szCs w:val="22"/>
                <w:lang w:val="en-US"/>
              </w:rPr>
            </w:pPr>
            <w:r w:rsidRPr="00AC72FD">
              <w:rPr>
                <w:sz w:val="22"/>
                <w:szCs w:val="22"/>
                <w:lang w:val="en-US"/>
              </w:rPr>
              <w:t>Actor(s):</w:t>
            </w:r>
          </w:p>
        </w:tc>
        <w:tc>
          <w:tcPr>
            <w:tcW w:w="7126" w:type="dxa"/>
          </w:tcPr>
          <w:p w14:paraId="48FD8551" w14:textId="02418F94" w:rsidR="52E1872B" w:rsidRPr="00AC72FD" w:rsidRDefault="52E1872B" w:rsidP="52E1872B">
            <w:pPr>
              <w:rPr>
                <w:sz w:val="22"/>
                <w:szCs w:val="22"/>
                <w:lang w:val="en-US"/>
              </w:rPr>
            </w:pPr>
          </w:p>
        </w:tc>
      </w:tr>
      <w:tr w:rsidR="52E1872B" w:rsidRPr="00AC72FD" w14:paraId="6163E62C" w14:textId="77777777" w:rsidTr="74AE6CCE">
        <w:trPr>
          <w:trHeight w:val="300"/>
        </w:trPr>
        <w:tc>
          <w:tcPr>
            <w:tcW w:w="1890" w:type="dxa"/>
            <w:shd w:val="clear" w:color="auto" w:fill="D9F2D0" w:themeFill="accent6" w:themeFillTint="33"/>
          </w:tcPr>
          <w:p w14:paraId="74C086B7" w14:textId="761414A9" w:rsidR="52E1872B" w:rsidRPr="00AC72FD" w:rsidRDefault="52E1872B" w:rsidP="52E1872B">
            <w:pPr>
              <w:rPr>
                <w:sz w:val="22"/>
                <w:szCs w:val="22"/>
                <w:lang w:val="en-US"/>
              </w:rPr>
            </w:pPr>
            <w:r w:rsidRPr="00AC72FD">
              <w:rPr>
                <w:sz w:val="22"/>
                <w:szCs w:val="22"/>
                <w:lang w:val="en-US"/>
              </w:rPr>
              <w:t>Author(s):</w:t>
            </w:r>
          </w:p>
        </w:tc>
        <w:tc>
          <w:tcPr>
            <w:tcW w:w="7126" w:type="dxa"/>
          </w:tcPr>
          <w:p w14:paraId="2643AEA5" w14:textId="02418F94" w:rsidR="52E1872B" w:rsidRPr="00AC72FD" w:rsidRDefault="52E1872B" w:rsidP="52E1872B">
            <w:pPr>
              <w:rPr>
                <w:sz w:val="22"/>
                <w:szCs w:val="22"/>
                <w:lang w:val="en-US"/>
              </w:rPr>
            </w:pPr>
          </w:p>
        </w:tc>
      </w:tr>
    </w:tbl>
    <w:p w14:paraId="79465FF1" w14:textId="559D921D" w:rsidR="003E17B3" w:rsidRPr="00965807" w:rsidRDefault="003E17B3" w:rsidP="003E17B3">
      <w:pPr>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0"/>
        <w:gridCol w:w="7120"/>
      </w:tblGrid>
      <w:tr w:rsidR="003E17B3" w:rsidRPr="00AC72FD" w14:paraId="7092C9EC" w14:textId="77777777" w:rsidTr="74AE6CCE">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BDB9238" w14:textId="77777777" w:rsidR="003E17B3" w:rsidRPr="00AC72FD" w:rsidRDefault="003E17B3">
            <w:pPr>
              <w:rPr>
                <w:sz w:val="22"/>
                <w:szCs w:val="22"/>
                <w:lang w:val="en-US"/>
              </w:rPr>
            </w:pPr>
            <w:r w:rsidRPr="00AC72FD">
              <w:rPr>
                <w:sz w:val="22"/>
                <w:szCs w:val="22"/>
              </w:rPr>
              <w:t>Name:</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E99E27D" w14:textId="1083B214" w:rsidR="003E17B3" w:rsidRPr="00AC72FD" w:rsidRDefault="003E17B3">
            <w:pPr>
              <w:rPr>
                <w:sz w:val="22"/>
                <w:szCs w:val="22"/>
                <w:lang w:val="en-US"/>
              </w:rPr>
            </w:pPr>
            <w:r w:rsidRPr="00AC72FD">
              <w:rPr>
                <w:sz w:val="22"/>
                <w:szCs w:val="22"/>
              </w:rPr>
              <w:t xml:space="preserve">Sem </w:t>
            </w:r>
            <w:r w:rsidR="1AF527DB" w:rsidRPr="4975C026">
              <w:rPr>
                <w:sz w:val="22"/>
                <w:szCs w:val="22"/>
              </w:rPr>
              <w:t>yfirmaður</w:t>
            </w:r>
            <w:r w:rsidRPr="00AC72FD">
              <w:rPr>
                <w:sz w:val="22"/>
                <w:szCs w:val="22"/>
              </w:rPr>
              <w:t xml:space="preserve"> vil ég stofna nýja verkbeiðni fyrir </w:t>
            </w:r>
            <w:r w:rsidR="00B24C22">
              <w:rPr>
                <w:sz w:val="22"/>
                <w:szCs w:val="22"/>
              </w:rPr>
              <w:t>property</w:t>
            </w:r>
            <w:r w:rsidRPr="00AC72FD">
              <w:rPr>
                <w:sz w:val="22"/>
                <w:szCs w:val="22"/>
              </w:rPr>
              <w:t xml:space="preserve"> svo að viðgerðir geti átt sér stað.</w:t>
            </w:r>
            <w:r w:rsidRPr="00AC72FD">
              <w:rPr>
                <w:sz w:val="22"/>
                <w:szCs w:val="22"/>
                <w:lang w:val="en-US"/>
              </w:rPr>
              <w:t> </w:t>
            </w:r>
          </w:p>
        </w:tc>
      </w:tr>
      <w:tr w:rsidR="003E17B3" w:rsidRPr="00AC72FD" w14:paraId="181D79CD" w14:textId="77777777" w:rsidTr="74AE6CCE">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A594DF5" w14:textId="77777777" w:rsidR="003E17B3" w:rsidRPr="00AC72FD" w:rsidRDefault="003E17B3">
            <w:pPr>
              <w:rPr>
                <w:sz w:val="22"/>
                <w:szCs w:val="22"/>
                <w:lang w:val="en-US"/>
              </w:rPr>
            </w:pPr>
            <w:r w:rsidRPr="00AC72FD">
              <w:rPr>
                <w:sz w:val="22"/>
                <w:szCs w:val="22"/>
              </w:rPr>
              <w:t>Number:</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F108725" w14:textId="2B7C56DC" w:rsidR="003E17B3" w:rsidRPr="00AC72FD" w:rsidRDefault="60DB4F51">
            <w:pPr>
              <w:rPr>
                <w:sz w:val="22"/>
                <w:szCs w:val="22"/>
              </w:rPr>
            </w:pPr>
            <w:r w:rsidRPr="5036F61E">
              <w:rPr>
                <w:sz w:val="22"/>
                <w:szCs w:val="22"/>
              </w:rPr>
              <w:t>2</w:t>
            </w:r>
            <w:r w:rsidR="2FD4E830" w:rsidRPr="5036F61E">
              <w:rPr>
                <w:sz w:val="22"/>
                <w:szCs w:val="22"/>
              </w:rPr>
              <w:t>6</w:t>
            </w:r>
          </w:p>
        </w:tc>
      </w:tr>
      <w:tr w:rsidR="003E17B3" w:rsidRPr="00AC72FD" w14:paraId="5CAC76C2" w14:textId="77777777" w:rsidTr="74AE6CCE">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DD65B67" w14:textId="77777777" w:rsidR="003E17B3" w:rsidRPr="00AC72FD" w:rsidRDefault="003E17B3">
            <w:pPr>
              <w:rPr>
                <w:sz w:val="22"/>
                <w:szCs w:val="22"/>
                <w:lang w:val="en-US"/>
              </w:rPr>
            </w:pPr>
            <w:r w:rsidRPr="00AC72FD">
              <w:rPr>
                <w:sz w:val="22"/>
                <w:szCs w:val="22"/>
              </w:rPr>
              <w:t>Priority:</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7D6584" w14:textId="5CB0B0FA" w:rsidR="003E17B3" w:rsidRPr="00AC72FD" w:rsidRDefault="248311E7">
            <w:pPr>
              <w:rPr>
                <w:sz w:val="22"/>
                <w:szCs w:val="22"/>
                <w:lang w:val="en-US"/>
              </w:rPr>
            </w:pPr>
            <w:r w:rsidRPr="63606065">
              <w:rPr>
                <w:sz w:val="22"/>
                <w:szCs w:val="22"/>
              </w:rPr>
              <w:t>A</w:t>
            </w:r>
          </w:p>
        </w:tc>
      </w:tr>
      <w:tr w:rsidR="003E17B3" w:rsidRPr="00AC72FD" w14:paraId="36A0D2E5" w14:textId="77777777" w:rsidTr="74AE6CCE">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F54C957" w14:textId="77777777" w:rsidR="003E17B3" w:rsidRPr="00AC72FD" w:rsidRDefault="003E17B3">
            <w:pPr>
              <w:rPr>
                <w:sz w:val="22"/>
                <w:szCs w:val="22"/>
                <w:lang w:val="en-US"/>
              </w:rPr>
            </w:pPr>
            <w:r w:rsidRPr="00AC72FD">
              <w:rPr>
                <w:sz w:val="22"/>
                <w:szCs w:val="22"/>
              </w:rPr>
              <w:t>precondition</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1D752D" w14:textId="66AA71F1" w:rsidR="001C69D9" w:rsidRPr="00965807" w:rsidRDefault="37367696" w:rsidP="00C71864">
            <w:pPr>
              <w:pStyle w:val="ListParagraph"/>
              <w:numPr>
                <w:ilvl w:val="0"/>
                <w:numId w:val="42"/>
              </w:numPr>
              <w:rPr>
                <w:sz w:val="22"/>
                <w:szCs w:val="22"/>
                <w:lang w:val="en-US"/>
              </w:rPr>
            </w:pPr>
            <w:r w:rsidRPr="46A0C548">
              <w:rPr>
                <w:sz w:val="22"/>
                <w:szCs w:val="22"/>
              </w:rPr>
              <w:t xml:space="preserve">Starfsmaður þarf að vera </w:t>
            </w:r>
            <w:r w:rsidR="7982255B" w:rsidRPr="28767293">
              <w:rPr>
                <w:sz w:val="22"/>
                <w:szCs w:val="22"/>
              </w:rPr>
              <w:t>innskráður</w:t>
            </w:r>
          </w:p>
          <w:p w14:paraId="52BCF8C7" w14:textId="44647355" w:rsidR="003E17B3" w:rsidRPr="00965807" w:rsidRDefault="00B24C22" w:rsidP="00C71864">
            <w:pPr>
              <w:pStyle w:val="ListParagraph"/>
              <w:numPr>
                <w:ilvl w:val="0"/>
                <w:numId w:val="42"/>
              </w:numPr>
              <w:rPr>
                <w:sz w:val="22"/>
                <w:szCs w:val="22"/>
                <w:lang w:val="en-US"/>
              </w:rPr>
            </w:pPr>
            <w:r>
              <w:rPr>
                <w:sz w:val="22"/>
                <w:szCs w:val="22"/>
              </w:rPr>
              <w:t>Property</w:t>
            </w:r>
            <w:r w:rsidR="003E17B3" w:rsidRPr="00AC72FD">
              <w:rPr>
                <w:sz w:val="22"/>
                <w:szCs w:val="22"/>
              </w:rPr>
              <w:t xml:space="preserve"> þarf að vera skráð í kerfinu.</w:t>
            </w:r>
            <w:r w:rsidR="003E17B3" w:rsidRPr="00AC72FD">
              <w:rPr>
                <w:sz w:val="22"/>
                <w:szCs w:val="22"/>
                <w:lang w:val="en-US"/>
              </w:rPr>
              <w:t> </w:t>
            </w:r>
          </w:p>
        </w:tc>
      </w:tr>
      <w:tr w:rsidR="003E17B3" w:rsidRPr="00AC72FD" w14:paraId="4A4B5835" w14:textId="77777777" w:rsidTr="74AE6CCE">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2C7648C" w14:textId="77777777" w:rsidR="003E17B3" w:rsidRPr="00AC72FD" w:rsidRDefault="003E17B3">
            <w:pPr>
              <w:rPr>
                <w:sz w:val="22"/>
                <w:szCs w:val="22"/>
                <w:lang w:val="en-US"/>
              </w:rPr>
            </w:pPr>
            <w:r w:rsidRPr="00AC72FD">
              <w:rPr>
                <w:sz w:val="22"/>
                <w:szCs w:val="22"/>
              </w:rPr>
              <w:t>Base flow</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692208" w14:textId="1552CD04" w:rsidR="003E17B3" w:rsidRPr="00290C36" w:rsidRDefault="001C69D9">
            <w:pPr>
              <w:rPr>
                <w:sz w:val="22"/>
                <w:szCs w:val="22"/>
                <w:lang w:val="da-DK"/>
              </w:rPr>
            </w:pPr>
            <w:r w:rsidRPr="006B555B">
              <w:rPr>
                <w:sz w:val="22"/>
                <w:szCs w:val="22"/>
                <w:lang w:val="da-DK"/>
              </w:rPr>
              <w:t> </w:t>
            </w:r>
            <w:r w:rsidR="6990B503" w:rsidRPr="00A29938">
              <w:rPr>
                <w:sz w:val="22"/>
                <w:szCs w:val="22"/>
                <w:lang w:val="da-DK"/>
              </w:rPr>
              <w:t>1.Notandi kveikir á forritinu og fær upp valmynd(admin view)</w:t>
            </w:r>
            <w:r>
              <w:br/>
            </w:r>
            <w:r w:rsidR="1278226B" w:rsidRPr="72860A28">
              <w:rPr>
                <w:sz w:val="22"/>
                <w:szCs w:val="22"/>
                <w:lang w:val="da-DK"/>
              </w:rPr>
              <w:t>2.</w:t>
            </w:r>
            <w:r w:rsidR="29B404F3" w:rsidRPr="23B6C52B">
              <w:rPr>
                <w:sz w:val="22"/>
                <w:szCs w:val="22"/>
                <w:lang w:val="da-DK"/>
              </w:rPr>
              <w:t xml:space="preserve"> </w:t>
            </w:r>
            <w:r w:rsidR="29B404F3" w:rsidRPr="7E180AC1">
              <w:rPr>
                <w:sz w:val="22"/>
                <w:szCs w:val="22"/>
                <w:lang w:val="da-DK"/>
              </w:rPr>
              <w:t xml:space="preserve">Velur  manage and view </w:t>
            </w:r>
            <w:r w:rsidR="29B404F3" w:rsidRPr="69EA4FF9">
              <w:rPr>
                <w:sz w:val="22"/>
                <w:szCs w:val="22"/>
                <w:lang w:val="da-DK"/>
              </w:rPr>
              <w:t>tickets</w:t>
            </w:r>
            <w:r>
              <w:br/>
            </w:r>
            <w:r w:rsidR="53463F82" w:rsidRPr="13E2CE24">
              <w:rPr>
                <w:sz w:val="22"/>
                <w:szCs w:val="22"/>
                <w:lang w:val="da-DK"/>
              </w:rPr>
              <w:t xml:space="preserve">3. Notandi velur </w:t>
            </w:r>
            <w:r w:rsidR="53463F82" w:rsidRPr="6D3EB58F">
              <w:rPr>
                <w:sz w:val="22"/>
                <w:szCs w:val="22"/>
                <w:lang w:val="da-DK"/>
              </w:rPr>
              <w:t xml:space="preserve">þar </w:t>
            </w:r>
            <w:r w:rsidR="558E6CD3" w:rsidRPr="262F8C2C">
              <w:rPr>
                <w:sz w:val="22"/>
                <w:szCs w:val="22"/>
                <w:lang w:val="da-DK"/>
              </w:rPr>
              <w:t>“</w:t>
            </w:r>
            <w:r w:rsidR="53463F82" w:rsidRPr="3A1046D5">
              <w:rPr>
                <w:sz w:val="22"/>
                <w:szCs w:val="22"/>
                <w:lang w:val="da-DK"/>
              </w:rPr>
              <w:t xml:space="preserve">create a new </w:t>
            </w:r>
            <w:r w:rsidR="53463F82" w:rsidRPr="4C64EA7A">
              <w:rPr>
                <w:sz w:val="22"/>
                <w:szCs w:val="22"/>
                <w:lang w:val="da-DK"/>
              </w:rPr>
              <w:t>ticket</w:t>
            </w:r>
            <w:r w:rsidR="1E5E28A0" w:rsidRPr="262F8C2C">
              <w:rPr>
                <w:sz w:val="22"/>
                <w:szCs w:val="22"/>
                <w:lang w:val="da-DK"/>
              </w:rPr>
              <w:t>”</w:t>
            </w:r>
            <w:r w:rsidR="53463F82" w:rsidRPr="4C64EA7A">
              <w:rPr>
                <w:sz w:val="22"/>
                <w:szCs w:val="22"/>
                <w:lang w:val="da-DK"/>
              </w:rPr>
              <w:t xml:space="preserve"> og </w:t>
            </w:r>
            <w:r w:rsidR="53463F82" w:rsidRPr="3BB2A234">
              <w:rPr>
                <w:sz w:val="22"/>
                <w:szCs w:val="22"/>
                <w:lang w:val="da-DK"/>
              </w:rPr>
              <w:t>slær inn umbeðnar upplýsingar</w:t>
            </w:r>
            <w:r w:rsidR="53463F82" w:rsidRPr="462F9C31">
              <w:rPr>
                <w:sz w:val="22"/>
                <w:szCs w:val="22"/>
                <w:lang w:val="da-DK"/>
              </w:rPr>
              <w:t xml:space="preserve"> fyrir verkbeiðni</w:t>
            </w:r>
          </w:p>
        </w:tc>
      </w:tr>
      <w:tr w:rsidR="003E17B3" w:rsidRPr="00AC72FD" w14:paraId="5583ADFE" w14:textId="77777777" w:rsidTr="2A7DE480">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783D826" w14:textId="77777777" w:rsidR="003E17B3" w:rsidRPr="00AC72FD" w:rsidRDefault="003E17B3">
            <w:pPr>
              <w:rPr>
                <w:sz w:val="22"/>
                <w:szCs w:val="22"/>
                <w:lang w:val="en-US"/>
              </w:rPr>
            </w:pPr>
            <w:r w:rsidRPr="00AC72FD">
              <w:rPr>
                <w:sz w:val="22"/>
                <w:szCs w:val="22"/>
              </w:rPr>
              <w:t>Alternative flow:</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77C2CF" w14:textId="55155E49" w:rsidR="001C69D9" w:rsidRPr="00965807" w:rsidRDefault="001C69D9" w:rsidP="4AC2E077">
            <w:pPr>
              <w:pStyle w:val="ListParagraph"/>
              <w:numPr>
                <w:ilvl w:val="0"/>
                <w:numId w:val="57"/>
              </w:numPr>
              <w:rPr>
                <w:sz w:val="22"/>
                <w:szCs w:val="22"/>
              </w:rPr>
            </w:pPr>
            <w:r w:rsidRPr="00B1034A">
              <w:rPr>
                <w:sz w:val="22"/>
                <w:szCs w:val="22"/>
                <w:lang w:val="da-DK"/>
              </w:rPr>
              <w:t> </w:t>
            </w:r>
            <w:r w:rsidR="003624F0" w:rsidRPr="00B1034A">
              <w:rPr>
                <w:sz w:val="22"/>
                <w:szCs w:val="22"/>
                <w:lang w:val="da-DK"/>
              </w:rPr>
              <w:t xml:space="preserve">Notandi er ekki skráður </w:t>
            </w:r>
            <w:r w:rsidR="722F35B1" w:rsidRPr="00B1034A">
              <w:rPr>
                <w:sz w:val="22"/>
                <w:szCs w:val="22"/>
                <w:lang w:val="da-DK"/>
              </w:rPr>
              <w:t>inn.</w:t>
            </w:r>
          </w:p>
          <w:p w14:paraId="2A127D29" w14:textId="180E2396" w:rsidR="001C69D9" w:rsidRPr="00965807" w:rsidRDefault="48D49665" w:rsidP="1767E6D9">
            <w:pPr>
              <w:pStyle w:val="ListParagraph"/>
              <w:numPr>
                <w:ilvl w:val="0"/>
                <w:numId w:val="57"/>
              </w:numPr>
              <w:rPr>
                <w:sz w:val="22"/>
                <w:szCs w:val="22"/>
              </w:rPr>
            </w:pPr>
            <w:r w:rsidRPr="00FD2A1A">
              <w:rPr>
                <w:sz w:val="22"/>
                <w:szCs w:val="22"/>
              </w:rPr>
              <w:t xml:space="preserve">Notandi er ekki yfirmaður og hefur ekki heimild til að skrá </w:t>
            </w:r>
            <w:r w:rsidR="4C97DE0A" w:rsidRPr="1767E6D9">
              <w:rPr>
                <w:sz w:val="22"/>
                <w:szCs w:val="22"/>
              </w:rPr>
              <w:t>verkbeiðni</w:t>
            </w:r>
          </w:p>
          <w:p w14:paraId="2807FD0D" w14:textId="78828E40" w:rsidR="003E17B3" w:rsidRPr="008F4776" w:rsidRDefault="0EEA09F7" w:rsidP="4EA31733">
            <w:pPr>
              <w:pStyle w:val="ListParagraph"/>
              <w:numPr>
                <w:ilvl w:val="0"/>
                <w:numId w:val="57"/>
              </w:numPr>
              <w:rPr>
                <w:sz w:val="22"/>
                <w:szCs w:val="22"/>
              </w:rPr>
            </w:pPr>
            <w:r w:rsidRPr="1767E6D9">
              <w:rPr>
                <w:sz w:val="22"/>
                <w:szCs w:val="22"/>
              </w:rPr>
              <w:t>Nauðsynlegar</w:t>
            </w:r>
            <w:r w:rsidR="2FF5D9A9" w:rsidRPr="00FD2A1A">
              <w:rPr>
                <w:sz w:val="22"/>
                <w:szCs w:val="22"/>
              </w:rPr>
              <w:t xml:space="preserve"> upplýsingar fyrir verkbeiðni eru ekki til staðar.</w:t>
            </w:r>
          </w:p>
        </w:tc>
      </w:tr>
      <w:tr w:rsidR="003E17B3" w:rsidRPr="00AC72FD" w14:paraId="002CA2F0" w14:textId="77777777" w:rsidTr="2A7DE480">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7B6D40C" w14:textId="77777777" w:rsidR="003E17B3" w:rsidRPr="00AC72FD" w:rsidRDefault="003E17B3">
            <w:pPr>
              <w:rPr>
                <w:sz w:val="22"/>
                <w:szCs w:val="22"/>
                <w:lang w:val="en-US"/>
              </w:rPr>
            </w:pPr>
            <w:r w:rsidRPr="00AC72FD">
              <w:rPr>
                <w:sz w:val="22"/>
                <w:szCs w:val="22"/>
              </w:rPr>
              <w:t>Post condition</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F1A3FA" w14:textId="77777777" w:rsidR="003E17B3" w:rsidRPr="00AC72FD" w:rsidRDefault="003E17B3" w:rsidP="00C71864">
            <w:pPr>
              <w:pStyle w:val="ListParagraph"/>
              <w:numPr>
                <w:ilvl w:val="0"/>
                <w:numId w:val="43"/>
              </w:numPr>
              <w:rPr>
                <w:sz w:val="22"/>
                <w:szCs w:val="22"/>
                <w:lang w:val="da-DK"/>
              </w:rPr>
            </w:pPr>
            <w:r w:rsidRPr="00AC72FD">
              <w:rPr>
                <w:sz w:val="22"/>
                <w:szCs w:val="22"/>
              </w:rPr>
              <w:t>Verkbeiðni hefur verið send af stað.</w:t>
            </w:r>
            <w:r w:rsidRPr="00AC72FD">
              <w:rPr>
                <w:sz w:val="22"/>
                <w:szCs w:val="22"/>
                <w:lang w:val="da-DK"/>
              </w:rPr>
              <w:t> </w:t>
            </w:r>
          </w:p>
        </w:tc>
      </w:tr>
      <w:tr w:rsidR="003E17B3" w:rsidRPr="00AC72FD" w14:paraId="7C1B6BFB" w14:textId="77777777" w:rsidTr="2A7DE480">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B738111" w14:textId="77777777" w:rsidR="003E17B3" w:rsidRPr="00AC72FD" w:rsidRDefault="003E17B3">
            <w:pPr>
              <w:rPr>
                <w:sz w:val="22"/>
                <w:szCs w:val="22"/>
                <w:lang w:val="en-US"/>
              </w:rPr>
            </w:pPr>
            <w:r w:rsidRPr="00AC72FD">
              <w:rPr>
                <w:sz w:val="22"/>
                <w:szCs w:val="22"/>
              </w:rPr>
              <w:t>Actor(s)</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92B45A4" w14:textId="77777777" w:rsidR="003E17B3" w:rsidRPr="00AC72FD" w:rsidRDefault="003E17B3">
            <w:pPr>
              <w:rPr>
                <w:sz w:val="22"/>
                <w:szCs w:val="22"/>
                <w:lang w:val="en-US"/>
              </w:rPr>
            </w:pPr>
            <w:r w:rsidRPr="00AC72FD">
              <w:rPr>
                <w:sz w:val="22"/>
                <w:szCs w:val="22"/>
              </w:rPr>
              <w:t>Yfirmaður/notandi</w:t>
            </w:r>
            <w:r w:rsidRPr="00AC72FD">
              <w:rPr>
                <w:sz w:val="22"/>
                <w:szCs w:val="22"/>
                <w:lang w:val="en-US"/>
              </w:rPr>
              <w:t> </w:t>
            </w:r>
          </w:p>
        </w:tc>
      </w:tr>
      <w:tr w:rsidR="003E17B3" w:rsidRPr="00AC72FD" w14:paraId="485639CF" w14:textId="77777777" w:rsidTr="2A7DE480">
        <w:trPr>
          <w:trHeight w:val="300"/>
        </w:trPr>
        <w:tc>
          <w:tcPr>
            <w:tcW w:w="18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30A805B" w14:textId="77777777" w:rsidR="003E17B3" w:rsidRPr="00AC72FD" w:rsidRDefault="003E17B3">
            <w:pPr>
              <w:rPr>
                <w:sz w:val="22"/>
                <w:szCs w:val="22"/>
                <w:lang w:val="en-US"/>
              </w:rPr>
            </w:pPr>
            <w:r w:rsidRPr="00AC72FD">
              <w:rPr>
                <w:sz w:val="22"/>
                <w:szCs w:val="22"/>
              </w:rPr>
              <w:t>Author(s)</w:t>
            </w:r>
            <w:r w:rsidRPr="00AC72FD">
              <w:rPr>
                <w:sz w:val="22"/>
                <w:szCs w:val="22"/>
                <w:lang w:val="en-US"/>
              </w:rPr>
              <w:t> </w:t>
            </w:r>
          </w:p>
        </w:tc>
        <w:tc>
          <w:tcPr>
            <w:tcW w:w="71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4EB0CC9" w14:textId="281E9861" w:rsidR="003E17B3" w:rsidRPr="00AC72FD" w:rsidRDefault="0CF357D2">
            <w:pPr>
              <w:rPr>
                <w:sz w:val="22"/>
                <w:szCs w:val="22"/>
                <w:lang w:val="en-US"/>
              </w:rPr>
            </w:pPr>
            <w:r w:rsidRPr="44411958">
              <w:rPr>
                <w:sz w:val="22"/>
                <w:szCs w:val="22"/>
              </w:rPr>
              <w:t>Eva Dís Hákonardóttir</w:t>
            </w:r>
          </w:p>
        </w:tc>
      </w:tr>
    </w:tbl>
    <w:p w14:paraId="2EF49C48" w14:textId="77777777" w:rsidR="003E17B3" w:rsidRPr="00965807" w:rsidRDefault="003E17B3" w:rsidP="003E17B3">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90"/>
      </w:tblGrid>
      <w:tr w:rsidR="003E17B3" w:rsidRPr="00AC72FD" w14:paraId="2CF09B53"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91C4713" w14:textId="77777777" w:rsidR="003E17B3" w:rsidRPr="00AC72FD" w:rsidRDefault="003E17B3">
            <w:pPr>
              <w:rPr>
                <w:sz w:val="22"/>
                <w:szCs w:val="22"/>
                <w:lang w:val="en-US"/>
              </w:rPr>
            </w:pPr>
            <w:r w:rsidRPr="00AC72FD">
              <w:rPr>
                <w:sz w:val="22"/>
                <w:szCs w:val="22"/>
              </w:rPr>
              <w:t>Name:</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BA4662D" w14:textId="699CA095" w:rsidR="003E17B3" w:rsidRPr="00AC72FD" w:rsidRDefault="003E17B3">
            <w:pPr>
              <w:rPr>
                <w:sz w:val="22"/>
                <w:szCs w:val="22"/>
                <w:lang w:val="en-US"/>
              </w:rPr>
            </w:pPr>
            <w:r w:rsidRPr="00AC72FD">
              <w:rPr>
                <w:sz w:val="22"/>
                <w:szCs w:val="22"/>
              </w:rPr>
              <w:t xml:space="preserve">Sem starfsmaður vil ég geta leitað af </w:t>
            </w:r>
            <w:r w:rsidR="00B24C22">
              <w:rPr>
                <w:sz w:val="22"/>
                <w:szCs w:val="22"/>
              </w:rPr>
              <w:t>property</w:t>
            </w:r>
            <w:r w:rsidRPr="00AC72FD">
              <w:rPr>
                <w:sz w:val="22"/>
                <w:szCs w:val="22"/>
              </w:rPr>
              <w:t xml:space="preserve"> </w:t>
            </w:r>
            <w:r w:rsidR="49A68E03" w:rsidRPr="5E9C3863">
              <w:rPr>
                <w:sz w:val="22"/>
                <w:szCs w:val="22"/>
              </w:rPr>
              <w:t>á</w:t>
            </w:r>
            <w:r w:rsidR="001C69D9" w:rsidRPr="7AB72480">
              <w:rPr>
                <w:sz w:val="22"/>
                <w:szCs w:val="22"/>
              </w:rPr>
              <w:t xml:space="preserve"> </w:t>
            </w:r>
            <w:r w:rsidR="49A68E03" w:rsidRPr="30C57C14">
              <w:rPr>
                <w:sz w:val="22"/>
                <w:szCs w:val="22"/>
              </w:rPr>
              <w:t>ákveðnum áfangastað</w:t>
            </w:r>
            <w:r w:rsidR="001C69D9" w:rsidRPr="30C57C14">
              <w:rPr>
                <w:sz w:val="22"/>
                <w:szCs w:val="22"/>
              </w:rPr>
              <w:t xml:space="preserve"> </w:t>
            </w:r>
            <w:r w:rsidRPr="00AC72FD">
              <w:rPr>
                <w:sz w:val="22"/>
                <w:szCs w:val="22"/>
              </w:rPr>
              <w:t>sem hentar fyrir kúnna svo hann sé ánægður með þjónustuna.</w:t>
            </w:r>
            <w:r w:rsidRPr="00AC72FD">
              <w:rPr>
                <w:sz w:val="22"/>
                <w:szCs w:val="22"/>
                <w:lang w:val="en-US"/>
              </w:rPr>
              <w:t> </w:t>
            </w:r>
          </w:p>
        </w:tc>
      </w:tr>
      <w:tr w:rsidR="003E17B3" w:rsidRPr="00AC72FD" w14:paraId="140C8D24"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58383DD" w14:textId="77777777" w:rsidR="003E17B3" w:rsidRPr="00AC72FD" w:rsidRDefault="003E17B3">
            <w:pPr>
              <w:rPr>
                <w:sz w:val="22"/>
                <w:szCs w:val="22"/>
                <w:lang w:val="en-US"/>
              </w:rPr>
            </w:pPr>
            <w:r w:rsidRPr="00AC72FD">
              <w:rPr>
                <w:sz w:val="22"/>
                <w:szCs w:val="22"/>
              </w:rPr>
              <w:t>Number:</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1667E6A" w14:textId="1D1C2BC3" w:rsidR="003E17B3" w:rsidRPr="00AC72FD" w:rsidRDefault="68649967">
            <w:pPr>
              <w:rPr>
                <w:sz w:val="22"/>
                <w:szCs w:val="22"/>
              </w:rPr>
            </w:pPr>
            <w:r w:rsidRPr="2E55DA1D">
              <w:rPr>
                <w:sz w:val="22"/>
                <w:szCs w:val="22"/>
              </w:rPr>
              <w:t>0</w:t>
            </w:r>
            <w:r w:rsidR="467E2E3E" w:rsidRPr="2E55DA1D">
              <w:rPr>
                <w:sz w:val="22"/>
                <w:szCs w:val="22"/>
              </w:rPr>
              <w:t>4</w:t>
            </w:r>
          </w:p>
        </w:tc>
      </w:tr>
      <w:tr w:rsidR="003E17B3" w:rsidRPr="00AC72FD" w14:paraId="76896C89"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08F4F62" w14:textId="77777777" w:rsidR="003E17B3" w:rsidRPr="00AC72FD" w:rsidRDefault="003E17B3">
            <w:pPr>
              <w:rPr>
                <w:sz w:val="22"/>
                <w:szCs w:val="22"/>
                <w:lang w:val="en-US"/>
              </w:rPr>
            </w:pPr>
            <w:r w:rsidRPr="00AC72FD">
              <w:rPr>
                <w:sz w:val="22"/>
                <w:szCs w:val="22"/>
              </w:rPr>
              <w:t>Priority:</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4E52A02" w14:textId="39403D7A" w:rsidR="003E17B3" w:rsidRPr="00AC72FD" w:rsidRDefault="340FD300">
            <w:pPr>
              <w:rPr>
                <w:sz w:val="22"/>
                <w:szCs w:val="22"/>
                <w:lang w:val="en-US"/>
              </w:rPr>
            </w:pPr>
            <w:r w:rsidRPr="4EAD3E40">
              <w:rPr>
                <w:sz w:val="22"/>
                <w:szCs w:val="22"/>
              </w:rPr>
              <w:t>C</w:t>
            </w:r>
          </w:p>
        </w:tc>
      </w:tr>
      <w:tr w:rsidR="003E17B3" w:rsidRPr="00AC72FD" w14:paraId="2AE0090D"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115AD7F" w14:textId="77777777" w:rsidR="003E17B3" w:rsidRPr="00AC72FD" w:rsidRDefault="003E17B3">
            <w:pPr>
              <w:rPr>
                <w:sz w:val="22"/>
                <w:szCs w:val="22"/>
                <w:lang w:val="en-US"/>
              </w:rPr>
            </w:pPr>
            <w:r w:rsidRPr="00AC72FD">
              <w:rPr>
                <w:sz w:val="22"/>
                <w:szCs w:val="22"/>
              </w:rPr>
              <w:t>precondition</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8AB8707" w14:textId="00D9CA8F" w:rsidR="001C69D9" w:rsidRPr="00965807" w:rsidRDefault="5D2EB65A" w:rsidP="00C71864">
            <w:pPr>
              <w:pStyle w:val="ListParagraph"/>
              <w:numPr>
                <w:ilvl w:val="0"/>
                <w:numId w:val="44"/>
              </w:numPr>
              <w:rPr>
                <w:sz w:val="22"/>
                <w:szCs w:val="22"/>
                <w:lang w:val="en-US"/>
              </w:rPr>
            </w:pPr>
            <w:r w:rsidRPr="354B4EBA">
              <w:rPr>
                <w:sz w:val="22"/>
                <w:szCs w:val="22"/>
              </w:rPr>
              <w:t xml:space="preserve">Starfsmaður </w:t>
            </w:r>
            <w:r w:rsidRPr="2EDC200A">
              <w:rPr>
                <w:sz w:val="22"/>
                <w:szCs w:val="22"/>
              </w:rPr>
              <w:t xml:space="preserve">þarf að </w:t>
            </w:r>
            <w:r w:rsidRPr="53589755">
              <w:rPr>
                <w:sz w:val="22"/>
                <w:szCs w:val="22"/>
              </w:rPr>
              <w:t xml:space="preserve">vera </w:t>
            </w:r>
            <w:r w:rsidRPr="0CAB3188">
              <w:rPr>
                <w:sz w:val="22"/>
                <w:szCs w:val="22"/>
              </w:rPr>
              <w:t>innskráður.</w:t>
            </w:r>
          </w:p>
          <w:p w14:paraId="07ADA001" w14:textId="1F2B2479" w:rsidR="003E17B3" w:rsidRPr="00965807" w:rsidRDefault="00B24C22" w:rsidP="00C71864">
            <w:pPr>
              <w:pStyle w:val="ListParagraph"/>
              <w:numPr>
                <w:ilvl w:val="0"/>
                <w:numId w:val="44"/>
              </w:numPr>
              <w:rPr>
                <w:sz w:val="22"/>
                <w:szCs w:val="22"/>
                <w:lang w:val="en-US"/>
              </w:rPr>
            </w:pPr>
            <w:r>
              <w:rPr>
                <w:sz w:val="22"/>
                <w:szCs w:val="22"/>
              </w:rPr>
              <w:t>Property</w:t>
            </w:r>
            <w:r w:rsidR="003E17B3" w:rsidRPr="00AC72FD">
              <w:rPr>
                <w:sz w:val="22"/>
                <w:szCs w:val="22"/>
              </w:rPr>
              <w:t xml:space="preserve"> þarf að vera skráð í kerfið</w:t>
            </w:r>
            <w:r w:rsidR="003E17B3" w:rsidRPr="00AC72FD">
              <w:rPr>
                <w:sz w:val="22"/>
                <w:szCs w:val="22"/>
                <w:lang w:val="en-US"/>
              </w:rPr>
              <w:t> </w:t>
            </w:r>
            <w:r w:rsidR="138E69D0" w:rsidRPr="51AA6DBC">
              <w:rPr>
                <w:sz w:val="22"/>
                <w:szCs w:val="22"/>
                <w:lang w:val="en-US"/>
              </w:rPr>
              <w:t>.</w:t>
            </w:r>
          </w:p>
        </w:tc>
      </w:tr>
      <w:tr w:rsidR="003E17B3" w:rsidRPr="00AC72FD" w14:paraId="4575ADF6"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FC80486" w14:textId="77777777" w:rsidR="003E17B3" w:rsidRPr="00AC72FD" w:rsidRDefault="003E17B3">
            <w:pPr>
              <w:rPr>
                <w:sz w:val="22"/>
                <w:szCs w:val="22"/>
                <w:lang w:val="en-US"/>
              </w:rPr>
            </w:pPr>
            <w:r w:rsidRPr="00AC72FD">
              <w:rPr>
                <w:sz w:val="22"/>
                <w:szCs w:val="22"/>
              </w:rPr>
              <w:t>Base flow</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62697C" w14:textId="5278053A" w:rsidR="003E17B3" w:rsidRPr="00965807" w:rsidRDefault="001C69D9">
            <w:pPr>
              <w:rPr>
                <w:sz w:val="22"/>
                <w:szCs w:val="22"/>
                <w:lang w:val="da-DK"/>
              </w:rPr>
            </w:pPr>
            <w:r w:rsidRPr="002004E6">
              <w:rPr>
                <w:sz w:val="22"/>
                <w:szCs w:val="22"/>
                <w:lang w:val="da-DK"/>
              </w:rPr>
              <w:t> </w:t>
            </w:r>
            <w:r w:rsidR="1790109D" w:rsidRPr="07BA2077">
              <w:rPr>
                <w:sz w:val="22"/>
                <w:szCs w:val="22"/>
                <w:lang w:val="da-DK"/>
              </w:rPr>
              <w:t>1.Notandi kveikir á forritinu og fær upp valmynd(</w:t>
            </w:r>
            <w:r w:rsidR="21765FB1" w:rsidRPr="6ABD3D64">
              <w:rPr>
                <w:sz w:val="22"/>
                <w:szCs w:val="22"/>
                <w:lang w:val="da-DK"/>
              </w:rPr>
              <w:t xml:space="preserve">starfsmanna </w:t>
            </w:r>
            <w:r w:rsidR="1790109D" w:rsidRPr="6ABD3D64">
              <w:rPr>
                <w:sz w:val="22"/>
                <w:szCs w:val="22"/>
                <w:lang w:val="da-DK"/>
              </w:rPr>
              <w:t>view</w:t>
            </w:r>
            <w:r w:rsidR="1790109D" w:rsidRPr="07BA2077">
              <w:rPr>
                <w:sz w:val="22"/>
                <w:szCs w:val="22"/>
                <w:lang w:val="da-DK"/>
              </w:rPr>
              <w:t>)</w:t>
            </w:r>
            <w:r>
              <w:br/>
            </w:r>
            <w:r w:rsidR="5F838448" w:rsidRPr="716087F1">
              <w:rPr>
                <w:sz w:val="22"/>
                <w:szCs w:val="22"/>
                <w:lang w:val="da-DK"/>
              </w:rPr>
              <w:t>2.</w:t>
            </w:r>
            <w:r w:rsidR="5F838448" w:rsidRPr="69EC73ED">
              <w:rPr>
                <w:sz w:val="22"/>
                <w:szCs w:val="22"/>
                <w:lang w:val="da-DK"/>
              </w:rPr>
              <w:t xml:space="preserve"> </w:t>
            </w:r>
            <w:r w:rsidR="41B337B6" w:rsidRPr="0F31136D">
              <w:rPr>
                <w:sz w:val="22"/>
                <w:szCs w:val="22"/>
                <w:lang w:val="da-DK"/>
              </w:rPr>
              <w:t>Notandi velur “search</w:t>
            </w:r>
            <w:r w:rsidR="72AECBB1" w:rsidRPr="0F31136D">
              <w:rPr>
                <w:sz w:val="22"/>
                <w:szCs w:val="22"/>
                <w:lang w:val="da-DK"/>
              </w:rPr>
              <w:t>”</w:t>
            </w:r>
            <w:r>
              <w:br/>
            </w:r>
            <w:r w:rsidR="7C35B73F" w:rsidRPr="0F31136D">
              <w:rPr>
                <w:sz w:val="22"/>
                <w:szCs w:val="22"/>
                <w:lang w:val="da-DK"/>
              </w:rPr>
              <w:t>3.</w:t>
            </w:r>
            <w:r w:rsidR="560D4038" w:rsidRPr="0CEFFC10">
              <w:rPr>
                <w:sz w:val="22"/>
                <w:szCs w:val="22"/>
                <w:lang w:val="da-DK"/>
              </w:rPr>
              <w:t xml:space="preserve">Notandi slær inn </w:t>
            </w:r>
            <w:r w:rsidR="560D4038" w:rsidRPr="35A00047">
              <w:rPr>
                <w:sz w:val="22"/>
                <w:szCs w:val="22"/>
                <w:lang w:val="da-DK"/>
              </w:rPr>
              <w:t xml:space="preserve">auðkenni til að leita eftir. </w:t>
            </w:r>
            <w:r w:rsidR="560D4038" w:rsidRPr="71F8E992">
              <w:rPr>
                <w:sz w:val="22"/>
                <w:szCs w:val="22"/>
                <w:lang w:val="da-DK"/>
              </w:rPr>
              <w:t>(</w:t>
            </w:r>
            <w:r w:rsidR="560D4038" w:rsidRPr="193A388C">
              <w:rPr>
                <w:sz w:val="22"/>
                <w:szCs w:val="22"/>
                <w:lang w:val="da-DK"/>
              </w:rPr>
              <w:t>Áfangastað</w:t>
            </w:r>
            <w:r w:rsidR="2FAF5B47" w:rsidRPr="054EDF9B">
              <w:rPr>
                <w:sz w:val="22"/>
                <w:szCs w:val="22"/>
                <w:lang w:val="da-DK"/>
              </w:rPr>
              <w:t>,</w:t>
            </w:r>
            <w:r w:rsidR="2FAF5B47" w:rsidRPr="58EF6869">
              <w:rPr>
                <w:sz w:val="22"/>
                <w:szCs w:val="22"/>
                <w:lang w:val="da-DK"/>
              </w:rPr>
              <w:t xml:space="preserve"> </w:t>
            </w:r>
          </w:p>
        </w:tc>
      </w:tr>
      <w:tr w:rsidR="003E17B3" w:rsidRPr="00AC72FD" w14:paraId="10D87D9A"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E9F9021" w14:textId="77777777" w:rsidR="003E17B3" w:rsidRPr="00AC72FD" w:rsidRDefault="003E17B3">
            <w:pPr>
              <w:rPr>
                <w:sz w:val="22"/>
                <w:szCs w:val="22"/>
                <w:lang w:val="en-US"/>
              </w:rPr>
            </w:pPr>
            <w:r w:rsidRPr="00AC72FD">
              <w:rPr>
                <w:sz w:val="22"/>
                <w:szCs w:val="22"/>
              </w:rPr>
              <w:t>Alternative flow:</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36B750F" w14:textId="5BE1DA69" w:rsidR="001C69D9" w:rsidRPr="00965807" w:rsidRDefault="001C69D9" w:rsidP="004540AF">
            <w:pPr>
              <w:pStyle w:val="ListParagraph"/>
              <w:numPr>
                <w:ilvl w:val="0"/>
                <w:numId w:val="58"/>
              </w:numPr>
              <w:rPr>
                <w:sz w:val="22"/>
                <w:szCs w:val="22"/>
                <w:lang w:val="en-US"/>
              </w:rPr>
            </w:pPr>
            <w:r w:rsidRPr="005B34A7">
              <w:rPr>
                <w:sz w:val="22"/>
                <w:szCs w:val="22"/>
                <w:lang w:val="da-DK"/>
              </w:rPr>
              <w:t> </w:t>
            </w:r>
            <w:r w:rsidR="263E5E0E" w:rsidRPr="005B34A7">
              <w:rPr>
                <w:sz w:val="22"/>
                <w:szCs w:val="22"/>
                <w:lang w:val="da-DK"/>
              </w:rPr>
              <w:t>Notandi er ekki skráður inn.</w:t>
            </w:r>
          </w:p>
          <w:p w14:paraId="5A69330E" w14:textId="39FCFAFE" w:rsidR="003E17B3" w:rsidRPr="00AC72FD" w:rsidRDefault="00B24C22" w:rsidP="004540AF">
            <w:pPr>
              <w:pStyle w:val="ListParagraph"/>
              <w:numPr>
                <w:ilvl w:val="0"/>
                <w:numId w:val="58"/>
              </w:numPr>
              <w:rPr>
                <w:sz w:val="22"/>
                <w:szCs w:val="22"/>
                <w:lang w:val="en-US"/>
              </w:rPr>
            </w:pPr>
            <w:r>
              <w:rPr>
                <w:sz w:val="22"/>
                <w:szCs w:val="22"/>
                <w:lang w:val="en-US"/>
              </w:rPr>
              <w:t>Property</w:t>
            </w:r>
            <w:r w:rsidR="2DA9354D" w:rsidRPr="0748ECE7">
              <w:rPr>
                <w:sz w:val="22"/>
                <w:szCs w:val="22"/>
                <w:lang w:val="en-US"/>
              </w:rPr>
              <w:t xml:space="preserve"> er ekki til</w:t>
            </w:r>
          </w:p>
        </w:tc>
      </w:tr>
      <w:tr w:rsidR="003E17B3" w:rsidRPr="00AC72FD" w14:paraId="059B1F2B"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C57246E" w14:textId="77777777" w:rsidR="003E17B3" w:rsidRPr="00AC72FD" w:rsidRDefault="003E17B3">
            <w:pPr>
              <w:rPr>
                <w:sz w:val="22"/>
                <w:szCs w:val="22"/>
                <w:lang w:val="en-US"/>
              </w:rPr>
            </w:pPr>
            <w:r w:rsidRPr="00AC72FD">
              <w:rPr>
                <w:sz w:val="22"/>
                <w:szCs w:val="22"/>
              </w:rPr>
              <w:t>Post condition</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61D859A" w14:textId="5DE031CF" w:rsidR="003E17B3" w:rsidRPr="00AC72FD" w:rsidRDefault="003E17B3">
            <w:pPr>
              <w:rPr>
                <w:sz w:val="22"/>
                <w:szCs w:val="22"/>
                <w:lang w:val="en-US"/>
              </w:rPr>
            </w:pPr>
            <w:r w:rsidRPr="00AC72FD">
              <w:rPr>
                <w:sz w:val="22"/>
                <w:szCs w:val="22"/>
              </w:rPr>
              <w:t xml:space="preserve">Starfsmaður hefur farsællega leitað að </w:t>
            </w:r>
            <w:r w:rsidR="00B24C22">
              <w:rPr>
                <w:sz w:val="22"/>
                <w:szCs w:val="22"/>
              </w:rPr>
              <w:t>property</w:t>
            </w:r>
            <w:r w:rsidRPr="00AC72FD">
              <w:rPr>
                <w:sz w:val="22"/>
                <w:szCs w:val="22"/>
                <w:lang w:val="en-US"/>
              </w:rPr>
              <w:t> </w:t>
            </w:r>
          </w:p>
        </w:tc>
      </w:tr>
      <w:tr w:rsidR="003E17B3" w:rsidRPr="00AC72FD" w14:paraId="772147F5"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B076D45" w14:textId="77777777" w:rsidR="003E17B3" w:rsidRPr="00AC72FD" w:rsidRDefault="003E17B3">
            <w:pPr>
              <w:rPr>
                <w:sz w:val="22"/>
                <w:szCs w:val="22"/>
                <w:lang w:val="en-US"/>
              </w:rPr>
            </w:pPr>
            <w:r w:rsidRPr="00AC72FD">
              <w:rPr>
                <w:sz w:val="22"/>
                <w:szCs w:val="22"/>
              </w:rPr>
              <w:t>Actor(s)</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F7AFD4" w14:textId="347EE953" w:rsidR="003E17B3" w:rsidRPr="00AC72FD" w:rsidRDefault="001C69D9">
            <w:pPr>
              <w:rPr>
                <w:sz w:val="22"/>
                <w:szCs w:val="22"/>
                <w:lang w:val="en-US"/>
              </w:rPr>
            </w:pPr>
            <w:r w:rsidRPr="7148918C">
              <w:rPr>
                <w:sz w:val="22"/>
                <w:szCs w:val="22"/>
                <w:lang w:val="en-US"/>
              </w:rPr>
              <w:t> </w:t>
            </w:r>
            <w:r w:rsidR="68AE1A65" w:rsidRPr="7148918C">
              <w:rPr>
                <w:sz w:val="22"/>
                <w:szCs w:val="22"/>
                <w:lang w:val="en-US"/>
              </w:rPr>
              <w:t>User</w:t>
            </w:r>
          </w:p>
        </w:tc>
      </w:tr>
      <w:tr w:rsidR="003E17B3" w:rsidRPr="00AC72FD" w14:paraId="413A9891" w14:textId="77777777" w:rsidTr="2A7DE4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2D26A14" w14:textId="77777777" w:rsidR="003E17B3" w:rsidRPr="00AC72FD" w:rsidRDefault="003E17B3">
            <w:pPr>
              <w:rPr>
                <w:sz w:val="22"/>
                <w:szCs w:val="22"/>
                <w:lang w:val="en-US"/>
              </w:rPr>
            </w:pPr>
            <w:r w:rsidRPr="00AC72FD">
              <w:rPr>
                <w:sz w:val="22"/>
                <w:szCs w:val="22"/>
              </w:rPr>
              <w:t>Author(s)</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3C66A4" w14:textId="045BDA8B" w:rsidR="003E17B3" w:rsidRPr="00AC72FD" w:rsidRDefault="06A7F179">
            <w:r w:rsidRPr="11DE50C7">
              <w:rPr>
                <w:sz w:val="22"/>
                <w:szCs w:val="22"/>
              </w:rPr>
              <w:t xml:space="preserve">Eva Dís </w:t>
            </w:r>
            <w:r w:rsidRPr="6622F756">
              <w:rPr>
                <w:sz w:val="22"/>
                <w:szCs w:val="22"/>
              </w:rPr>
              <w:t>Hákonardóttir</w:t>
            </w:r>
          </w:p>
        </w:tc>
      </w:tr>
    </w:tbl>
    <w:p w14:paraId="7FFBB73B" w14:textId="77777777" w:rsidR="003E17B3" w:rsidRPr="00965807" w:rsidRDefault="003E17B3" w:rsidP="003E17B3">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90"/>
      </w:tblGrid>
      <w:tr w:rsidR="003E17B3" w:rsidRPr="00AC72FD" w14:paraId="26082069" w14:textId="77777777" w:rsidTr="4BD54E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6B15A5A" w14:textId="77777777" w:rsidR="003E17B3" w:rsidRPr="00AC72FD" w:rsidRDefault="003E17B3">
            <w:pPr>
              <w:rPr>
                <w:sz w:val="22"/>
                <w:szCs w:val="22"/>
                <w:lang w:val="en-US"/>
              </w:rPr>
            </w:pPr>
            <w:r w:rsidRPr="00AC72FD">
              <w:rPr>
                <w:sz w:val="22"/>
                <w:szCs w:val="22"/>
              </w:rPr>
              <w:t>Name:</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CE41BB8" w14:textId="51033E63" w:rsidR="003E17B3" w:rsidRPr="003477AD" w:rsidRDefault="001C69D9">
            <w:pPr>
              <w:rPr>
                <w:sz w:val="22"/>
                <w:szCs w:val="22"/>
                <w:lang w:val="da-DK"/>
              </w:rPr>
            </w:pPr>
            <w:r w:rsidRPr="7C2288FE">
              <w:rPr>
                <w:sz w:val="22"/>
                <w:szCs w:val="22"/>
              </w:rPr>
              <w:t xml:space="preserve">Sem </w:t>
            </w:r>
            <w:r w:rsidR="3B78C5EE" w:rsidRPr="7C2288FE">
              <w:rPr>
                <w:sz w:val="22"/>
                <w:szCs w:val="22"/>
              </w:rPr>
              <w:t xml:space="preserve">starfsmaður vill </w:t>
            </w:r>
            <w:r w:rsidR="3B78C5EE" w:rsidRPr="15422321">
              <w:rPr>
                <w:sz w:val="22"/>
                <w:szCs w:val="22"/>
              </w:rPr>
              <w:t xml:space="preserve">ég </w:t>
            </w:r>
            <w:r w:rsidR="3B78C5EE" w:rsidRPr="4AA4FDB9">
              <w:rPr>
                <w:sz w:val="22"/>
                <w:szCs w:val="22"/>
              </w:rPr>
              <w:t xml:space="preserve">geta flett upp öðrum </w:t>
            </w:r>
            <w:r w:rsidR="3B78C5EE" w:rsidRPr="6A4A77B8">
              <w:rPr>
                <w:sz w:val="22"/>
                <w:szCs w:val="22"/>
              </w:rPr>
              <w:t>starfsmönnum eftir auðkenni</w:t>
            </w:r>
          </w:p>
        </w:tc>
      </w:tr>
      <w:tr w:rsidR="003E17B3" w:rsidRPr="00AC72FD" w14:paraId="37B21436" w14:textId="77777777" w:rsidTr="4BD54E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0D02953" w14:textId="77777777" w:rsidR="003E17B3" w:rsidRPr="00AC72FD" w:rsidRDefault="003E17B3">
            <w:pPr>
              <w:rPr>
                <w:sz w:val="22"/>
                <w:szCs w:val="22"/>
                <w:lang w:val="en-US"/>
              </w:rPr>
            </w:pPr>
            <w:r w:rsidRPr="00AC72FD">
              <w:rPr>
                <w:sz w:val="22"/>
                <w:szCs w:val="22"/>
              </w:rPr>
              <w:t>Number:</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CE0C13" w14:textId="3A290AF0" w:rsidR="003E17B3" w:rsidRPr="00AC72FD" w:rsidRDefault="47A11946">
            <w:pPr>
              <w:rPr>
                <w:sz w:val="22"/>
                <w:szCs w:val="22"/>
              </w:rPr>
            </w:pPr>
            <w:r w:rsidRPr="4EF40525">
              <w:rPr>
                <w:sz w:val="22"/>
                <w:szCs w:val="22"/>
              </w:rPr>
              <w:t>0</w:t>
            </w:r>
            <w:r w:rsidR="33DCF5E1" w:rsidRPr="4EF40525">
              <w:rPr>
                <w:sz w:val="22"/>
                <w:szCs w:val="22"/>
              </w:rPr>
              <w:t>5</w:t>
            </w:r>
          </w:p>
        </w:tc>
      </w:tr>
      <w:tr w:rsidR="003E17B3" w:rsidRPr="00AC72FD" w14:paraId="0788D41E" w14:textId="77777777" w:rsidTr="4BD54E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5BE3741" w14:textId="77777777" w:rsidR="003E17B3" w:rsidRPr="00AC72FD" w:rsidRDefault="003E17B3">
            <w:pPr>
              <w:rPr>
                <w:sz w:val="22"/>
                <w:szCs w:val="22"/>
                <w:lang w:val="en-US"/>
              </w:rPr>
            </w:pPr>
            <w:r w:rsidRPr="00AC72FD">
              <w:rPr>
                <w:sz w:val="22"/>
                <w:szCs w:val="22"/>
              </w:rPr>
              <w:t>Priority:</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D5A9813" w14:textId="02BE852E" w:rsidR="003E17B3" w:rsidRPr="00AC72FD" w:rsidRDefault="0AF4CE3E">
            <w:pPr>
              <w:rPr>
                <w:sz w:val="22"/>
                <w:szCs w:val="22"/>
                <w:lang w:val="en-US"/>
              </w:rPr>
            </w:pPr>
            <w:r w:rsidRPr="5BE43D84">
              <w:rPr>
                <w:sz w:val="22"/>
                <w:szCs w:val="22"/>
              </w:rPr>
              <w:t>C</w:t>
            </w:r>
          </w:p>
        </w:tc>
      </w:tr>
      <w:tr w:rsidR="003E17B3" w:rsidRPr="00AC72FD" w14:paraId="71D1A413" w14:textId="77777777" w:rsidTr="4BD54E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73E33C1" w14:textId="77777777" w:rsidR="003E17B3" w:rsidRPr="00AC72FD" w:rsidRDefault="003E17B3">
            <w:pPr>
              <w:rPr>
                <w:sz w:val="22"/>
                <w:szCs w:val="22"/>
                <w:lang w:val="en-US"/>
              </w:rPr>
            </w:pPr>
            <w:r w:rsidRPr="00AC72FD">
              <w:rPr>
                <w:sz w:val="22"/>
                <w:szCs w:val="22"/>
              </w:rPr>
              <w:t>precondition</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378E0F" w14:textId="10D5F6A4" w:rsidR="001C69D9" w:rsidRPr="00965807" w:rsidRDefault="77BC8F9E" w:rsidP="00C71864">
            <w:pPr>
              <w:pStyle w:val="ListParagraph"/>
              <w:numPr>
                <w:ilvl w:val="0"/>
                <w:numId w:val="45"/>
              </w:numPr>
              <w:rPr>
                <w:sz w:val="22"/>
                <w:szCs w:val="22"/>
                <w:lang w:val="en-US"/>
              </w:rPr>
            </w:pPr>
            <w:r w:rsidRPr="6641C977">
              <w:rPr>
                <w:sz w:val="22"/>
                <w:szCs w:val="22"/>
              </w:rPr>
              <w:t>Notandi þarf að</w:t>
            </w:r>
            <w:r w:rsidRPr="552E712C">
              <w:rPr>
                <w:sz w:val="22"/>
                <w:szCs w:val="22"/>
              </w:rPr>
              <w:t xml:space="preserve"> vera skráður inn.</w:t>
            </w:r>
          </w:p>
          <w:p w14:paraId="18543713" w14:textId="5C08D4B7" w:rsidR="003E17B3" w:rsidRPr="00AC72FD" w:rsidRDefault="003E17B3" w:rsidP="00C71864">
            <w:pPr>
              <w:pStyle w:val="ListParagraph"/>
              <w:numPr>
                <w:ilvl w:val="0"/>
                <w:numId w:val="45"/>
              </w:numPr>
              <w:rPr>
                <w:sz w:val="22"/>
                <w:szCs w:val="22"/>
                <w:lang w:val="en-US"/>
              </w:rPr>
            </w:pPr>
            <w:r w:rsidRPr="00AC72FD">
              <w:rPr>
                <w:sz w:val="22"/>
                <w:szCs w:val="22"/>
              </w:rPr>
              <w:t>Starfsmanna listi má ekki vera tómur.</w:t>
            </w:r>
            <w:r w:rsidRPr="00AC72FD">
              <w:rPr>
                <w:sz w:val="22"/>
                <w:szCs w:val="22"/>
                <w:lang w:val="en-US"/>
              </w:rPr>
              <w:t> </w:t>
            </w:r>
          </w:p>
        </w:tc>
      </w:tr>
      <w:tr w:rsidR="003E17B3" w:rsidRPr="00AC72FD" w14:paraId="512A8606" w14:textId="77777777" w:rsidTr="4BD54E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2905462" w14:textId="77777777" w:rsidR="003E17B3" w:rsidRPr="00AC72FD" w:rsidRDefault="003E17B3">
            <w:pPr>
              <w:rPr>
                <w:sz w:val="22"/>
                <w:szCs w:val="22"/>
                <w:lang w:val="en-US"/>
              </w:rPr>
            </w:pPr>
            <w:r w:rsidRPr="00AC72FD">
              <w:rPr>
                <w:sz w:val="22"/>
                <w:szCs w:val="22"/>
              </w:rPr>
              <w:t>Base flow</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601E13C" w14:textId="7DB53969" w:rsidR="003E17B3" w:rsidRPr="00AC72FD" w:rsidRDefault="001C69D9">
            <w:pPr>
              <w:rPr>
                <w:sz w:val="22"/>
                <w:szCs w:val="22"/>
                <w:lang w:val="da-DK"/>
              </w:rPr>
            </w:pPr>
            <w:r w:rsidRPr="1990BB8F">
              <w:rPr>
                <w:sz w:val="22"/>
                <w:szCs w:val="22"/>
                <w:lang w:val="en-US"/>
              </w:rPr>
              <w:t> </w:t>
            </w:r>
            <w:r w:rsidR="5F752F8B" w:rsidRPr="1990BB8F">
              <w:rPr>
                <w:sz w:val="22"/>
                <w:szCs w:val="22"/>
                <w:lang w:val="da-DK"/>
              </w:rPr>
              <w:t>1.Notandi kveikir á forritinu og fær upp valmynd(</w:t>
            </w:r>
            <w:r w:rsidR="5F752F8B" w:rsidRPr="3CBD1B8C">
              <w:rPr>
                <w:sz w:val="22"/>
                <w:szCs w:val="22"/>
                <w:lang w:val="da-DK"/>
              </w:rPr>
              <w:t>starfsmanna view</w:t>
            </w:r>
            <w:r w:rsidR="5F752F8B" w:rsidRPr="1990BB8F">
              <w:rPr>
                <w:sz w:val="22"/>
                <w:szCs w:val="22"/>
                <w:lang w:val="da-DK"/>
              </w:rPr>
              <w:t>)</w:t>
            </w:r>
            <w:r>
              <w:br/>
            </w:r>
            <w:r w:rsidR="2C79D5CB" w:rsidRPr="3F410912">
              <w:rPr>
                <w:sz w:val="22"/>
                <w:szCs w:val="22"/>
                <w:lang w:val="da-DK"/>
              </w:rPr>
              <w:t>2.</w:t>
            </w:r>
            <w:r w:rsidR="3C4FFEC9" w:rsidRPr="3B3F47C1">
              <w:rPr>
                <w:sz w:val="22"/>
                <w:szCs w:val="22"/>
                <w:lang w:val="da-DK"/>
              </w:rPr>
              <w:t xml:space="preserve"> </w:t>
            </w:r>
            <w:r w:rsidR="3C4FFEC9" w:rsidRPr="3FC38A8A">
              <w:rPr>
                <w:sz w:val="22"/>
                <w:szCs w:val="22"/>
                <w:lang w:val="da-DK"/>
              </w:rPr>
              <w:t xml:space="preserve">Notandi </w:t>
            </w:r>
            <w:r w:rsidR="4B153429" w:rsidRPr="01C5B1D9">
              <w:rPr>
                <w:sz w:val="22"/>
                <w:szCs w:val="22"/>
                <w:lang w:val="da-DK"/>
              </w:rPr>
              <w:t>velur “</w:t>
            </w:r>
            <w:r w:rsidR="3C4FFEC9" w:rsidRPr="05FB32C1">
              <w:rPr>
                <w:sz w:val="22"/>
                <w:szCs w:val="22"/>
                <w:lang w:val="da-DK"/>
              </w:rPr>
              <w:t>search</w:t>
            </w:r>
            <w:r w:rsidR="4B153429" w:rsidRPr="01C5B1D9">
              <w:rPr>
                <w:sz w:val="22"/>
                <w:szCs w:val="22"/>
                <w:lang w:val="da-DK"/>
              </w:rPr>
              <w:t>”</w:t>
            </w:r>
            <w:r>
              <w:br/>
            </w:r>
            <w:r w:rsidR="4DD1B097" w:rsidRPr="05FB32C1">
              <w:rPr>
                <w:sz w:val="22"/>
                <w:szCs w:val="22"/>
                <w:lang w:val="da-DK"/>
              </w:rPr>
              <w:t>3. Notandi slær inn auðkenni og fær upp starfsmann</w:t>
            </w:r>
          </w:p>
        </w:tc>
      </w:tr>
      <w:tr w:rsidR="003E17B3" w:rsidRPr="00AC72FD" w14:paraId="5359633E" w14:textId="77777777" w:rsidTr="4BD54E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7647C1A" w14:textId="77777777" w:rsidR="003E17B3" w:rsidRPr="00AC72FD" w:rsidRDefault="003E17B3">
            <w:pPr>
              <w:rPr>
                <w:sz w:val="22"/>
                <w:szCs w:val="22"/>
                <w:lang w:val="en-US"/>
              </w:rPr>
            </w:pPr>
            <w:r w:rsidRPr="00AC72FD">
              <w:rPr>
                <w:sz w:val="22"/>
                <w:szCs w:val="22"/>
              </w:rPr>
              <w:t>Alternative flow:</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1FE1EA2" w14:textId="0966CD06" w:rsidR="001C69D9" w:rsidRPr="00965807" w:rsidRDefault="001C69D9" w:rsidP="004540AF">
            <w:pPr>
              <w:pStyle w:val="ListParagraph"/>
              <w:numPr>
                <w:ilvl w:val="0"/>
                <w:numId w:val="59"/>
              </w:numPr>
              <w:rPr>
                <w:sz w:val="22"/>
                <w:szCs w:val="22"/>
                <w:lang w:val="en-US"/>
              </w:rPr>
            </w:pPr>
            <w:r w:rsidRPr="05FB32C1">
              <w:rPr>
                <w:sz w:val="22"/>
                <w:szCs w:val="22"/>
                <w:lang w:val="en-US"/>
              </w:rPr>
              <w:t> </w:t>
            </w:r>
            <w:r w:rsidR="7119163A" w:rsidRPr="05FB32C1">
              <w:rPr>
                <w:sz w:val="22"/>
                <w:szCs w:val="22"/>
                <w:lang w:val="en-US"/>
              </w:rPr>
              <w:t>Notandi er ekki skráður inn.</w:t>
            </w:r>
          </w:p>
          <w:p w14:paraId="14F9EF2E" w14:textId="0A178CF0" w:rsidR="003E17B3" w:rsidRPr="00AC72FD" w:rsidRDefault="2FDCA5F4" w:rsidP="004540AF">
            <w:pPr>
              <w:pStyle w:val="ListParagraph"/>
              <w:numPr>
                <w:ilvl w:val="0"/>
                <w:numId w:val="59"/>
              </w:numPr>
              <w:rPr>
                <w:sz w:val="22"/>
                <w:szCs w:val="22"/>
                <w:lang w:val="en-US"/>
              </w:rPr>
            </w:pPr>
            <w:r w:rsidRPr="3758C798">
              <w:rPr>
                <w:sz w:val="22"/>
                <w:szCs w:val="22"/>
                <w:lang w:val="en-US"/>
              </w:rPr>
              <w:t xml:space="preserve">Notandi er </w:t>
            </w:r>
            <w:r w:rsidR="0D9047BD" w:rsidRPr="7E0067E0">
              <w:rPr>
                <w:sz w:val="22"/>
                <w:szCs w:val="22"/>
                <w:lang w:val="en-US"/>
              </w:rPr>
              <w:t xml:space="preserve">slær inn </w:t>
            </w:r>
            <w:r w:rsidR="0D9047BD" w:rsidRPr="789D9A64">
              <w:rPr>
                <w:sz w:val="22"/>
                <w:szCs w:val="22"/>
                <w:lang w:val="en-US"/>
              </w:rPr>
              <w:t xml:space="preserve">rangann </w:t>
            </w:r>
            <w:r w:rsidR="0D9047BD" w:rsidRPr="4118A530">
              <w:rPr>
                <w:sz w:val="22"/>
                <w:szCs w:val="22"/>
                <w:lang w:val="en-US"/>
              </w:rPr>
              <w:t>valmöguleika</w:t>
            </w:r>
          </w:p>
        </w:tc>
      </w:tr>
      <w:tr w:rsidR="003E17B3" w:rsidRPr="00AC72FD" w14:paraId="0DA09E0C" w14:textId="77777777" w:rsidTr="4BD54E80">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7412FD2" w14:textId="77777777" w:rsidR="003E17B3" w:rsidRPr="00AC72FD" w:rsidRDefault="003E17B3">
            <w:pPr>
              <w:rPr>
                <w:sz w:val="22"/>
                <w:szCs w:val="22"/>
                <w:lang w:val="en-US"/>
              </w:rPr>
            </w:pPr>
            <w:r w:rsidRPr="00AC72FD">
              <w:rPr>
                <w:sz w:val="22"/>
                <w:szCs w:val="22"/>
              </w:rPr>
              <w:t>Post condition</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D44D28" w14:textId="0E912E2E" w:rsidR="003E17B3" w:rsidRPr="00AC72FD" w:rsidRDefault="1770110F">
            <w:pPr>
              <w:rPr>
                <w:sz w:val="22"/>
                <w:szCs w:val="22"/>
                <w:lang w:val="da-DK"/>
              </w:rPr>
            </w:pPr>
            <w:r w:rsidRPr="13036D51">
              <w:rPr>
                <w:sz w:val="22"/>
                <w:szCs w:val="22"/>
              </w:rPr>
              <w:t xml:space="preserve">Starfsmaður </w:t>
            </w:r>
            <w:r w:rsidRPr="6C0940F0">
              <w:rPr>
                <w:sz w:val="22"/>
                <w:szCs w:val="22"/>
              </w:rPr>
              <w:t xml:space="preserve">hefur flett upp </w:t>
            </w:r>
            <w:r w:rsidRPr="1C8374B0">
              <w:rPr>
                <w:sz w:val="22"/>
                <w:szCs w:val="22"/>
              </w:rPr>
              <w:t>öðrum starfsmanni eftir auðkenni.</w:t>
            </w:r>
          </w:p>
        </w:tc>
      </w:tr>
      <w:tr w:rsidR="003E17B3" w:rsidRPr="00AC72FD" w14:paraId="6FFDEF8F"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5DBF3C5" w14:textId="77777777" w:rsidR="003E17B3" w:rsidRPr="00AC72FD" w:rsidRDefault="003E17B3">
            <w:pPr>
              <w:rPr>
                <w:sz w:val="22"/>
                <w:szCs w:val="22"/>
                <w:lang w:val="en-US"/>
              </w:rPr>
            </w:pPr>
            <w:r w:rsidRPr="00AC72FD">
              <w:rPr>
                <w:sz w:val="22"/>
                <w:szCs w:val="22"/>
              </w:rPr>
              <w:t>Actor(s)</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223BC5C" w14:textId="6E1F8DA8" w:rsidR="003E17B3" w:rsidRPr="00AC72FD" w:rsidRDefault="2DE67351">
            <w:pPr>
              <w:rPr>
                <w:sz w:val="22"/>
                <w:szCs w:val="22"/>
                <w:lang w:val="en-US"/>
              </w:rPr>
            </w:pPr>
            <w:r w:rsidRPr="52C7AB3D">
              <w:rPr>
                <w:sz w:val="22"/>
                <w:szCs w:val="22"/>
              </w:rPr>
              <w:t>Starfsmaður</w:t>
            </w:r>
          </w:p>
        </w:tc>
      </w:tr>
      <w:tr w:rsidR="003E17B3" w:rsidRPr="00AC72FD" w14:paraId="4E7F4089"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BDC2E7E" w14:textId="77777777" w:rsidR="003E17B3" w:rsidRPr="00AC72FD" w:rsidRDefault="003E17B3">
            <w:pPr>
              <w:rPr>
                <w:sz w:val="22"/>
                <w:szCs w:val="22"/>
                <w:lang w:val="en-US"/>
              </w:rPr>
            </w:pPr>
            <w:r w:rsidRPr="00AC72FD">
              <w:rPr>
                <w:sz w:val="22"/>
                <w:szCs w:val="22"/>
              </w:rPr>
              <w:t>Author(s)</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8F08731" w14:textId="0174F7F1" w:rsidR="003E17B3" w:rsidRPr="00AC72FD" w:rsidRDefault="625A2815">
            <w:pPr>
              <w:rPr>
                <w:sz w:val="22"/>
                <w:szCs w:val="22"/>
                <w:lang w:val="en-US"/>
              </w:rPr>
            </w:pPr>
            <w:r w:rsidRPr="02C04513">
              <w:rPr>
                <w:sz w:val="22"/>
                <w:szCs w:val="22"/>
                <w:lang w:val="en-US"/>
              </w:rPr>
              <w:t xml:space="preserve">Eva Dís </w:t>
            </w:r>
            <w:r w:rsidRPr="0B3BA7F2">
              <w:rPr>
                <w:sz w:val="22"/>
                <w:szCs w:val="22"/>
                <w:lang w:val="en-US"/>
              </w:rPr>
              <w:t>Hákonardóttir</w:t>
            </w:r>
          </w:p>
        </w:tc>
      </w:tr>
    </w:tbl>
    <w:p w14:paraId="02DBAA87" w14:textId="77777777" w:rsidR="003E17B3" w:rsidRPr="00965807" w:rsidRDefault="003E17B3" w:rsidP="003E17B3">
      <w:pPr>
        <w:rPr>
          <w:lang w:val="en-US"/>
        </w:rPr>
      </w:pPr>
      <w:r w:rsidRPr="00965807">
        <w:rPr>
          <w:lang w:val="en-US"/>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20"/>
        <w:gridCol w:w="7090"/>
      </w:tblGrid>
      <w:tr w:rsidR="003E17B3" w:rsidRPr="00AC72FD" w14:paraId="06C6A2C8"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029BFF4" w14:textId="77777777" w:rsidR="003E17B3" w:rsidRPr="00AC72FD" w:rsidRDefault="003E17B3">
            <w:pPr>
              <w:rPr>
                <w:sz w:val="22"/>
                <w:szCs w:val="22"/>
                <w:lang w:val="en-US"/>
              </w:rPr>
            </w:pPr>
            <w:r w:rsidRPr="00AC72FD">
              <w:rPr>
                <w:sz w:val="22"/>
                <w:szCs w:val="22"/>
              </w:rPr>
              <w:t>Name:</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B5D55A" w14:textId="77777777" w:rsidR="003E17B3" w:rsidRPr="00AC72FD" w:rsidRDefault="003E17B3">
            <w:pPr>
              <w:rPr>
                <w:sz w:val="22"/>
                <w:szCs w:val="22"/>
                <w:lang w:val="en-US"/>
              </w:rPr>
            </w:pPr>
            <w:r w:rsidRPr="00AC72FD">
              <w:rPr>
                <w:sz w:val="22"/>
                <w:szCs w:val="22"/>
              </w:rPr>
              <w:t>Sem yfirmaður vil ég geta séð lista af starfsmönnum svo ég geti farið yfir hann.</w:t>
            </w:r>
            <w:r w:rsidRPr="00AC72FD">
              <w:rPr>
                <w:sz w:val="22"/>
                <w:szCs w:val="22"/>
                <w:lang w:val="en-US"/>
              </w:rPr>
              <w:t> </w:t>
            </w:r>
          </w:p>
        </w:tc>
      </w:tr>
      <w:tr w:rsidR="003E17B3" w:rsidRPr="00AC72FD" w14:paraId="57CA111C"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D5F9845" w14:textId="77777777" w:rsidR="003E17B3" w:rsidRPr="00AC72FD" w:rsidRDefault="003E17B3">
            <w:pPr>
              <w:rPr>
                <w:sz w:val="22"/>
                <w:szCs w:val="22"/>
                <w:lang w:val="en-US"/>
              </w:rPr>
            </w:pPr>
            <w:r w:rsidRPr="00AC72FD">
              <w:rPr>
                <w:sz w:val="22"/>
                <w:szCs w:val="22"/>
              </w:rPr>
              <w:t>Number:</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76138BA" w14:textId="48A75CE2" w:rsidR="003E17B3" w:rsidRPr="00AC72FD" w:rsidRDefault="307A2D26">
            <w:pPr>
              <w:rPr>
                <w:sz w:val="22"/>
                <w:szCs w:val="22"/>
              </w:rPr>
            </w:pPr>
            <w:r w:rsidRPr="59213E22">
              <w:rPr>
                <w:sz w:val="22"/>
                <w:szCs w:val="22"/>
              </w:rPr>
              <w:t>28</w:t>
            </w:r>
          </w:p>
        </w:tc>
      </w:tr>
      <w:tr w:rsidR="003E17B3" w:rsidRPr="00AC72FD" w14:paraId="231359EB"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DFF3B55" w14:textId="77777777" w:rsidR="003E17B3" w:rsidRPr="00AC72FD" w:rsidRDefault="003E17B3">
            <w:pPr>
              <w:rPr>
                <w:sz w:val="22"/>
                <w:szCs w:val="22"/>
                <w:lang w:val="en-US"/>
              </w:rPr>
            </w:pPr>
            <w:r w:rsidRPr="00AC72FD">
              <w:rPr>
                <w:sz w:val="22"/>
                <w:szCs w:val="22"/>
              </w:rPr>
              <w:t>Priority:</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39415C1" w14:textId="15102142" w:rsidR="003E17B3" w:rsidRPr="00AC72FD" w:rsidRDefault="6F503457">
            <w:pPr>
              <w:rPr>
                <w:sz w:val="22"/>
                <w:szCs w:val="22"/>
                <w:lang w:val="en-US"/>
              </w:rPr>
            </w:pPr>
            <w:r w:rsidRPr="166D2693">
              <w:rPr>
                <w:sz w:val="22"/>
                <w:szCs w:val="22"/>
              </w:rPr>
              <w:t>A</w:t>
            </w:r>
          </w:p>
        </w:tc>
      </w:tr>
      <w:tr w:rsidR="003E17B3" w:rsidRPr="00AC72FD" w14:paraId="3B3A5B16"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386D46D1" w14:textId="77777777" w:rsidR="003E17B3" w:rsidRPr="00AC72FD" w:rsidRDefault="003E17B3">
            <w:pPr>
              <w:rPr>
                <w:sz w:val="22"/>
                <w:szCs w:val="22"/>
                <w:lang w:val="en-US"/>
              </w:rPr>
            </w:pPr>
            <w:r w:rsidRPr="00AC72FD">
              <w:rPr>
                <w:sz w:val="22"/>
                <w:szCs w:val="22"/>
              </w:rPr>
              <w:t>precondition</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3428D7A" w14:textId="68E8F776" w:rsidR="003E17B3" w:rsidRPr="00AC72FD" w:rsidRDefault="44435A56" w:rsidP="00DE015E">
            <w:pPr>
              <w:pStyle w:val="ListParagraph"/>
              <w:numPr>
                <w:ilvl w:val="0"/>
                <w:numId w:val="46"/>
              </w:numPr>
              <w:rPr>
                <w:sz w:val="22"/>
                <w:szCs w:val="22"/>
                <w:lang w:val="en-US"/>
              </w:rPr>
            </w:pPr>
            <w:r w:rsidRPr="44A35A70">
              <w:rPr>
                <w:sz w:val="22"/>
                <w:szCs w:val="22"/>
                <w:lang w:val="en-US"/>
              </w:rPr>
              <w:t xml:space="preserve">Notandi </w:t>
            </w:r>
            <w:r w:rsidRPr="638005E6">
              <w:rPr>
                <w:sz w:val="22"/>
                <w:szCs w:val="22"/>
                <w:lang w:val="en-US"/>
              </w:rPr>
              <w:t xml:space="preserve">er ekki </w:t>
            </w:r>
            <w:r w:rsidRPr="2440CB27">
              <w:rPr>
                <w:sz w:val="22"/>
                <w:szCs w:val="22"/>
                <w:lang w:val="en-US"/>
              </w:rPr>
              <w:t>skráður inn.</w:t>
            </w:r>
          </w:p>
        </w:tc>
      </w:tr>
      <w:tr w:rsidR="003E17B3" w:rsidRPr="00AC72FD" w14:paraId="2107BB33"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8C525B2" w14:textId="77777777" w:rsidR="003E17B3" w:rsidRPr="00AC72FD" w:rsidRDefault="003E17B3">
            <w:pPr>
              <w:rPr>
                <w:sz w:val="22"/>
                <w:szCs w:val="22"/>
                <w:lang w:val="en-US"/>
              </w:rPr>
            </w:pPr>
            <w:r w:rsidRPr="00AC72FD">
              <w:rPr>
                <w:sz w:val="22"/>
                <w:szCs w:val="22"/>
              </w:rPr>
              <w:t>Base flow</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E43FB2D" w14:textId="302F1B2A" w:rsidR="003E17B3" w:rsidRPr="00965807" w:rsidRDefault="001C69D9">
            <w:pPr>
              <w:rPr>
                <w:sz w:val="22"/>
                <w:szCs w:val="22"/>
                <w:lang w:val="en-US"/>
              </w:rPr>
            </w:pPr>
            <w:r w:rsidRPr="061854F6">
              <w:rPr>
                <w:sz w:val="22"/>
                <w:szCs w:val="22"/>
                <w:lang w:val="en-US"/>
              </w:rPr>
              <w:t> </w:t>
            </w:r>
            <w:r w:rsidR="4578F494" w:rsidRPr="061854F6">
              <w:rPr>
                <w:sz w:val="22"/>
                <w:szCs w:val="22"/>
                <w:lang w:val="da-DK"/>
              </w:rPr>
              <w:t>1.Notandi kveikir á forritinu og fær upp valmynd(admin view)</w:t>
            </w:r>
            <w:r>
              <w:br/>
            </w:r>
            <w:r w:rsidR="7500E185" w:rsidRPr="79173C74">
              <w:rPr>
                <w:sz w:val="22"/>
                <w:szCs w:val="22"/>
                <w:lang w:val="da-DK"/>
              </w:rPr>
              <w:t xml:space="preserve">2. </w:t>
            </w:r>
            <w:r w:rsidR="7500E185" w:rsidRPr="64754056">
              <w:rPr>
                <w:sz w:val="22"/>
                <w:szCs w:val="22"/>
                <w:lang w:val="da-DK"/>
              </w:rPr>
              <w:t xml:space="preserve">Notandi </w:t>
            </w:r>
            <w:r w:rsidR="7500E185" w:rsidRPr="6E4600E0">
              <w:rPr>
                <w:sz w:val="22"/>
                <w:szCs w:val="22"/>
                <w:lang w:val="da-DK"/>
              </w:rPr>
              <w:t>velur manage/</w:t>
            </w:r>
            <w:r w:rsidR="7500E185" w:rsidRPr="03F6AC78">
              <w:rPr>
                <w:sz w:val="22"/>
                <w:szCs w:val="22"/>
                <w:lang w:val="da-DK"/>
              </w:rPr>
              <w:t>view staff</w:t>
            </w:r>
            <w:r>
              <w:br/>
            </w:r>
            <w:r w:rsidR="08F8560B" w:rsidRPr="3B055326">
              <w:rPr>
                <w:sz w:val="22"/>
                <w:szCs w:val="22"/>
                <w:lang w:val="da-DK"/>
              </w:rPr>
              <w:t>3.Velur þar valmöguleikann “</w:t>
            </w:r>
            <w:r w:rsidR="08F8560B" w:rsidRPr="4B245936">
              <w:rPr>
                <w:sz w:val="22"/>
                <w:szCs w:val="22"/>
                <w:lang w:val="da-DK"/>
              </w:rPr>
              <w:t>get a list of</w:t>
            </w:r>
            <w:r w:rsidR="08F8560B" w:rsidRPr="0DE66A9D">
              <w:rPr>
                <w:sz w:val="22"/>
                <w:szCs w:val="22"/>
                <w:lang w:val="da-DK"/>
              </w:rPr>
              <w:t xml:space="preserve"> all employees</w:t>
            </w:r>
          </w:p>
        </w:tc>
      </w:tr>
      <w:tr w:rsidR="003E17B3" w:rsidRPr="00AC72FD" w14:paraId="6BCF7F18"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0A562CD" w14:textId="77777777" w:rsidR="003E17B3" w:rsidRPr="00AC72FD" w:rsidRDefault="003E17B3">
            <w:pPr>
              <w:rPr>
                <w:sz w:val="22"/>
                <w:szCs w:val="22"/>
                <w:lang w:val="en-US"/>
              </w:rPr>
            </w:pPr>
            <w:r w:rsidRPr="00AC72FD">
              <w:rPr>
                <w:sz w:val="22"/>
                <w:szCs w:val="22"/>
              </w:rPr>
              <w:t>Alternative flow:</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A24CB87" w14:textId="08AF941F" w:rsidR="001C69D9" w:rsidRPr="00965807" w:rsidRDefault="001C69D9" w:rsidP="004540AF">
            <w:pPr>
              <w:pStyle w:val="ListParagraph"/>
              <w:numPr>
                <w:ilvl w:val="0"/>
                <w:numId w:val="60"/>
              </w:numPr>
              <w:rPr>
                <w:sz w:val="22"/>
                <w:szCs w:val="22"/>
                <w:lang w:val="en-US"/>
              </w:rPr>
            </w:pPr>
            <w:r w:rsidRPr="1C0B4587">
              <w:rPr>
                <w:sz w:val="22"/>
                <w:szCs w:val="22"/>
                <w:lang w:val="en-US"/>
              </w:rPr>
              <w:t> </w:t>
            </w:r>
            <w:r w:rsidR="0C058D4C" w:rsidRPr="1C0B4587">
              <w:rPr>
                <w:sz w:val="22"/>
                <w:szCs w:val="22"/>
                <w:lang w:val="en-US"/>
              </w:rPr>
              <w:t xml:space="preserve">Notandi er </w:t>
            </w:r>
            <w:r w:rsidR="0C058D4C" w:rsidRPr="6BE159DD">
              <w:rPr>
                <w:sz w:val="22"/>
                <w:szCs w:val="22"/>
                <w:lang w:val="en-US"/>
              </w:rPr>
              <w:t>ekki skráður inn.</w:t>
            </w:r>
          </w:p>
          <w:p w14:paraId="23CC330F" w14:textId="5D868BCA" w:rsidR="003E17B3" w:rsidRPr="00AC72FD" w:rsidRDefault="64412710" w:rsidP="004540AF">
            <w:pPr>
              <w:pStyle w:val="ListParagraph"/>
              <w:numPr>
                <w:ilvl w:val="0"/>
                <w:numId w:val="60"/>
              </w:numPr>
              <w:rPr>
                <w:sz w:val="22"/>
                <w:szCs w:val="22"/>
                <w:lang w:val="en-US"/>
              </w:rPr>
            </w:pPr>
            <w:r w:rsidRPr="6BE159DD">
              <w:rPr>
                <w:sz w:val="22"/>
                <w:szCs w:val="22"/>
                <w:lang w:val="en-US"/>
              </w:rPr>
              <w:t>Notandi er ekki yfirmaður.</w:t>
            </w:r>
          </w:p>
        </w:tc>
      </w:tr>
      <w:tr w:rsidR="003E17B3" w:rsidRPr="00AC72FD" w14:paraId="06674318"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24BA1D9" w14:textId="77777777" w:rsidR="003E17B3" w:rsidRPr="00AC72FD" w:rsidRDefault="003E17B3">
            <w:pPr>
              <w:rPr>
                <w:sz w:val="22"/>
                <w:szCs w:val="22"/>
                <w:lang w:val="en-US"/>
              </w:rPr>
            </w:pPr>
            <w:r w:rsidRPr="00AC72FD">
              <w:rPr>
                <w:sz w:val="22"/>
                <w:szCs w:val="22"/>
              </w:rPr>
              <w:t>Post condition</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8CCB7C" w14:textId="5CB333BF" w:rsidR="003E17B3" w:rsidRPr="00E205D6" w:rsidRDefault="001C69D9">
            <w:pPr>
              <w:rPr>
                <w:sz w:val="22"/>
                <w:szCs w:val="22"/>
                <w:lang w:val="da-DK"/>
              </w:rPr>
            </w:pPr>
            <w:r w:rsidRPr="6BE159DD">
              <w:rPr>
                <w:sz w:val="22"/>
                <w:szCs w:val="22"/>
                <w:lang w:val="en-US"/>
              </w:rPr>
              <w:t> </w:t>
            </w:r>
            <w:r w:rsidR="485F1296" w:rsidRPr="6BE159DD">
              <w:rPr>
                <w:sz w:val="22"/>
                <w:szCs w:val="22"/>
                <w:lang w:val="en-US"/>
              </w:rPr>
              <w:t xml:space="preserve">Notandi hefur séð lista af </w:t>
            </w:r>
            <w:r w:rsidR="485F1296" w:rsidRPr="3D7A20C5">
              <w:rPr>
                <w:sz w:val="22"/>
                <w:szCs w:val="22"/>
                <w:lang w:val="en-US"/>
              </w:rPr>
              <w:t>starfsmönnum</w:t>
            </w:r>
          </w:p>
        </w:tc>
      </w:tr>
      <w:tr w:rsidR="003E17B3" w:rsidRPr="00AC72FD" w14:paraId="0A0CF634"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285AAB0" w14:textId="77777777" w:rsidR="003E17B3" w:rsidRPr="00AC72FD" w:rsidRDefault="003E17B3">
            <w:pPr>
              <w:rPr>
                <w:sz w:val="22"/>
                <w:szCs w:val="22"/>
                <w:lang w:val="en-US"/>
              </w:rPr>
            </w:pPr>
            <w:r w:rsidRPr="00AC72FD">
              <w:rPr>
                <w:sz w:val="22"/>
                <w:szCs w:val="22"/>
              </w:rPr>
              <w:t>Actor(s)</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F1F9E8" w14:textId="18C1163C" w:rsidR="003E17B3" w:rsidRPr="00AC72FD" w:rsidRDefault="003E17B3">
            <w:pPr>
              <w:rPr>
                <w:sz w:val="22"/>
                <w:szCs w:val="22"/>
                <w:lang w:val="en-US"/>
              </w:rPr>
            </w:pPr>
            <w:r w:rsidRPr="00AC72FD">
              <w:rPr>
                <w:sz w:val="22"/>
                <w:szCs w:val="22"/>
              </w:rPr>
              <w:t>Yfirmaður</w:t>
            </w:r>
          </w:p>
        </w:tc>
      </w:tr>
      <w:tr w:rsidR="003E17B3" w:rsidRPr="00AC72FD" w14:paraId="7CDAE4EF" w14:textId="77777777" w:rsidTr="14AA32EF">
        <w:trPr>
          <w:trHeight w:val="300"/>
        </w:trPr>
        <w:tc>
          <w:tcPr>
            <w:tcW w:w="19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E4DCFDB" w14:textId="77777777" w:rsidR="003E17B3" w:rsidRPr="00AC72FD" w:rsidRDefault="003E17B3">
            <w:pPr>
              <w:rPr>
                <w:sz w:val="22"/>
                <w:szCs w:val="22"/>
                <w:lang w:val="en-US"/>
              </w:rPr>
            </w:pPr>
            <w:r w:rsidRPr="00AC72FD">
              <w:rPr>
                <w:sz w:val="22"/>
                <w:szCs w:val="22"/>
              </w:rPr>
              <w:t>Author(s)</w:t>
            </w:r>
            <w:r w:rsidRPr="00AC72FD">
              <w:rPr>
                <w:sz w:val="22"/>
                <w:szCs w:val="22"/>
                <w:lang w:val="en-US"/>
              </w:rPr>
              <w:t> </w:t>
            </w:r>
          </w:p>
        </w:tc>
        <w:tc>
          <w:tcPr>
            <w:tcW w:w="70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2BC96A" w14:textId="40291A4B" w:rsidR="003E17B3" w:rsidRPr="00AC72FD" w:rsidRDefault="661C1C24">
            <w:pPr>
              <w:rPr>
                <w:sz w:val="22"/>
                <w:szCs w:val="22"/>
                <w:lang w:val="en-US"/>
              </w:rPr>
            </w:pPr>
            <w:r w:rsidRPr="30FFCC01">
              <w:rPr>
                <w:sz w:val="22"/>
                <w:szCs w:val="22"/>
              </w:rPr>
              <w:t xml:space="preserve">Eva Dís </w:t>
            </w:r>
            <w:r w:rsidRPr="0F80E547">
              <w:rPr>
                <w:sz w:val="22"/>
                <w:szCs w:val="22"/>
              </w:rPr>
              <w:t>Hákonardóttir</w:t>
            </w:r>
          </w:p>
        </w:tc>
      </w:tr>
    </w:tbl>
    <w:p w14:paraId="748DA7B9" w14:textId="0ADE06EC" w:rsidR="003E17B3" w:rsidRPr="00965807" w:rsidRDefault="003E17B3" w:rsidP="003E17B3">
      <w:pPr>
        <w:rPr>
          <w:lang w:val="en-US"/>
        </w:rPr>
      </w:pPr>
      <w:r w:rsidRPr="00965807">
        <w:rPr>
          <w:lang w:val="en-US"/>
        </w:rPr>
        <w:t> </w:t>
      </w:r>
    </w:p>
    <w:p w14:paraId="67BBFA80" w14:textId="7A3EBFB8" w:rsidR="003E17B3" w:rsidRPr="00965807" w:rsidRDefault="003E17B3" w:rsidP="003E17B3">
      <w:pPr>
        <w:rPr>
          <w:lang w:val="en-US"/>
        </w:rPr>
      </w:pPr>
      <w:r w:rsidRPr="00965807">
        <w:rPr>
          <w:lang w:val="en-US"/>
        </w:rPr>
        <w:t> </w:t>
      </w:r>
    </w:p>
    <w:p w14:paraId="10BA37F9" w14:textId="3C93C97E" w:rsidR="003E17B3" w:rsidRPr="00965807" w:rsidRDefault="003E17B3" w:rsidP="003E17B3">
      <w:pPr>
        <w:rPr>
          <w:lang w:val="en-US"/>
        </w:rPr>
      </w:pPr>
      <w:r w:rsidRPr="00965807">
        <w:rPr>
          <w:lang w:val="en-US"/>
        </w:rPr>
        <w:t> </w:t>
      </w:r>
    </w:p>
    <w:p w14:paraId="09194F74" w14:textId="72974EF3" w:rsidR="003E17B3" w:rsidRPr="00965807" w:rsidRDefault="003E17B3" w:rsidP="003E17B3">
      <w:pPr>
        <w:rPr>
          <w:lang w:val="en-US"/>
        </w:rPr>
      </w:pPr>
      <w:r w:rsidRPr="00965807">
        <w:rPr>
          <w:lang w:val="en-US"/>
        </w:rPr>
        <w:t> </w:t>
      </w:r>
    </w:p>
    <w:p w14:paraId="27C5737C" w14:textId="77777777" w:rsidR="003E17B3" w:rsidRPr="00965807" w:rsidRDefault="003E17B3" w:rsidP="003E17B3">
      <w:pPr>
        <w:rPr>
          <w:lang w:val="en-US"/>
        </w:rPr>
      </w:pPr>
      <w:r w:rsidRPr="00965807">
        <w:rPr>
          <w:lang w:val="en-US"/>
        </w:rPr>
        <w:t> </w:t>
      </w:r>
    </w:p>
    <w:p w14:paraId="3D7E19A6" w14:textId="77777777" w:rsidR="00ED5B6B" w:rsidRDefault="00ED5B6B">
      <w:pPr>
        <w:rPr>
          <w:lang w:val="en-US"/>
        </w:rPr>
      </w:pPr>
      <w:r>
        <w:rPr>
          <w:lang w:val="en-US"/>
        </w:rPr>
        <w:br w:type="page"/>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7398"/>
      </w:tblGrid>
      <w:tr w:rsidR="00ED5B6B" w:rsidRPr="00965807" w14:paraId="74F1262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C46360E" w14:textId="77777777" w:rsidR="00ED5B6B" w:rsidRPr="00965807" w:rsidRDefault="00ED5B6B">
            <w:pPr>
              <w:spacing w:line="240" w:lineRule="auto"/>
              <w:rPr>
                <w:color w:val="124F1A" w:themeColor="accent3" w:themeShade="BF"/>
                <w:sz w:val="22"/>
                <w:szCs w:val="22"/>
              </w:rPr>
            </w:pPr>
            <w:r w:rsidRPr="00965807">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C946B9C" w14:textId="5B9D5E14" w:rsidR="00ED5B6B" w:rsidRPr="00965807" w:rsidRDefault="000C6144">
            <w:pPr>
              <w:spacing w:line="240" w:lineRule="auto"/>
              <w:rPr>
                <w:sz w:val="22"/>
                <w:szCs w:val="22"/>
              </w:rPr>
            </w:pPr>
            <w:r>
              <w:rPr>
                <w:sz w:val="22"/>
                <w:szCs w:val="22"/>
              </w:rPr>
              <w:t>Sem starfsmaður vill ég geta skráð verkbeiðni sem tilbúna/done</w:t>
            </w:r>
          </w:p>
        </w:tc>
      </w:tr>
      <w:tr w:rsidR="00ED5B6B" w:rsidRPr="00965807" w14:paraId="532DE54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2525267" w14:textId="77777777" w:rsidR="00ED5B6B" w:rsidRPr="00965807" w:rsidRDefault="00ED5B6B">
            <w:pPr>
              <w:spacing w:line="240" w:lineRule="auto"/>
              <w:rPr>
                <w:sz w:val="22"/>
                <w:szCs w:val="22"/>
              </w:rPr>
            </w:pPr>
            <w:r w:rsidRPr="00965807">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B303354" w14:textId="55AA6FEB" w:rsidR="00ED5B6B" w:rsidRPr="00965807" w:rsidRDefault="77712446">
            <w:pPr>
              <w:spacing w:line="240" w:lineRule="auto"/>
              <w:rPr>
                <w:sz w:val="22"/>
                <w:szCs w:val="22"/>
              </w:rPr>
            </w:pPr>
            <w:r w:rsidRPr="19B1344A">
              <w:rPr>
                <w:sz w:val="22"/>
                <w:szCs w:val="22"/>
              </w:rPr>
              <w:t>0</w:t>
            </w:r>
            <w:r w:rsidR="5A9E2393" w:rsidRPr="19B1344A">
              <w:rPr>
                <w:sz w:val="22"/>
                <w:szCs w:val="22"/>
              </w:rPr>
              <w:t>2</w:t>
            </w:r>
          </w:p>
        </w:tc>
      </w:tr>
      <w:tr w:rsidR="00ED5B6B" w:rsidRPr="00965807" w14:paraId="687BA782"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2C26EE6" w14:textId="77777777" w:rsidR="00ED5B6B" w:rsidRPr="00965807" w:rsidRDefault="00ED5B6B">
            <w:pPr>
              <w:spacing w:line="240" w:lineRule="auto"/>
              <w:rPr>
                <w:sz w:val="22"/>
                <w:szCs w:val="22"/>
              </w:rPr>
            </w:pPr>
            <w:r w:rsidRPr="00965807">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82542AD" w14:textId="1F25D4D1" w:rsidR="00ED5B6B" w:rsidRPr="00965807" w:rsidRDefault="00B55A74">
            <w:pPr>
              <w:spacing w:line="240" w:lineRule="auto"/>
              <w:rPr>
                <w:sz w:val="22"/>
                <w:szCs w:val="22"/>
              </w:rPr>
            </w:pPr>
            <w:r>
              <w:rPr>
                <w:sz w:val="22"/>
                <w:szCs w:val="22"/>
              </w:rPr>
              <w:t>A</w:t>
            </w:r>
          </w:p>
        </w:tc>
      </w:tr>
      <w:tr w:rsidR="00ED5B6B" w:rsidRPr="00965807" w14:paraId="72CBA245"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6AD61D0F" w14:textId="77777777" w:rsidR="00ED5B6B" w:rsidRPr="00965807" w:rsidRDefault="00ED5B6B">
            <w:pPr>
              <w:spacing w:line="240" w:lineRule="auto"/>
              <w:rPr>
                <w:sz w:val="22"/>
                <w:szCs w:val="22"/>
              </w:rPr>
            </w:pPr>
            <w:r w:rsidRPr="00965807">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A04D348" w14:textId="4E067F55" w:rsidR="0075291E" w:rsidRPr="0075291E" w:rsidRDefault="0075291E">
            <w:pPr>
              <w:spacing w:line="240" w:lineRule="auto"/>
              <w:rPr>
                <w:sz w:val="22"/>
                <w:szCs w:val="22"/>
                <w:lang w:val="en-US"/>
              </w:rPr>
            </w:pPr>
            <w:r>
              <w:rPr>
                <w:sz w:val="22"/>
                <w:szCs w:val="22"/>
                <w:lang w:val="en-US"/>
              </w:rPr>
              <w:t xml:space="preserve">Starfsmaður er búinn að </w:t>
            </w:r>
            <w:r w:rsidR="00290EB6">
              <w:rPr>
                <w:sz w:val="22"/>
                <w:szCs w:val="22"/>
                <w:lang w:val="en-US"/>
              </w:rPr>
              <w:t xml:space="preserve">gera </w:t>
            </w:r>
            <w:r w:rsidR="0078152F">
              <w:rPr>
                <w:sz w:val="22"/>
                <w:szCs w:val="22"/>
                <w:lang w:val="en-US"/>
              </w:rPr>
              <w:t>tilheyrandi</w:t>
            </w:r>
            <w:r w:rsidR="00323AEE">
              <w:rPr>
                <w:sz w:val="22"/>
                <w:szCs w:val="22"/>
                <w:lang w:val="en-US"/>
              </w:rPr>
              <w:t>.</w:t>
            </w:r>
          </w:p>
          <w:p w14:paraId="4C083AFC" w14:textId="2BFE08B0" w:rsidR="00ED5B6B" w:rsidRPr="00965807" w:rsidRDefault="00B55A74">
            <w:pPr>
              <w:spacing w:line="240" w:lineRule="auto"/>
              <w:rPr>
                <w:sz w:val="22"/>
                <w:szCs w:val="22"/>
              </w:rPr>
            </w:pPr>
            <w:r>
              <w:rPr>
                <w:sz w:val="22"/>
                <w:szCs w:val="22"/>
              </w:rPr>
              <w:t>Starfsmaður er búinn að gera verkskýrslu</w:t>
            </w:r>
            <w:r w:rsidR="00507A05">
              <w:rPr>
                <w:sz w:val="22"/>
                <w:szCs w:val="22"/>
              </w:rPr>
              <w:t xml:space="preserve"> fyrir verkbeiðnina</w:t>
            </w:r>
            <w:r w:rsidR="00323AEE">
              <w:rPr>
                <w:sz w:val="22"/>
                <w:szCs w:val="22"/>
              </w:rPr>
              <w:t>.</w:t>
            </w:r>
          </w:p>
        </w:tc>
      </w:tr>
      <w:tr w:rsidR="00ED5B6B" w:rsidRPr="00965807" w14:paraId="24F42AE4"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91D3146" w14:textId="77777777" w:rsidR="00ED5B6B" w:rsidRPr="00965807" w:rsidRDefault="00ED5B6B">
            <w:pPr>
              <w:spacing w:line="240" w:lineRule="auto"/>
              <w:rPr>
                <w:sz w:val="22"/>
                <w:szCs w:val="22"/>
              </w:rPr>
            </w:pPr>
            <w:r w:rsidRPr="00965807">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A311658" w14:textId="5C0D2AD1" w:rsidR="00BC3D4E" w:rsidRDefault="00E925E4" w:rsidP="00C71864">
            <w:pPr>
              <w:pStyle w:val="ListParagraph"/>
              <w:numPr>
                <w:ilvl w:val="0"/>
                <w:numId w:val="38"/>
              </w:numPr>
              <w:spacing w:line="240" w:lineRule="auto"/>
              <w:rPr>
                <w:sz w:val="22"/>
                <w:szCs w:val="22"/>
              </w:rPr>
            </w:pPr>
            <w:r>
              <w:rPr>
                <w:sz w:val="22"/>
                <w:szCs w:val="22"/>
              </w:rPr>
              <w:t>Notandi skráir sig inn</w:t>
            </w:r>
            <w:r w:rsidR="001870D7">
              <w:rPr>
                <w:sz w:val="22"/>
                <w:szCs w:val="22"/>
              </w:rPr>
              <w:t>.</w:t>
            </w:r>
          </w:p>
          <w:p w14:paraId="66DB1DD4" w14:textId="6FDF13F2" w:rsidR="00E765ED" w:rsidRDefault="00E765ED" w:rsidP="00C71864">
            <w:pPr>
              <w:pStyle w:val="ListParagraph"/>
              <w:numPr>
                <w:ilvl w:val="0"/>
                <w:numId w:val="38"/>
              </w:numPr>
              <w:spacing w:line="240" w:lineRule="auto"/>
              <w:rPr>
                <w:sz w:val="22"/>
                <w:szCs w:val="22"/>
              </w:rPr>
            </w:pPr>
            <w:r>
              <w:rPr>
                <w:sz w:val="22"/>
                <w:szCs w:val="22"/>
              </w:rPr>
              <w:t xml:space="preserve">Notandi </w:t>
            </w:r>
            <w:r w:rsidR="00E65409">
              <w:rPr>
                <w:sz w:val="22"/>
                <w:szCs w:val="22"/>
              </w:rPr>
              <w:t>velur verkbeiðni</w:t>
            </w:r>
            <w:r w:rsidR="001870D7">
              <w:rPr>
                <w:sz w:val="22"/>
                <w:szCs w:val="22"/>
              </w:rPr>
              <w:t>.</w:t>
            </w:r>
          </w:p>
          <w:p w14:paraId="46181541" w14:textId="7ED753D3" w:rsidR="00BC3D4E" w:rsidRPr="00154217" w:rsidRDefault="00E65409" w:rsidP="00C71864">
            <w:pPr>
              <w:pStyle w:val="ListParagraph"/>
              <w:numPr>
                <w:ilvl w:val="0"/>
                <w:numId w:val="38"/>
              </w:numPr>
              <w:spacing w:line="240" w:lineRule="auto"/>
              <w:rPr>
                <w:sz w:val="22"/>
                <w:szCs w:val="22"/>
              </w:rPr>
            </w:pPr>
            <w:r>
              <w:rPr>
                <w:sz w:val="22"/>
                <w:szCs w:val="22"/>
              </w:rPr>
              <w:t xml:space="preserve">Notandi </w:t>
            </w:r>
            <w:r w:rsidR="001870D7">
              <w:rPr>
                <w:sz w:val="22"/>
                <w:szCs w:val="22"/>
              </w:rPr>
              <w:t xml:space="preserve">stimplar </w:t>
            </w:r>
            <w:r w:rsidR="00F66BF2">
              <w:rPr>
                <w:sz w:val="22"/>
                <w:szCs w:val="22"/>
              </w:rPr>
              <w:t>verkbeiðnina</w:t>
            </w:r>
            <w:r w:rsidR="001870D7">
              <w:rPr>
                <w:sz w:val="22"/>
                <w:szCs w:val="22"/>
              </w:rPr>
              <w:t xml:space="preserve"> sem tilbúna/done.</w:t>
            </w:r>
          </w:p>
        </w:tc>
      </w:tr>
      <w:tr w:rsidR="00ED5B6B" w:rsidRPr="00965807" w14:paraId="7DB44129"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61E4338" w14:textId="77777777" w:rsidR="00ED5B6B" w:rsidRPr="00965807" w:rsidRDefault="00ED5B6B">
            <w:pPr>
              <w:spacing w:line="240" w:lineRule="auto"/>
              <w:rPr>
                <w:sz w:val="22"/>
                <w:szCs w:val="22"/>
              </w:rPr>
            </w:pPr>
            <w:r w:rsidRPr="00965807">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205A5BF" w14:textId="46F3F91E" w:rsidR="00ED5B6B" w:rsidRPr="00154217" w:rsidRDefault="00643B73" w:rsidP="00C71864">
            <w:pPr>
              <w:pStyle w:val="ListParagraph"/>
              <w:numPr>
                <w:ilvl w:val="0"/>
                <w:numId w:val="36"/>
              </w:numPr>
              <w:spacing w:line="240" w:lineRule="auto"/>
              <w:rPr>
                <w:sz w:val="22"/>
                <w:szCs w:val="22"/>
              </w:rPr>
            </w:pPr>
            <w:r>
              <w:rPr>
                <w:sz w:val="22"/>
                <w:szCs w:val="22"/>
              </w:rPr>
              <w:t xml:space="preserve">Það þurfti ekkert að gera, </w:t>
            </w:r>
            <w:r w:rsidR="008D78F0">
              <w:rPr>
                <w:sz w:val="22"/>
                <w:szCs w:val="22"/>
              </w:rPr>
              <w:t xml:space="preserve">enginn verkskýrsla(ýtt á done samt) </w:t>
            </w:r>
          </w:p>
        </w:tc>
      </w:tr>
      <w:tr w:rsidR="00ED5B6B" w:rsidRPr="00965807" w14:paraId="7428AF5B"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734CB9E" w14:textId="77777777" w:rsidR="00ED5B6B" w:rsidRPr="00965807" w:rsidRDefault="00ED5B6B">
            <w:pPr>
              <w:spacing w:line="240" w:lineRule="auto"/>
              <w:rPr>
                <w:sz w:val="22"/>
                <w:szCs w:val="22"/>
              </w:rPr>
            </w:pPr>
            <w:r w:rsidRPr="00965807">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F741A7C" w14:textId="797483E3" w:rsidR="00ED5B6B" w:rsidRPr="00965807" w:rsidRDefault="0090425E">
            <w:pPr>
              <w:spacing w:line="240" w:lineRule="auto"/>
              <w:rPr>
                <w:sz w:val="22"/>
                <w:szCs w:val="22"/>
              </w:rPr>
            </w:pPr>
            <w:r>
              <w:rPr>
                <w:sz w:val="22"/>
                <w:szCs w:val="22"/>
              </w:rPr>
              <w:t xml:space="preserve">Verkbeiðni </w:t>
            </w:r>
            <w:r w:rsidR="004E5A0C">
              <w:rPr>
                <w:sz w:val="22"/>
                <w:szCs w:val="22"/>
              </w:rPr>
              <w:t xml:space="preserve">er tögguð sem tilbúin eða done. </w:t>
            </w:r>
          </w:p>
        </w:tc>
      </w:tr>
      <w:tr w:rsidR="00ED5B6B" w:rsidRPr="00965807" w14:paraId="05BBC1E1"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7DC2B9F" w14:textId="77777777" w:rsidR="00ED5B6B" w:rsidRPr="00965807" w:rsidRDefault="00ED5B6B">
            <w:pPr>
              <w:spacing w:line="240" w:lineRule="auto"/>
              <w:rPr>
                <w:sz w:val="22"/>
                <w:szCs w:val="22"/>
              </w:rPr>
            </w:pPr>
            <w:r w:rsidRPr="00965807">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824C74" w14:textId="62811BCF" w:rsidR="00ED5B6B" w:rsidRPr="00965807" w:rsidRDefault="004E5A0C">
            <w:pPr>
              <w:spacing w:line="240" w:lineRule="auto"/>
              <w:rPr>
                <w:sz w:val="22"/>
                <w:szCs w:val="22"/>
              </w:rPr>
            </w:pPr>
            <w:r>
              <w:rPr>
                <w:sz w:val="22"/>
                <w:szCs w:val="22"/>
              </w:rPr>
              <w:t>Starfsmaður/notandi</w:t>
            </w:r>
          </w:p>
        </w:tc>
      </w:tr>
      <w:tr w:rsidR="00ED5B6B" w:rsidRPr="00965807" w14:paraId="2E851FB0"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F099003" w14:textId="77777777" w:rsidR="00ED5B6B" w:rsidRPr="00965807" w:rsidRDefault="00ED5B6B">
            <w:pPr>
              <w:spacing w:line="240" w:lineRule="auto"/>
              <w:rPr>
                <w:sz w:val="22"/>
                <w:szCs w:val="22"/>
              </w:rPr>
            </w:pPr>
            <w:r w:rsidRPr="00965807">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CE66A33" w14:textId="17AE4127" w:rsidR="00ED5B6B" w:rsidRPr="00965807" w:rsidRDefault="004E5A0C">
            <w:pPr>
              <w:spacing w:line="240" w:lineRule="auto"/>
              <w:rPr>
                <w:sz w:val="22"/>
                <w:szCs w:val="22"/>
              </w:rPr>
            </w:pPr>
            <w:r>
              <w:rPr>
                <w:sz w:val="22"/>
                <w:szCs w:val="22"/>
              </w:rPr>
              <w:t>Óli Daníel Brynjarsson</w:t>
            </w:r>
          </w:p>
        </w:tc>
      </w:tr>
    </w:tbl>
    <w:p w14:paraId="7022F5D3" w14:textId="77777777" w:rsidR="001C69D9" w:rsidRDefault="001C69D9" w:rsidP="001C69D9">
      <w:pPr>
        <w:rPr>
          <w:lang w:val="en-US"/>
        </w:rPr>
      </w:pPr>
    </w:p>
    <w:p w14:paraId="0A93C4AE" w14:textId="77777777" w:rsidR="00ED5B6B" w:rsidRDefault="00ED5B6B" w:rsidP="001C69D9">
      <w:pPr>
        <w:rPr>
          <w:lang w:val="en-US"/>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12"/>
        <w:gridCol w:w="7398"/>
      </w:tblGrid>
      <w:tr w:rsidR="00154217" w:rsidRPr="00965807" w14:paraId="41123C18"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635130A" w14:textId="77777777" w:rsidR="00154217" w:rsidRPr="00965807" w:rsidRDefault="00154217">
            <w:pPr>
              <w:spacing w:line="240" w:lineRule="auto"/>
              <w:rPr>
                <w:color w:val="124F1A" w:themeColor="accent3" w:themeShade="BF"/>
                <w:sz w:val="22"/>
                <w:szCs w:val="22"/>
              </w:rPr>
            </w:pPr>
            <w:r w:rsidRPr="00965807">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2860B0" w14:textId="3A6CBA99" w:rsidR="00154217" w:rsidRPr="00965807" w:rsidRDefault="00F552B9">
            <w:pPr>
              <w:spacing w:line="240" w:lineRule="auto"/>
              <w:rPr>
                <w:sz w:val="22"/>
                <w:szCs w:val="22"/>
              </w:rPr>
            </w:pPr>
            <w:r>
              <w:rPr>
                <w:sz w:val="22"/>
                <w:szCs w:val="22"/>
              </w:rPr>
              <w:t xml:space="preserve">Starfsmenn geta </w:t>
            </w:r>
            <w:r w:rsidR="00A825CC">
              <w:rPr>
                <w:sz w:val="22"/>
                <w:szCs w:val="22"/>
              </w:rPr>
              <w:t>séð lista yfir</w:t>
            </w:r>
            <w:r>
              <w:rPr>
                <w:sz w:val="22"/>
                <w:szCs w:val="22"/>
              </w:rPr>
              <w:t xml:space="preserve"> starfsmenn </w:t>
            </w:r>
            <w:r w:rsidR="00A825CC">
              <w:rPr>
                <w:sz w:val="22"/>
                <w:szCs w:val="22"/>
              </w:rPr>
              <w:t xml:space="preserve">síaða </w:t>
            </w:r>
            <w:r w:rsidR="009448E6">
              <w:rPr>
                <w:sz w:val="22"/>
                <w:szCs w:val="22"/>
              </w:rPr>
              <w:t>eftir</w:t>
            </w:r>
            <w:r>
              <w:rPr>
                <w:sz w:val="22"/>
                <w:szCs w:val="22"/>
              </w:rPr>
              <w:t xml:space="preserve"> staðsetningu</w:t>
            </w:r>
          </w:p>
        </w:tc>
      </w:tr>
      <w:tr w:rsidR="00154217" w:rsidRPr="00965807" w14:paraId="277E1B3F"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3983DCE" w14:textId="77777777" w:rsidR="00154217" w:rsidRPr="00965807" w:rsidRDefault="00154217">
            <w:pPr>
              <w:spacing w:line="240" w:lineRule="auto"/>
              <w:rPr>
                <w:sz w:val="22"/>
                <w:szCs w:val="22"/>
              </w:rPr>
            </w:pPr>
            <w:r w:rsidRPr="00965807">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28806EA" w14:textId="712EDB40" w:rsidR="00154217" w:rsidRPr="00965807" w:rsidRDefault="589BD9C5">
            <w:pPr>
              <w:spacing w:line="240" w:lineRule="auto"/>
              <w:rPr>
                <w:sz w:val="22"/>
                <w:szCs w:val="22"/>
              </w:rPr>
            </w:pPr>
            <w:r w:rsidRPr="3501FECB">
              <w:rPr>
                <w:sz w:val="22"/>
                <w:szCs w:val="22"/>
              </w:rPr>
              <w:t>0</w:t>
            </w:r>
            <w:r w:rsidR="4AB5CE31" w:rsidRPr="3501FECB">
              <w:rPr>
                <w:sz w:val="22"/>
                <w:szCs w:val="22"/>
              </w:rPr>
              <w:t>3</w:t>
            </w:r>
          </w:p>
        </w:tc>
      </w:tr>
      <w:tr w:rsidR="00154217" w:rsidRPr="00965807" w14:paraId="2F724654"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2BE80A5E" w14:textId="77777777" w:rsidR="00154217" w:rsidRPr="00965807" w:rsidRDefault="00154217">
            <w:pPr>
              <w:spacing w:line="240" w:lineRule="auto"/>
              <w:rPr>
                <w:sz w:val="22"/>
                <w:szCs w:val="22"/>
              </w:rPr>
            </w:pPr>
            <w:r w:rsidRPr="00965807">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FE280C0" w14:textId="44B75353" w:rsidR="00154217" w:rsidRPr="00965807" w:rsidRDefault="00EB2986">
            <w:pPr>
              <w:spacing w:line="240" w:lineRule="auto"/>
              <w:rPr>
                <w:sz w:val="22"/>
                <w:szCs w:val="22"/>
              </w:rPr>
            </w:pPr>
            <w:r>
              <w:rPr>
                <w:sz w:val="22"/>
                <w:szCs w:val="22"/>
              </w:rPr>
              <w:t>C</w:t>
            </w:r>
          </w:p>
        </w:tc>
      </w:tr>
      <w:tr w:rsidR="00154217" w:rsidRPr="00965807" w14:paraId="1068CBC0"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4E00D2AA" w14:textId="77777777" w:rsidR="00154217" w:rsidRPr="00965807" w:rsidRDefault="00154217">
            <w:pPr>
              <w:spacing w:line="240" w:lineRule="auto"/>
              <w:rPr>
                <w:sz w:val="22"/>
                <w:szCs w:val="22"/>
              </w:rPr>
            </w:pPr>
            <w:r w:rsidRPr="00965807">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09EAEE9" w14:textId="0A262E17" w:rsidR="00154217" w:rsidRPr="00965807" w:rsidRDefault="00BE6DF4" w:rsidP="00C71864">
            <w:pPr>
              <w:pStyle w:val="ListParagraph"/>
              <w:numPr>
                <w:ilvl w:val="0"/>
                <w:numId w:val="47"/>
              </w:numPr>
              <w:spacing w:line="240" w:lineRule="auto"/>
              <w:rPr>
                <w:sz w:val="22"/>
                <w:szCs w:val="22"/>
              </w:rPr>
            </w:pPr>
            <w:r>
              <w:rPr>
                <w:sz w:val="22"/>
                <w:szCs w:val="22"/>
              </w:rPr>
              <w:t>Notandi þarf að vera skráður inn</w:t>
            </w:r>
          </w:p>
          <w:p w14:paraId="32A8CA61" w14:textId="77777777" w:rsidR="00154217" w:rsidRPr="00965807" w:rsidRDefault="00154217">
            <w:pPr>
              <w:spacing w:line="240" w:lineRule="auto"/>
              <w:rPr>
                <w:sz w:val="22"/>
                <w:szCs w:val="22"/>
              </w:rPr>
            </w:pPr>
          </w:p>
        </w:tc>
      </w:tr>
      <w:tr w:rsidR="00154217" w:rsidRPr="00965807" w14:paraId="0734970A"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1F5D366E" w14:textId="77777777" w:rsidR="00154217" w:rsidRPr="00965807" w:rsidRDefault="00154217">
            <w:pPr>
              <w:spacing w:line="240" w:lineRule="auto"/>
              <w:rPr>
                <w:sz w:val="22"/>
                <w:szCs w:val="22"/>
              </w:rPr>
            </w:pPr>
            <w:r w:rsidRPr="00965807">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048FB16" w14:textId="671AA573" w:rsidR="00154217" w:rsidRDefault="00A05613" w:rsidP="00C71864">
            <w:pPr>
              <w:pStyle w:val="ListParagraph"/>
              <w:numPr>
                <w:ilvl w:val="0"/>
                <w:numId w:val="37"/>
              </w:numPr>
              <w:spacing w:line="240" w:lineRule="auto"/>
              <w:rPr>
                <w:sz w:val="22"/>
                <w:szCs w:val="22"/>
              </w:rPr>
            </w:pPr>
            <w:r>
              <w:rPr>
                <w:sz w:val="22"/>
                <w:szCs w:val="22"/>
              </w:rPr>
              <w:t>Notandi velur að leita</w:t>
            </w:r>
            <w:r w:rsidR="001F02BF">
              <w:rPr>
                <w:sz w:val="22"/>
                <w:szCs w:val="22"/>
              </w:rPr>
              <w:t>.</w:t>
            </w:r>
          </w:p>
          <w:p w14:paraId="102F0682" w14:textId="05BE0D8E" w:rsidR="00A05613" w:rsidRDefault="00882AE3" w:rsidP="00C71864">
            <w:pPr>
              <w:pStyle w:val="ListParagraph"/>
              <w:numPr>
                <w:ilvl w:val="0"/>
                <w:numId w:val="37"/>
              </w:numPr>
              <w:spacing w:line="240" w:lineRule="auto"/>
              <w:rPr>
                <w:sz w:val="22"/>
                <w:szCs w:val="22"/>
              </w:rPr>
            </w:pPr>
            <w:r>
              <w:rPr>
                <w:sz w:val="22"/>
                <w:szCs w:val="22"/>
              </w:rPr>
              <w:t>Notandi velur að leita eftir starfsmönnum</w:t>
            </w:r>
            <w:r w:rsidR="001F02BF">
              <w:rPr>
                <w:sz w:val="22"/>
                <w:szCs w:val="22"/>
              </w:rPr>
              <w:t>.</w:t>
            </w:r>
          </w:p>
          <w:p w14:paraId="55FDDDD8" w14:textId="1DBC2FB7" w:rsidR="00154217" w:rsidRPr="00154217" w:rsidRDefault="22CF1AE9" w:rsidP="00C71864">
            <w:pPr>
              <w:pStyle w:val="ListParagraph"/>
              <w:numPr>
                <w:ilvl w:val="0"/>
                <w:numId w:val="37"/>
              </w:numPr>
              <w:spacing w:line="240" w:lineRule="auto"/>
              <w:rPr>
                <w:sz w:val="22"/>
                <w:szCs w:val="22"/>
              </w:rPr>
            </w:pPr>
            <w:r w:rsidRPr="752BB232">
              <w:rPr>
                <w:sz w:val="22"/>
                <w:szCs w:val="22"/>
              </w:rPr>
              <w:t>Notandi</w:t>
            </w:r>
            <w:r w:rsidR="77B96CE5" w:rsidRPr="752BB232">
              <w:rPr>
                <w:sz w:val="22"/>
                <w:szCs w:val="22"/>
              </w:rPr>
              <w:t xml:space="preserve"> </w:t>
            </w:r>
            <w:r w:rsidR="6C49C173" w:rsidRPr="752BB232">
              <w:rPr>
                <w:sz w:val="22"/>
                <w:szCs w:val="22"/>
              </w:rPr>
              <w:t xml:space="preserve">slær inn </w:t>
            </w:r>
            <w:r w:rsidR="6C49C173" w:rsidRPr="7E23E66C">
              <w:rPr>
                <w:sz w:val="22"/>
                <w:szCs w:val="22"/>
              </w:rPr>
              <w:t>staðsetningu</w:t>
            </w:r>
          </w:p>
        </w:tc>
      </w:tr>
      <w:tr w:rsidR="00154217" w:rsidRPr="00965807" w14:paraId="03C954F3"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07931FDF" w14:textId="77777777" w:rsidR="00154217" w:rsidRPr="00965807" w:rsidRDefault="00154217">
            <w:pPr>
              <w:spacing w:line="240" w:lineRule="auto"/>
              <w:rPr>
                <w:sz w:val="22"/>
                <w:szCs w:val="22"/>
              </w:rPr>
            </w:pPr>
            <w:r w:rsidRPr="00965807">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265900B" w14:textId="7A468DD9" w:rsidR="00154217" w:rsidRPr="00154217" w:rsidRDefault="5B76605E" w:rsidP="00C71864">
            <w:pPr>
              <w:pStyle w:val="ListParagraph"/>
              <w:numPr>
                <w:ilvl w:val="0"/>
                <w:numId w:val="36"/>
              </w:numPr>
              <w:spacing w:line="240" w:lineRule="auto"/>
              <w:rPr>
                <w:sz w:val="22"/>
                <w:szCs w:val="22"/>
              </w:rPr>
            </w:pPr>
            <w:r w:rsidRPr="7E23E66C">
              <w:rPr>
                <w:sz w:val="22"/>
                <w:szCs w:val="22"/>
              </w:rPr>
              <w:t xml:space="preserve">Notandi er </w:t>
            </w:r>
            <w:r w:rsidRPr="0774F3FE">
              <w:rPr>
                <w:sz w:val="22"/>
                <w:szCs w:val="22"/>
              </w:rPr>
              <w:t>ekki skráður inn</w:t>
            </w:r>
          </w:p>
          <w:p w14:paraId="223CD0F0" w14:textId="351104B8" w:rsidR="00154217" w:rsidRPr="00154217" w:rsidRDefault="5B76605E" w:rsidP="00C71864">
            <w:pPr>
              <w:pStyle w:val="ListParagraph"/>
              <w:numPr>
                <w:ilvl w:val="0"/>
                <w:numId w:val="36"/>
              </w:numPr>
              <w:spacing w:line="240" w:lineRule="auto"/>
              <w:rPr>
                <w:sz w:val="22"/>
                <w:szCs w:val="22"/>
              </w:rPr>
            </w:pPr>
            <w:r w:rsidRPr="6424ECA3">
              <w:rPr>
                <w:sz w:val="22"/>
                <w:szCs w:val="22"/>
              </w:rPr>
              <w:t>Notandi</w:t>
            </w:r>
            <w:r w:rsidRPr="51F67A27">
              <w:rPr>
                <w:sz w:val="22"/>
                <w:szCs w:val="22"/>
              </w:rPr>
              <w:t xml:space="preserve"> </w:t>
            </w:r>
            <w:r w:rsidRPr="46EA31AC">
              <w:rPr>
                <w:sz w:val="22"/>
                <w:szCs w:val="22"/>
              </w:rPr>
              <w:t xml:space="preserve"> </w:t>
            </w:r>
            <w:r w:rsidR="542E42B5" w:rsidRPr="7B49789F">
              <w:rPr>
                <w:sz w:val="22"/>
                <w:szCs w:val="22"/>
              </w:rPr>
              <w:t xml:space="preserve">slær inn rangt </w:t>
            </w:r>
            <w:r w:rsidR="542E42B5" w:rsidRPr="2A8D9079">
              <w:rPr>
                <w:sz w:val="22"/>
                <w:szCs w:val="22"/>
              </w:rPr>
              <w:t>auðkenni á starfsmanni</w:t>
            </w:r>
          </w:p>
          <w:p w14:paraId="323A5B32" w14:textId="4F3B845E" w:rsidR="00154217" w:rsidRPr="00154217" w:rsidRDefault="542E42B5" w:rsidP="00C71864">
            <w:pPr>
              <w:pStyle w:val="ListParagraph"/>
              <w:numPr>
                <w:ilvl w:val="0"/>
                <w:numId w:val="36"/>
              </w:numPr>
              <w:spacing w:line="240" w:lineRule="auto"/>
              <w:rPr>
                <w:sz w:val="22"/>
                <w:szCs w:val="22"/>
              </w:rPr>
            </w:pPr>
            <w:r w:rsidRPr="071169AD">
              <w:rPr>
                <w:sz w:val="22"/>
                <w:szCs w:val="22"/>
              </w:rPr>
              <w:t xml:space="preserve">Notandi slær </w:t>
            </w:r>
            <w:r w:rsidRPr="5E25144A">
              <w:rPr>
                <w:sz w:val="22"/>
                <w:szCs w:val="22"/>
              </w:rPr>
              <w:t xml:space="preserve">inn ranga </w:t>
            </w:r>
            <w:r w:rsidRPr="6717EF5D">
              <w:rPr>
                <w:sz w:val="22"/>
                <w:szCs w:val="22"/>
              </w:rPr>
              <w:t>staðsetningu</w:t>
            </w:r>
          </w:p>
        </w:tc>
      </w:tr>
      <w:tr w:rsidR="00154217" w:rsidRPr="00965807" w14:paraId="189085C1"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DCCA233" w14:textId="77777777" w:rsidR="00154217" w:rsidRPr="00965807" w:rsidRDefault="00154217">
            <w:pPr>
              <w:spacing w:line="240" w:lineRule="auto"/>
              <w:rPr>
                <w:sz w:val="22"/>
                <w:szCs w:val="22"/>
              </w:rPr>
            </w:pPr>
            <w:r w:rsidRPr="00965807">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E777A03" w14:textId="53406E45" w:rsidR="00154217" w:rsidRPr="00965807" w:rsidRDefault="098AB832">
            <w:pPr>
              <w:spacing w:line="240" w:lineRule="auto"/>
              <w:rPr>
                <w:sz w:val="22"/>
                <w:szCs w:val="22"/>
              </w:rPr>
            </w:pPr>
            <w:r w:rsidRPr="790001B1">
              <w:rPr>
                <w:sz w:val="22"/>
                <w:szCs w:val="22"/>
              </w:rPr>
              <w:t xml:space="preserve">Notandi hefur séð lista yfir </w:t>
            </w:r>
            <w:r w:rsidRPr="4F14143A">
              <w:rPr>
                <w:sz w:val="22"/>
                <w:szCs w:val="22"/>
              </w:rPr>
              <w:t xml:space="preserve">starfsmenn síaða eftir </w:t>
            </w:r>
            <w:r w:rsidRPr="4C3DC2B5">
              <w:rPr>
                <w:sz w:val="22"/>
                <w:szCs w:val="22"/>
              </w:rPr>
              <w:t>staðsetningu</w:t>
            </w:r>
          </w:p>
        </w:tc>
      </w:tr>
      <w:tr w:rsidR="00154217" w:rsidRPr="00965807" w14:paraId="1F2B0232"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7B680D95" w14:textId="77777777" w:rsidR="00154217" w:rsidRPr="00965807" w:rsidRDefault="00154217">
            <w:pPr>
              <w:spacing w:line="240" w:lineRule="auto"/>
              <w:rPr>
                <w:sz w:val="22"/>
                <w:szCs w:val="22"/>
              </w:rPr>
            </w:pPr>
            <w:r w:rsidRPr="00965807">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DE107A" w14:textId="7363A262" w:rsidR="00154217" w:rsidRPr="00965807" w:rsidRDefault="59826A41">
            <w:pPr>
              <w:spacing w:line="240" w:lineRule="auto"/>
              <w:rPr>
                <w:sz w:val="22"/>
                <w:szCs w:val="22"/>
              </w:rPr>
            </w:pPr>
            <w:r w:rsidRPr="67F89F58">
              <w:rPr>
                <w:sz w:val="22"/>
                <w:szCs w:val="22"/>
              </w:rPr>
              <w:t>Starfsmaður</w:t>
            </w:r>
          </w:p>
        </w:tc>
      </w:tr>
      <w:tr w:rsidR="00154217" w:rsidRPr="00965807" w14:paraId="44CA09CB"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hideMark/>
          </w:tcPr>
          <w:p w14:paraId="500004E4" w14:textId="77777777" w:rsidR="00154217" w:rsidRPr="00965807" w:rsidRDefault="00154217">
            <w:pPr>
              <w:spacing w:line="240" w:lineRule="auto"/>
              <w:rPr>
                <w:sz w:val="22"/>
                <w:szCs w:val="22"/>
              </w:rPr>
            </w:pPr>
            <w:r w:rsidRPr="00965807">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BC878AB" w14:textId="0C7778EF" w:rsidR="00154217" w:rsidRPr="00965807" w:rsidRDefault="12346460">
            <w:pPr>
              <w:spacing w:line="240" w:lineRule="auto"/>
              <w:rPr>
                <w:sz w:val="22"/>
                <w:szCs w:val="22"/>
              </w:rPr>
            </w:pPr>
            <w:r w:rsidRPr="772CA358">
              <w:rPr>
                <w:sz w:val="22"/>
                <w:szCs w:val="22"/>
              </w:rPr>
              <w:t xml:space="preserve">Daníel </w:t>
            </w:r>
            <w:r w:rsidRPr="696A2CF5">
              <w:rPr>
                <w:sz w:val="22"/>
                <w:szCs w:val="22"/>
              </w:rPr>
              <w:t xml:space="preserve">Atli </w:t>
            </w:r>
            <w:r w:rsidRPr="27162297">
              <w:rPr>
                <w:sz w:val="22"/>
                <w:szCs w:val="22"/>
              </w:rPr>
              <w:t>Cassata</w:t>
            </w:r>
          </w:p>
        </w:tc>
      </w:tr>
    </w:tbl>
    <w:p w14:paraId="42D982C3" w14:textId="77777777" w:rsidR="00ED5B6B" w:rsidRDefault="00ED5B6B" w:rsidP="001C69D9">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6FDE58ED" w14:paraId="18F1D0F7"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38B27C4" w14:textId="77777777" w:rsidR="6FDE58ED" w:rsidRDefault="6FDE58ED" w:rsidP="6FDE58ED">
            <w:pPr>
              <w:spacing w:line="240" w:lineRule="auto"/>
              <w:rPr>
                <w:color w:val="124F1A" w:themeColor="accent3" w:themeShade="BF"/>
                <w:sz w:val="22"/>
                <w:szCs w:val="22"/>
              </w:rPr>
            </w:pPr>
            <w:r w:rsidRPr="6FDE58ED">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0172B3" w14:textId="001FC15A" w:rsidR="6FDE58ED" w:rsidRDefault="35B3C248" w:rsidP="6FDE58ED">
            <w:pPr>
              <w:spacing w:line="240" w:lineRule="auto"/>
              <w:rPr>
                <w:sz w:val="22"/>
                <w:szCs w:val="22"/>
              </w:rPr>
            </w:pPr>
            <w:r w:rsidRPr="64AE4C3F">
              <w:rPr>
                <w:sz w:val="22"/>
                <w:szCs w:val="22"/>
              </w:rPr>
              <w:t>Sem starfsmaður vill ég leita að verkbeiðni eftir auðkenni</w:t>
            </w:r>
          </w:p>
        </w:tc>
      </w:tr>
      <w:tr w:rsidR="6FDE58ED" w14:paraId="3AB805A4"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6B2141" w14:textId="77777777" w:rsidR="6FDE58ED" w:rsidRDefault="6FDE58ED" w:rsidP="6FDE58ED">
            <w:pPr>
              <w:spacing w:line="240" w:lineRule="auto"/>
              <w:rPr>
                <w:sz w:val="22"/>
                <w:szCs w:val="22"/>
              </w:rPr>
            </w:pPr>
            <w:r w:rsidRPr="6FDE58ED">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276F84" w14:textId="39E87B5C" w:rsidR="6FDE58ED" w:rsidRDefault="1018935F" w:rsidP="6FDE58ED">
            <w:pPr>
              <w:spacing w:line="240" w:lineRule="auto"/>
              <w:rPr>
                <w:sz w:val="22"/>
                <w:szCs w:val="22"/>
              </w:rPr>
            </w:pPr>
            <w:r w:rsidRPr="70FAB558">
              <w:rPr>
                <w:sz w:val="22"/>
                <w:szCs w:val="22"/>
              </w:rPr>
              <w:t>07</w:t>
            </w:r>
          </w:p>
        </w:tc>
      </w:tr>
      <w:tr w:rsidR="6FDE58ED" w14:paraId="09F829BA"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A787E06" w14:textId="77777777" w:rsidR="6FDE58ED" w:rsidRDefault="6FDE58ED" w:rsidP="6FDE58ED">
            <w:pPr>
              <w:spacing w:line="240" w:lineRule="auto"/>
              <w:rPr>
                <w:sz w:val="22"/>
                <w:szCs w:val="22"/>
              </w:rPr>
            </w:pPr>
            <w:r w:rsidRPr="6FDE58ED">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2EFEC6" w14:textId="319725D9" w:rsidR="6FDE58ED" w:rsidRDefault="59C6C2BD" w:rsidP="6FDE58ED">
            <w:pPr>
              <w:spacing w:line="240" w:lineRule="auto"/>
              <w:rPr>
                <w:sz w:val="22"/>
                <w:szCs w:val="22"/>
              </w:rPr>
            </w:pPr>
            <w:r w:rsidRPr="37591708">
              <w:rPr>
                <w:sz w:val="22"/>
                <w:szCs w:val="22"/>
              </w:rPr>
              <w:t>B</w:t>
            </w:r>
          </w:p>
        </w:tc>
      </w:tr>
      <w:tr w:rsidR="6FDE58ED" w14:paraId="0F0C1805"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9816A8C" w14:textId="77777777" w:rsidR="6FDE58ED" w:rsidRDefault="6FDE58ED" w:rsidP="6FDE58ED">
            <w:pPr>
              <w:spacing w:line="240" w:lineRule="auto"/>
              <w:rPr>
                <w:sz w:val="22"/>
                <w:szCs w:val="22"/>
              </w:rPr>
            </w:pPr>
            <w:r w:rsidRPr="6FDE58ED">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C071CD" w14:textId="754083F7" w:rsidR="6FDE58ED" w:rsidRDefault="536EF2B5" w:rsidP="00C71864">
            <w:pPr>
              <w:pStyle w:val="ListParagraph"/>
              <w:numPr>
                <w:ilvl w:val="0"/>
                <w:numId w:val="48"/>
              </w:numPr>
              <w:spacing w:line="240" w:lineRule="auto"/>
              <w:rPr>
                <w:sz w:val="22"/>
                <w:szCs w:val="22"/>
              </w:rPr>
            </w:pPr>
            <w:r w:rsidRPr="3B44028D">
              <w:rPr>
                <w:sz w:val="22"/>
                <w:szCs w:val="22"/>
              </w:rPr>
              <w:t xml:space="preserve">Notandi þarf að vera </w:t>
            </w:r>
            <w:r w:rsidRPr="6DD87AC2">
              <w:rPr>
                <w:sz w:val="22"/>
                <w:szCs w:val="22"/>
              </w:rPr>
              <w:t>skráður inn</w:t>
            </w:r>
          </w:p>
          <w:p w14:paraId="64EF82B9" w14:textId="07CE9C8A" w:rsidR="6FDE58ED" w:rsidRDefault="536EF2B5" w:rsidP="00C71864">
            <w:pPr>
              <w:pStyle w:val="ListParagraph"/>
              <w:numPr>
                <w:ilvl w:val="0"/>
                <w:numId w:val="48"/>
              </w:numPr>
              <w:spacing w:line="240" w:lineRule="auto"/>
              <w:rPr>
                <w:sz w:val="22"/>
                <w:szCs w:val="22"/>
              </w:rPr>
            </w:pPr>
            <w:r w:rsidRPr="7E635725">
              <w:rPr>
                <w:sz w:val="22"/>
                <w:szCs w:val="22"/>
              </w:rPr>
              <w:t xml:space="preserve">Verkbeiðni þarf að </w:t>
            </w:r>
            <w:r w:rsidRPr="790E3ADB">
              <w:rPr>
                <w:sz w:val="22"/>
                <w:szCs w:val="22"/>
              </w:rPr>
              <w:t>vera til</w:t>
            </w:r>
          </w:p>
        </w:tc>
      </w:tr>
      <w:tr w:rsidR="6FDE58ED" w14:paraId="76C58970"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849248E" w14:textId="77777777" w:rsidR="6FDE58ED" w:rsidRDefault="6FDE58ED" w:rsidP="6FDE58ED">
            <w:pPr>
              <w:spacing w:line="240" w:lineRule="auto"/>
              <w:rPr>
                <w:sz w:val="22"/>
                <w:szCs w:val="22"/>
              </w:rPr>
            </w:pPr>
            <w:r w:rsidRPr="6FDE58ED">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EA99B6" w14:textId="4BBB42E8" w:rsidR="6FDE58ED" w:rsidRDefault="2C4BA3EE" w:rsidP="00C71864">
            <w:pPr>
              <w:pStyle w:val="ListParagraph"/>
              <w:numPr>
                <w:ilvl w:val="0"/>
                <w:numId w:val="39"/>
              </w:numPr>
              <w:spacing w:line="240" w:lineRule="auto"/>
              <w:rPr>
                <w:sz w:val="22"/>
                <w:szCs w:val="22"/>
              </w:rPr>
            </w:pPr>
            <w:r w:rsidRPr="3579D507">
              <w:rPr>
                <w:sz w:val="22"/>
                <w:szCs w:val="22"/>
              </w:rPr>
              <w:t xml:space="preserve">Starfsmaður </w:t>
            </w:r>
            <w:r w:rsidR="71488B9E" w:rsidRPr="6EEB04BA">
              <w:rPr>
                <w:sz w:val="22"/>
                <w:szCs w:val="22"/>
              </w:rPr>
              <w:t>velur ‘</w:t>
            </w:r>
            <w:r w:rsidR="71488B9E" w:rsidRPr="4B89D34D">
              <w:rPr>
                <w:sz w:val="22"/>
                <w:szCs w:val="22"/>
              </w:rPr>
              <w:t>2</w:t>
            </w:r>
            <w:r w:rsidR="71488B9E" w:rsidRPr="6EEB04BA">
              <w:rPr>
                <w:sz w:val="22"/>
                <w:szCs w:val="22"/>
              </w:rPr>
              <w:t xml:space="preserve"> </w:t>
            </w:r>
            <w:r w:rsidR="71488B9E" w:rsidRPr="3433AC41">
              <w:rPr>
                <w:sz w:val="22"/>
                <w:szCs w:val="22"/>
              </w:rPr>
              <w:t xml:space="preserve">for </w:t>
            </w:r>
            <w:r w:rsidR="71488B9E" w:rsidRPr="109F6968">
              <w:rPr>
                <w:sz w:val="22"/>
                <w:szCs w:val="22"/>
              </w:rPr>
              <w:t>search’</w:t>
            </w:r>
            <w:r w:rsidR="272E6BF6" w:rsidRPr="0E2AF5B2">
              <w:rPr>
                <w:sz w:val="22"/>
                <w:szCs w:val="22"/>
              </w:rPr>
              <w:t xml:space="preserve"> </w:t>
            </w:r>
            <w:r w:rsidR="272E6BF6" w:rsidRPr="060B6C4C">
              <w:rPr>
                <w:sz w:val="22"/>
                <w:szCs w:val="22"/>
              </w:rPr>
              <w:t xml:space="preserve">og fær leitar </w:t>
            </w:r>
            <w:r w:rsidR="272E6BF6" w:rsidRPr="3C0284B8">
              <w:rPr>
                <w:sz w:val="22"/>
                <w:szCs w:val="22"/>
              </w:rPr>
              <w:t>valmynd</w:t>
            </w:r>
          </w:p>
          <w:p w14:paraId="304874FA" w14:textId="0E5D2178" w:rsidR="6FDE58ED" w:rsidRDefault="272E6BF6" w:rsidP="00C71864">
            <w:pPr>
              <w:pStyle w:val="ListParagraph"/>
              <w:numPr>
                <w:ilvl w:val="0"/>
                <w:numId w:val="39"/>
              </w:numPr>
              <w:spacing w:line="240" w:lineRule="auto"/>
              <w:rPr>
                <w:sz w:val="22"/>
                <w:szCs w:val="22"/>
              </w:rPr>
            </w:pPr>
            <w:r w:rsidRPr="09F6CBF5">
              <w:rPr>
                <w:sz w:val="22"/>
                <w:szCs w:val="22"/>
              </w:rPr>
              <w:t xml:space="preserve">Starfsmaður </w:t>
            </w:r>
            <w:r w:rsidRPr="51D53445">
              <w:rPr>
                <w:sz w:val="22"/>
                <w:szCs w:val="22"/>
              </w:rPr>
              <w:t xml:space="preserve">velur </w:t>
            </w:r>
            <w:r w:rsidRPr="328B9F68">
              <w:rPr>
                <w:sz w:val="22"/>
                <w:szCs w:val="22"/>
              </w:rPr>
              <w:t xml:space="preserve">‘3 for </w:t>
            </w:r>
            <w:r w:rsidRPr="08FA5ADD">
              <w:rPr>
                <w:sz w:val="22"/>
                <w:szCs w:val="22"/>
              </w:rPr>
              <w:t>tickets’</w:t>
            </w:r>
          </w:p>
          <w:p w14:paraId="53C3391E" w14:textId="391BDB88" w:rsidR="6FDE58ED" w:rsidRDefault="272E6BF6" w:rsidP="00C71864">
            <w:pPr>
              <w:pStyle w:val="ListParagraph"/>
              <w:numPr>
                <w:ilvl w:val="0"/>
                <w:numId w:val="39"/>
              </w:numPr>
              <w:spacing w:line="240" w:lineRule="auto"/>
              <w:rPr>
                <w:sz w:val="22"/>
                <w:szCs w:val="22"/>
              </w:rPr>
            </w:pPr>
            <w:r w:rsidRPr="2438AEA5">
              <w:rPr>
                <w:sz w:val="22"/>
                <w:szCs w:val="22"/>
              </w:rPr>
              <w:t xml:space="preserve">Starfsmaður slær inn </w:t>
            </w:r>
            <w:r w:rsidRPr="178A04FD">
              <w:rPr>
                <w:sz w:val="22"/>
                <w:szCs w:val="22"/>
              </w:rPr>
              <w:t xml:space="preserve">auðkenni fyrir </w:t>
            </w:r>
            <w:r w:rsidRPr="716BB497">
              <w:rPr>
                <w:sz w:val="22"/>
                <w:szCs w:val="22"/>
              </w:rPr>
              <w:t>verkbeiðnina.</w:t>
            </w:r>
          </w:p>
        </w:tc>
      </w:tr>
      <w:tr w:rsidR="6FDE58ED" w14:paraId="7C5E37D3"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13A2C06" w14:textId="77777777" w:rsidR="6FDE58ED" w:rsidRDefault="6FDE58ED" w:rsidP="6FDE58ED">
            <w:pPr>
              <w:spacing w:line="240" w:lineRule="auto"/>
              <w:rPr>
                <w:sz w:val="22"/>
                <w:szCs w:val="22"/>
              </w:rPr>
            </w:pPr>
            <w:r w:rsidRPr="6FDE58ED">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65CDF4" w14:textId="11F01AE3" w:rsidR="6FDE58ED" w:rsidRDefault="48751015" w:rsidP="00C71864">
            <w:pPr>
              <w:pStyle w:val="ListParagraph"/>
              <w:numPr>
                <w:ilvl w:val="0"/>
                <w:numId w:val="49"/>
              </w:numPr>
              <w:spacing w:line="240" w:lineRule="auto"/>
              <w:rPr>
                <w:sz w:val="22"/>
                <w:szCs w:val="22"/>
              </w:rPr>
            </w:pPr>
            <w:r w:rsidRPr="3C4B536F">
              <w:rPr>
                <w:sz w:val="22"/>
                <w:szCs w:val="22"/>
              </w:rPr>
              <w:t>Verkbeiðni var ekki til</w:t>
            </w:r>
            <w:r w:rsidRPr="4E06634C">
              <w:rPr>
                <w:sz w:val="22"/>
                <w:szCs w:val="22"/>
              </w:rPr>
              <w:t>.</w:t>
            </w:r>
          </w:p>
          <w:p w14:paraId="021C89F8" w14:textId="6C77E41C" w:rsidR="6FDE58ED" w:rsidRDefault="48751015" w:rsidP="00C71864">
            <w:pPr>
              <w:pStyle w:val="ListParagraph"/>
              <w:numPr>
                <w:ilvl w:val="0"/>
                <w:numId w:val="49"/>
              </w:numPr>
              <w:spacing w:line="240" w:lineRule="auto"/>
              <w:rPr>
                <w:sz w:val="22"/>
                <w:szCs w:val="22"/>
              </w:rPr>
            </w:pPr>
            <w:r w:rsidRPr="75290F66">
              <w:rPr>
                <w:sz w:val="22"/>
                <w:szCs w:val="22"/>
              </w:rPr>
              <w:t xml:space="preserve">Innsláttar villa -&gt; </w:t>
            </w:r>
            <w:r w:rsidRPr="27DC7D6E">
              <w:rPr>
                <w:sz w:val="22"/>
                <w:szCs w:val="22"/>
              </w:rPr>
              <w:t xml:space="preserve">engin verkbeiðni </w:t>
            </w:r>
            <w:r w:rsidRPr="4F42A3C6">
              <w:rPr>
                <w:sz w:val="22"/>
                <w:szCs w:val="22"/>
              </w:rPr>
              <w:t>með þetta id</w:t>
            </w:r>
          </w:p>
        </w:tc>
      </w:tr>
      <w:tr w:rsidR="6FDE58ED" w14:paraId="5A94A48E"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0BD7625" w14:textId="77777777" w:rsidR="6FDE58ED" w:rsidRDefault="6FDE58ED" w:rsidP="6FDE58ED">
            <w:pPr>
              <w:spacing w:line="240" w:lineRule="auto"/>
              <w:rPr>
                <w:sz w:val="22"/>
                <w:szCs w:val="22"/>
              </w:rPr>
            </w:pPr>
            <w:r w:rsidRPr="6FDE58ED">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6A0173" w14:textId="7C8D769A" w:rsidR="6FDE58ED" w:rsidRDefault="71F4A381" w:rsidP="6FDE58ED">
            <w:pPr>
              <w:spacing w:line="240" w:lineRule="auto"/>
              <w:rPr>
                <w:sz w:val="22"/>
                <w:szCs w:val="22"/>
              </w:rPr>
            </w:pPr>
            <w:r w:rsidRPr="25B50162">
              <w:rPr>
                <w:sz w:val="22"/>
                <w:szCs w:val="22"/>
              </w:rPr>
              <w:t xml:space="preserve">Starfsmaður fær verkbeiðni sem óskað var </w:t>
            </w:r>
            <w:r w:rsidRPr="438DE622">
              <w:rPr>
                <w:sz w:val="22"/>
                <w:szCs w:val="22"/>
              </w:rPr>
              <w:t>eftir.</w:t>
            </w:r>
          </w:p>
        </w:tc>
      </w:tr>
      <w:tr w:rsidR="6FDE58ED" w14:paraId="660B9A46"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FD68A2A" w14:textId="77777777" w:rsidR="6FDE58ED" w:rsidRDefault="6FDE58ED" w:rsidP="6FDE58ED">
            <w:pPr>
              <w:spacing w:line="240" w:lineRule="auto"/>
              <w:rPr>
                <w:sz w:val="22"/>
                <w:szCs w:val="22"/>
              </w:rPr>
            </w:pPr>
            <w:r w:rsidRPr="6FDE58ED">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C8DAE6" w14:textId="30A37BD0" w:rsidR="6FDE58ED" w:rsidRDefault="4AE53383" w:rsidP="6FDE58ED">
            <w:pPr>
              <w:spacing w:line="240" w:lineRule="auto"/>
              <w:rPr>
                <w:sz w:val="22"/>
                <w:szCs w:val="22"/>
              </w:rPr>
            </w:pPr>
            <w:r w:rsidRPr="48B97769">
              <w:rPr>
                <w:sz w:val="22"/>
                <w:szCs w:val="22"/>
              </w:rPr>
              <w:t>admin/</w:t>
            </w:r>
            <w:r w:rsidRPr="7423DF13">
              <w:rPr>
                <w:sz w:val="22"/>
                <w:szCs w:val="22"/>
              </w:rPr>
              <w:t>starfsmaður/</w:t>
            </w:r>
            <w:r w:rsidRPr="48B97769">
              <w:rPr>
                <w:sz w:val="22"/>
                <w:szCs w:val="22"/>
              </w:rPr>
              <w:t>notandi/</w:t>
            </w:r>
          </w:p>
        </w:tc>
      </w:tr>
      <w:tr w:rsidR="6FDE58ED" w14:paraId="402C45EB" w14:textId="77777777" w:rsidTr="6FDE58ED">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8B625A3" w14:textId="77777777" w:rsidR="6FDE58ED" w:rsidRDefault="6FDE58ED" w:rsidP="6FDE58ED">
            <w:pPr>
              <w:spacing w:line="240" w:lineRule="auto"/>
              <w:rPr>
                <w:sz w:val="22"/>
                <w:szCs w:val="22"/>
              </w:rPr>
            </w:pPr>
            <w:r w:rsidRPr="6FDE58ED">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6452FA" w14:textId="0756C463" w:rsidR="6FDE58ED" w:rsidRDefault="1FF3049C" w:rsidP="6FDE58ED">
            <w:pPr>
              <w:spacing w:line="240" w:lineRule="auto"/>
              <w:rPr>
                <w:sz w:val="22"/>
                <w:szCs w:val="22"/>
              </w:rPr>
            </w:pPr>
            <w:r w:rsidRPr="6DB7BAFD">
              <w:rPr>
                <w:sz w:val="22"/>
                <w:szCs w:val="22"/>
              </w:rPr>
              <w:t>Hjörtur Vilhelmsson</w:t>
            </w:r>
          </w:p>
        </w:tc>
      </w:tr>
    </w:tbl>
    <w:p w14:paraId="6C9FDBEF" w14:textId="1B0D622A" w:rsidR="6FDE58ED" w:rsidRDefault="6FDE58ED" w:rsidP="6FDE58ED">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3E449DD4"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2219B5"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637357" w14:textId="1BB8BDD5" w:rsidR="747CE64E" w:rsidRDefault="0230731D" w:rsidP="747CE64E">
            <w:pPr>
              <w:spacing w:line="240" w:lineRule="auto"/>
              <w:rPr>
                <w:sz w:val="22"/>
                <w:szCs w:val="22"/>
              </w:rPr>
            </w:pPr>
            <w:r w:rsidRPr="64AE4C3F">
              <w:rPr>
                <w:sz w:val="22"/>
                <w:szCs w:val="22"/>
              </w:rPr>
              <w:t xml:space="preserve">Sem starfsmaður vill ég leita að verkbeiðni </w:t>
            </w:r>
            <w:r w:rsidR="4C93C7B9" w:rsidRPr="4EEF88E6">
              <w:rPr>
                <w:sz w:val="22"/>
                <w:szCs w:val="22"/>
              </w:rPr>
              <w:t xml:space="preserve">sem aðrir </w:t>
            </w:r>
            <w:r w:rsidR="4C93C7B9" w:rsidRPr="33A0CD10">
              <w:rPr>
                <w:sz w:val="22"/>
                <w:szCs w:val="22"/>
              </w:rPr>
              <w:t xml:space="preserve">starfsmenn hafa </w:t>
            </w:r>
            <w:r w:rsidR="4C93C7B9" w:rsidRPr="311AD9A8">
              <w:rPr>
                <w:sz w:val="22"/>
                <w:szCs w:val="22"/>
              </w:rPr>
              <w:t>unnið í</w:t>
            </w:r>
          </w:p>
        </w:tc>
      </w:tr>
      <w:tr w:rsidR="747CE64E" w14:paraId="6B55C2B7"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80EFD7"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4A1E77" w14:textId="22A8FF9B" w:rsidR="747CE64E" w:rsidRDefault="44B4DD79" w:rsidP="747CE64E">
            <w:pPr>
              <w:spacing w:line="240" w:lineRule="auto"/>
              <w:rPr>
                <w:sz w:val="22"/>
                <w:szCs w:val="22"/>
              </w:rPr>
            </w:pPr>
            <w:r w:rsidRPr="3251D0DC">
              <w:rPr>
                <w:sz w:val="22"/>
                <w:szCs w:val="22"/>
              </w:rPr>
              <w:t>0</w:t>
            </w:r>
            <w:r w:rsidR="1C2FB427" w:rsidRPr="3251D0DC">
              <w:rPr>
                <w:sz w:val="22"/>
                <w:szCs w:val="22"/>
              </w:rPr>
              <w:t>9</w:t>
            </w:r>
          </w:p>
        </w:tc>
      </w:tr>
      <w:tr w:rsidR="747CE64E" w14:paraId="3AC34BB5"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B049782"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8E3053" w14:textId="0EFD377B" w:rsidR="747CE64E" w:rsidRDefault="11A5E907" w:rsidP="747CE64E">
            <w:pPr>
              <w:spacing w:line="240" w:lineRule="auto"/>
              <w:rPr>
                <w:sz w:val="22"/>
                <w:szCs w:val="22"/>
              </w:rPr>
            </w:pPr>
            <w:r w:rsidRPr="3251D0DC">
              <w:rPr>
                <w:sz w:val="22"/>
                <w:szCs w:val="22"/>
              </w:rPr>
              <w:t>A</w:t>
            </w:r>
          </w:p>
        </w:tc>
      </w:tr>
      <w:tr w:rsidR="747CE64E" w14:paraId="622F8E90"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246CAB"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CCCBD9" w14:textId="1212A614" w:rsidR="747CE64E" w:rsidRDefault="628B8B10" w:rsidP="00C71864">
            <w:pPr>
              <w:pStyle w:val="ListParagraph"/>
              <w:numPr>
                <w:ilvl w:val="0"/>
                <w:numId w:val="50"/>
              </w:numPr>
              <w:spacing w:line="240" w:lineRule="auto"/>
              <w:rPr>
                <w:sz w:val="22"/>
                <w:szCs w:val="22"/>
              </w:rPr>
            </w:pPr>
            <w:r w:rsidRPr="6A5E0EE4">
              <w:rPr>
                <w:sz w:val="22"/>
                <w:szCs w:val="22"/>
              </w:rPr>
              <w:t xml:space="preserve">Notandi þarf </w:t>
            </w:r>
            <w:r w:rsidRPr="24344369">
              <w:rPr>
                <w:sz w:val="22"/>
                <w:szCs w:val="22"/>
              </w:rPr>
              <w:t xml:space="preserve">að </w:t>
            </w:r>
            <w:r w:rsidRPr="07F087E9">
              <w:rPr>
                <w:sz w:val="22"/>
                <w:szCs w:val="22"/>
              </w:rPr>
              <w:t xml:space="preserve">vera skráður </w:t>
            </w:r>
            <w:r w:rsidRPr="7EB500F0">
              <w:rPr>
                <w:sz w:val="22"/>
                <w:szCs w:val="22"/>
              </w:rPr>
              <w:t>inn</w:t>
            </w:r>
          </w:p>
          <w:p w14:paraId="7AE416DD" w14:textId="349C279A" w:rsidR="3251D0DC" w:rsidRDefault="602A8855" w:rsidP="3251D0DC">
            <w:pPr>
              <w:pStyle w:val="ListParagraph"/>
              <w:numPr>
                <w:ilvl w:val="0"/>
                <w:numId w:val="50"/>
              </w:numPr>
              <w:spacing w:line="240" w:lineRule="auto"/>
              <w:rPr>
                <w:sz w:val="22"/>
                <w:szCs w:val="22"/>
              </w:rPr>
            </w:pPr>
            <w:r w:rsidRPr="3E97E187">
              <w:rPr>
                <w:sz w:val="22"/>
                <w:szCs w:val="22"/>
              </w:rPr>
              <w:t>Verkbeiðni þarf að vera</w:t>
            </w:r>
            <w:r w:rsidRPr="66DF9ECA">
              <w:rPr>
                <w:sz w:val="22"/>
                <w:szCs w:val="22"/>
              </w:rPr>
              <w:t xml:space="preserve"> skráð á </w:t>
            </w:r>
            <w:r w:rsidRPr="449CB2E2">
              <w:rPr>
                <w:sz w:val="22"/>
                <w:szCs w:val="22"/>
              </w:rPr>
              <w:t>viðkomandi starfsmann</w:t>
            </w:r>
          </w:p>
          <w:p w14:paraId="7B6057DC" w14:textId="76B1A6EE" w:rsidR="747CE64E" w:rsidRDefault="747CE64E" w:rsidP="747CE64E">
            <w:pPr>
              <w:spacing w:line="240" w:lineRule="auto"/>
              <w:rPr>
                <w:sz w:val="22"/>
                <w:szCs w:val="22"/>
              </w:rPr>
            </w:pPr>
          </w:p>
        </w:tc>
      </w:tr>
      <w:tr w:rsidR="747CE64E" w14:paraId="61BDC283"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B94982D"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9B0975" w14:textId="38D5D644" w:rsidR="747CE64E" w:rsidRDefault="27D466C6" w:rsidP="00DE015E">
            <w:pPr>
              <w:pStyle w:val="ListParagraph"/>
              <w:numPr>
                <w:ilvl w:val="0"/>
                <w:numId w:val="40"/>
              </w:numPr>
              <w:spacing w:line="240" w:lineRule="auto"/>
              <w:rPr>
                <w:sz w:val="22"/>
                <w:szCs w:val="22"/>
              </w:rPr>
            </w:pPr>
            <w:r w:rsidRPr="545E83B3">
              <w:rPr>
                <w:sz w:val="22"/>
                <w:szCs w:val="22"/>
              </w:rPr>
              <w:t>Starfsmaður velur</w:t>
            </w:r>
            <w:r w:rsidRPr="38C9474C">
              <w:rPr>
                <w:sz w:val="22"/>
                <w:szCs w:val="22"/>
              </w:rPr>
              <w:t xml:space="preserve"> “search”</w:t>
            </w:r>
            <w:r w:rsidRPr="50C3E4C8">
              <w:rPr>
                <w:sz w:val="22"/>
                <w:szCs w:val="22"/>
              </w:rPr>
              <w:t xml:space="preserve"> </w:t>
            </w:r>
          </w:p>
          <w:p w14:paraId="142FAB24" w14:textId="240E0968" w:rsidR="747CE64E" w:rsidRDefault="331FD427" w:rsidP="00DE015E">
            <w:pPr>
              <w:pStyle w:val="ListParagraph"/>
              <w:numPr>
                <w:ilvl w:val="0"/>
                <w:numId w:val="40"/>
              </w:numPr>
              <w:spacing w:line="240" w:lineRule="auto"/>
              <w:rPr>
                <w:sz w:val="22"/>
                <w:szCs w:val="22"/>
              </w:rPr>
            </w:pPr>
            <w:r w:rsidRPr="53A6BF7C">
              <w:rPr>
                <w:sz w:val="22"/>
                <w:szCs w:val="22"/>
              </w:rPr>
              <w:t>Velur svo valmöguleikann “tickets”</w:t>
            </w:r>
          </w:p>
          <w:p w14:paraId="1D23E777" w14:textId="4F4F6489" w:rsidR="747CE64E" w:rsidRDefault="331FD427" w:rsidP="00C71864">
            <w:pPr>
              <w:pStyle w:val="ListParagraph"/>
              <w:numPr>
                <w:ilvl w:val="0"/>
                <w:numId w:val="40"/>
              </w:numPr>
              <w:spacing w:line="240" w:lineRule="auto"/>
              <w:rPr>
                <w:sz w:val="22"/>
                <w:szCs w:val="22"/>
              </w:rPr>
            </w:pPr>
            <w:r w:rsidRPr="61191874">
              <w:rPr>
                <w:sz w:val="22"/>
                <w:szCs w:val="22"/>
              </w:rPr>
              <w:t>Slær inn nafn eða auðkenni starfsmanns og fær upp verkbeiðni sem viðkomandi starfsmaður hefur unnið</w:t>
            </w:r>
          </w:p>
        </w:tc>
      </w:tr>
      <w:tr w:rsidR="747CE64E" w14:paraId="41B044D7"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76274BE"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65784B" w14:textId="56F486E2" w:rsidR="747CE64E" w:rsidRDefault="6923E77E" w:rsidP="00716210">
            <w:pPr>
              <w:pStyle w:val="ListParagraph"/>
              <w:numPr>
                <w:ilvl w:val="0"/>
                <w:numId w:val="36"/>
              </w:numPr>
              <w:spacing w:line="240" w:lineRule="auto"/>
              <w:rPr>
                <w:sz w:val="22"/>
                <w:szCs w:val="22"/>
              </w:rPr>
            </w:pPr>
            <w:r w:rsidRPr="07660732">
              <w:rPr>
                <w:sz w:val="22"/>
                <w:szCs w:val="22"/>
              </w:rPr>
              <w:t>Starfsmaður er ekki skráður inn.</w:t>
            </w:r>
          </w:p>
          <w:p w14:paraId="727F83B4" w14:textId="69035499" w:rsidR="747CE64E" w:rsidRDefault="6923E77E" w:rsidP="00716210">
            <w:pPr>
              <w:pStyle w:val="ListParagraph"/>
              <w:numPr>
                <w:ilvl w:val="0"/>
                <w:numId w:val="36"/>
              </w:numPr>
              <w:spacing w:line="240" w:lineRule="auto"/>
              <w:rPr>
                <w:sz w:val="22"/>
                <w:szCs w:val="22"/>
              </w:rPr>
            </w:pPr>
            <w:r w:rsidRPr="07660732">
              <w:rPr>
                <w:sz w:val="22"/>
                <w:szCs w:val="22"/>
              </w:rPr>
              <w:t>Verkbeiðni er ekki til</w:t>
            </w:r>
          </w:p>
          <w:p w14:paraId="5BC99026" w14:textId="29C123DB" w:rsidR="747CE64E" w:rsidRDefault="6923E77E" w:rsidP="00C71864">
            <w:pPr>
              <w:pStyle w:val="ListParagraph"/>
              <w:numPr>
                <w:ilvl w:val="0"/>
                <w:numId w:val="36"/>
              </w:numPr>
              <w:spacing w:line="240" w:lineRule="auto"/>
              <w:rPr>
                <w:sz w:val="22"/>
                <w:szCs w:val="22"/>
              </w:rPr>
            </w:pPr>
            <w:r w:rsidRPr="07660732">
              <w:rPr>
                <w:sz w:val="22"/>
                <w:szCs w:val="22"/>
              </w:rPr>
              <w:t>Starfsmaður sem leitað er eftir er ekki til</w:t>
            </w:r>
          </w:p>
        </w:tc>
      </w:tr>
      <w:tr w:rsidR="747CE64E" w14:paraId="1ABD7858"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694A3C"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AB5B77" w14:textId="0B3F8A5F" w:rsidR="747CE64E" w:rsidRDefault="095E68F2" w:rsidP="747CE64E">
            <w:pPr>
              <w:spacing w:line="240" w:lineRule="auto"/>
              <w:rPr>
                <w:sz w:val="22"/>
                <w:szCs w:val="22"/>
              </w:rPr>
            </w:pPr>
            <w:r w:rsidRPr="07660732">
              <w:rPr>
                <w:sz w:val="22"/>
                <w:szCs w:val="22"/>
              </w:rPr>
              <w:t xml:space="preserve">Starfsmaður hefur leitað að </w:t>
            </w:r>
            <w:r w:rsidRPr="68076594">
              <w:rPr>
                <w:sz w:val="22"/>
                <w:szCs w:val="22"/>
              </w:rPr>
              <w:t>verkbeiðnum</w:t>
            </w:r>
            <w:r w:rsidRPr="07660732">
              <w:rPr>
                <w:sz w:val="22"/>
                <w:szCs w:val="22"/>
              </w:rPr>
              <w:t xml:space="preserve"> sem </w:t>
            </w:r>
            <w:r w:rsidRPr="7E20B804">
              <w:rPr>
                <w:sz w:val="22"/>
                <w:szCs w:val="22"/>
              </w:rPr>
              <w:t xml:space="preserve">annar starfsmaður hefur </w:t>
            </w:r>
            <w:r w:rsidRPr="40D7F653">
              <w:rPr>
                <w:sz w:val="22"/>
                <w:szCs w:val="22"/>
              </w:rPr>
              <w:t>unnið</w:t>
            </w:r>
          </w:p>
        </w:tc>
      </w:tr>
      <w:tr w:rsidR="747CE64E" w14:paraId="42647F3E"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367D80"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349300" w14:textId="59F3A8CB" w:rsidR="747CE64E" w:rsidRDefault="67D1B624" w:rsidP="747CE64E">
            <w:pPr>
              <w:spacing w:line="240" w:lineRule="auto"/>
              <w:rPr>
                <w:sz w:val="22"/>
                <w:szCs w:val="22"/>
              </w:rPr>
            </w:pPr>
            <w:r w:rsidRPr="0C28569D">
              <w:rPr>
                <w:sz w:val="22"/>
                <w:szCs w:val="22"/>
              </w:rPr>
              <w:t>Starfsmaður</w:t>
            </w:r>
          </w:p>
        </w:tc>
      </w:tr>
      <w:tr w:rsidR="747CE64E" w14:paraId="19DA64C8"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1FEBDDF"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4AC7BF" w14:textId="2F9E949C" w:rsidR="747CE64E" w:rsidRDefault="4F4F7FA0" w:rsidP="747CE64E">
            <w:pPr>
              <w:spacing w:line="240" w:lineRule="auto"/>
              <w:rPr>
                <w:sz w:val="22"/>
                <w:szCs w:val="22"/>
              </w:rPr>
            </w:pPr>
            <w:r w:rsidRPr="0357AFF4">
              <w:rPr>
                <w:sz w:val="22"/>
                <w:szCs w:val="22"/>
              </w:rPr>
              <w:t>Eva Dís</w:t>
            </w:r>
          </w:p>
        </w:tc>
      </w:tr>
    </w:tbl>
    <w:p w14:paraId="3112A4E1" w14:textId="7071EE72" w:rsidR="6FDE58ED" w:rsidRDefault="6FDE58ED" w:rsidP="747CE64E">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7BE53112"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21A4227"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2C2980" w14:textId="10FBD1D2" w:rsidR="747CE64E" w:rsidRDefault="7B6C1A5D" w:rsidP="747CE64E">
            <w:pPr>
              <w:spacing w:line="240" w:lineRule="auto"/>
              <w:rPr>
                <w:sz w:val="22"/>
                <w:szCs w:val="22"/>
              </w:rPr>
            </w:pPr>
            <w:r w:rsidRPr="64F5B032">
              <w:rPr>
                <w:sz w:val="22"/>
                <w:szCs w:val="22"/>
              </w:rPr>
              <w:t xml:space="preserve">Sem starfsmaður vill ég leita </w:t>
            </w:r>
            <w:r w:rsidRPr="4B6C924E">
              <w:rPr>
                <w:sz w:val="22"/>
                <w:szCs w:val="22"/>
              </w:rPr>
              <w:t xml:space="preserve">að </w:t>
            </w:r>
            <w:r w:rsidRPr="32B87582">
              <w:rPr>
                <w:sz w:val="22"/>
                <w:szCs w:val="22"/>
              </w:rPr>
              <w:t xml:space="preserve">viðhaldsskýrslum sem aðrir </w:t>
            </w:r>
            <w:r w:rsidRPr="071E1E84">
              <w:rPr>
                <w:sz w:val="22"/>
                <w:szCs w:val="22"/>
              </w:rPr>
              <w:t xml:space="preserve">starfsmenn hafa unnið </w:t>
            </w:r>
            <w:r w:rsidRPr="3972F60E">
              <w:rPr>
                <w:sz w:val="22"/>
                <w:szCs w:val="22"/>
              </w:rPr>
              <w:t>í</w:t>
            </w:r>
          </w:p>
        </w:tc>
      </w:tr>
      <w:tr w:rsidR="747CE64E" w14:paraId="3D6DF372"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0A302B4"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4B494F" w14:textId="2DE9654F" w:rsidR="747CE64E" w:rsidRDefault="7B4F13F3" w:rsidP="747CE64E">
            <w:pPr>
              <w:spacing w:line="240" w:lineRule="auto"/>
              <w:rPr>
                <w:sz w:val="22"/>
                <w:szCs w:val="22"/>
              </w:rPr>
            </w:pPr>
            <w:r w:rsidRPr="2FA02553">
              <w:rPr>
                <w:sz w:val="22"/>
                <w:szCs w:val="22"/>
              </w:rPr>
              <w:t>10</w:t>
            </w:r>
          </w:p>
        </w:tc>
      </w:tr>
      <w:tr w:rsidR="747CE64E" w14:paraId="7E0D1049"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C9CB42C"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E8E107" w14:textId="6F8586E9" w:rsidR="747CE64E" w:rsidRDefault="785C1371" w:rsidP="747CE64E">
            <w:pPr>
              <w:spacing w:line="240" w:lineRule="auto"/>
              <w:rPr>
                <w:sz w:val="22"/>
                <w:szCs w:val="22"/>
              </w:rPr>
            </w:pPr>
            <w:r w:rsidRPr="5C761530">
              <w:rPr>
                <w:sz w:val="22"/>
                <w:szCs w:val="22"/>
              </w:rPr>
              <w:t>A</w:t>
            </w:r>
          </w:p>
        </w:tc>
      </w:tr>
      <w:tr w:rsidR="747CE64E" w14:paraId="352D3A95"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8335BBB"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465403" w14:textId="2541BCAF" w:rsidR="747CE64E" w:rsidRDefault="5F3CB517" w:rsidP="2D1C0386">
            <w:pPr>
              <w:pStyle w:val="ListParagraph"/>
              <w:numPr>
                <w:ilvl w:val="0"/>
                <w:numId w:val="63"/>
              </w:numPr>
              <w:spacing w:line="240" w:lineRule="auto"/>
              <w:rPr>
                <w:sz w:val="22"/>
                <w:szCs w:val="22"/>
              </w:rPr>
            </w:pPr>
            <w:r w:rsidRPr="4CFA0AFE">
              <w:rPr>
                <w:sz w:val="22"/>
                <w:szCs w:val="22"/>
              </w:rPr>
              <w:t xml:space="preserve">Notandi </w:t>
            </w:r>
            <w:r w:rsidR="4984FE82" w:rsidRPr="7FF6401A">
              <w:rPr>
                <w:sz w:val="22"/>
                <w:szCs w:val="22"/>
              </w:rPr>
              <w:t xml:space="preserve">þarf </w:t>
            </w:r>
            <w:r w:rsidR="4984FE82" w:rsidRPr="4CC23A0F">
              <w:rPr>
                <w:sz w:val="22"/>
                <w:szCs w:val="22"/>
              </w:rPr>
              <w:t>að vera innskráður</w:t>
            </w:r>
          </w:p>
          <w:p w14:paraId="2723B960" w14:textId="302A9FD4" w:rsidR="4984FE82" w:rsidRDefault="4984FE82" w:rsidP="4CC23A0F">
            <w:pPr>
              <w:pStyle w:val="ListParagraph"/>
              <w:numPr>
                <w:ilvl w:val="0"/>
                <w:numId w:val="63"/>
              </w:numPr>
              <w:spacing w:line="240" w:lineRule="auto"/>
              <w:rPr>
                <w:sz w:val="22"/>
                <w:szCs w:val="22"/>
              </w:rPr>
            </w:pPr>
            <w:r w:rsidRPr="7DFBA635">
              <w:rPr>
                <w:sz w:val="22"/>
                <w:szCs w:val="22"/>
              </w:rPr>
              <w:t xml:space="preserve">Viðhaldskýrsla þarf </w:t>
            </w:r>
            <w:r w:rsidRPr="430BF87D">
              <w:rPr>
                <w:sz w:val="22"/>
                <w:szCs w:val="22"/>
              </w:rPr>
              <w:t>að vera til</w:t>
            </w:r>
          </w:p>
          <w:p w14:paraId="4DCC1968" w14:textId="667CF74A" w:rsidR="430BF87D" w:rsidRDefault="4984FE82" w:rsidP="430BF87D">
            <w:pPr>
              <w:pStyle w:val="ListParagraph"/>
              <w:numPr>
                <w:ilvl w:val="0"/>
                <w:numId w:val="63"/>
              </w:numPr>
              <w:spacing w:line="240" w:lineRule="auto"/>
              <w:rPr>
                <w:sz w:val="22"/>
                <w:szCs w:val="22"/>
              </w:rPr>
            </w:pPr>
            <w:r w:rsidRPr="042C7A85">
              <w:rPr>
                <w:sz w:val="22"/>
                <w:szCs w:val="22"/>
              </w:rPr>
              <w:t>Starfsmaður þarf að</w:t>
            </w:r>
            <w:r w:rsidRPr="4FA95CB9">
              <w:rPr>
                <w:sz w:val="22"/>
                <w:szCs w:val="22"/>
              </w:rPr>
              <w:t xml:space="preserve"> vera </w:t>
            </w:r>
            <w:r w:rsidRPr="05B4814B">
              <w:rPr>
                <w:sz w:val="22"/>
                <w:szCs w:val="22"/>
              </w:rPr>
              <w:t xml:space="preserve">skráður á </w:t>
            </w:r>
            <w:r w:rsidRPr="2478F22C">
              <w:rPr>
                <w:sz w:val="22"/>
                <w:szCs w:val="22"/>
              </w:rPr>
              <w:t>viðhaldsskýrslu</w:t>
            </w:r>
          </w:p>
          <w:p w14:paraId="425983A3" w14:textId="77777777" w:rsidR="747CE64E" w:rsidRDefault="747CE64E" w:rsidP="747CE64E">
            <w:pPr>
              <w:spacing w:line="240" w:lineRule="auto"/>
              <w:rPr>
                <w:sz w:val="22"/>
                <w:szCs w:val="22"/>
              </w:rPr>
            </w:pPr>
          </w:p>
        </w:tc>
      </w:tr>
      <w:tr w:rsidR="747CE64E" w14:paraId="7E84B2C7"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413AA5"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7619D2" w14:textId="36E6FDAC" w:rsidR="747CE64E" w:rsidRDefault="36380A0A" w:rsidP="00611215">
            <w:pPr>
              <w:pStyle w:val="ListParagraph"/>
              <w:numPr>
                <w:ilvl w:val="0"/>
                <w:numId w:val="65"/>
              </w:numPr>
              <w:spacing w:line="240" w:lineRule="auto"/>
              <w:rPr>
                <w:sz w:val="22"/>
                <w:szCs w:val="22"/>
              </w:rPr>
            </w:pPr>
            <w:r w:rsidRPr="241EE8BE">
              <w:rPr>
                <w:sz w:val="22"/>
                <w:szCs w:val="22"/>
              </w:rPr>
              <w:t xml:space="preserve">Starfsmaður </w:t>
            </w:r>
            <w:r w:rsidRPr="2882B290">
              <w:rPr>
                <w:sz w:val="22"/>
                <w:szCs w:val="22"/>
              </w:rPr>
              <w:t xml:space="preserve">velur </w:t>
            </w:r>
            <w:r w:rsidRPr="7CC7D3C9">
              <w:rPr>
                <w:sz w:val="22"/>
                <w:szCs w:val="22"/>
              </w:rPr>
              <w:t>“search”</w:t>
            </w:r>
          </w:p>
          <w:p w14:paraId="7F2C62BB" w14:textId="108566E3" w:rsidR="747CE64E" w:rsidRDefault="36380A0A" w:rsidP="00611215">
            <w:pPr>
              <w:pStyle w:val="ListParagraph"/>
              <w:numPr>
                <w:ilvl w:val="0"/>
                <w:numId w:val="65"/>
              </w:numPr>
              <w:spacing w:line="240" w:lineRule="auto"/>
              <w:rPr>
                <w:sz w:val="22"/>
                <w:szCs w:val="22"/>
              </w:rPr>
            </w:pPr>
            <w:r w:rsidRPr="49E00085">
              <w:rPr>
                <w:sz w:val="22"/>
                <w:szCs w:val="22"/>
              </w:rPr>
              <w:t xml:space="preserve">Velur svo </w:t>
            </w:r>
            <w:r w:rsidRPr="5F24EB42">
              <w:rPr>
                <w:sz w:val="22"/>
                <w:szCs w:val="22"/>
              </w:rPr>
              <w:t xml:space="preserve">möguleikann </w:t>
            </w:r>
            <w:r w:rsidRPr="756431E8">
              <w:rPr>
                <w:sz w:val="22"/>
                <w:szCs w:val="22"/>
              </w:rPr>
              <w:t>“tickets”</w:t>
            </w:r>
          </w:p>
          <w:p w14:paraId="307CEC60" w14:textId="73D76C86" w:rsidR="747CE64E" w:rsidRDefault="36380A0A" w:rsidP="00611215">
            <w:pPr>
              <w:pStyle w:val="ListParagraph"/>
              <w:numPr>
                <w:ilvl w:val="0"/>
                <w:numId w:val="65"/>
              </w:numPr>
              <w:spacing w:line="240" w:lineRule="auto"/>
              <w:rPr>
                <w:sz w:val="22"/>
                <w:szCs w:val="22"/>
              </w:rPr>
            </w:pPr>
            <w:r w:rsidRPr="756431E8">
              <w:rPr>
                <w:sz w:val="22"/>
                <w:szCs w:val="22"/>
              </w:rPr>
              <w:t>Slær inn nafn</w:t>
            </w:r>
            <w:r w:rsidRPr="6CC917A9">
              <w:rPr>
                <w:sz w:val="22"/>
                <w:szCs w:val="22"/>
              </w:rPr>
              <w:t>/auðkenni</w:t>
            </w:r>
            <w:r w:rsidRPr="3AF3F537">
              <w:rPr>
                <w:sz w:val="22"/>
                <w:szCs w:val="22"/>
              </w:rPr>
              <w:t xml:space="preserve"> starfsmanns </w:t>
            </w:r>
            <w:r w:rsidRPr="5E1FB651">
              <w:rPr>
                <w:sz w:val="22"/>
                <w:szCs w:val="22"/>
              </w:rPr>
              <w:t>og fær upp</w:t>
            </w:r>
            <w:r w:rsidRPr="7AB8BCD0">
              <w:rPr>
                <w:sz w:val="22"/>
                <w:szCs w:val="22"/>
              </w:rPr>
              <w:t xml:space="preserve"> </w:t>
            </w:r>
            <w:r w:rsidRPr="2FAEF8D2">
              <w:rPr>
                <w:sz w:val="22"/>
                <w:szCs w:val="22"/>
              </w:rPr>
              <w:t>við</w:t>
            </w:r>
            <w:r w:rsidR="2A6F9CE2" w:rsidRPr="2FAEF8D2">
              <w:rPr>
                <w:sz w:val="22"/>
                <w:szCs w:val="22"/>
              </w:rPr>
              <w:t xml:space="preserve">haldsskýrslu sem </w:t>
            </w:r>
            <w:r w:rsidR="2A6F9CE2" w:rsidRPr="79B7088D">
              <w:rPr>
                <w:sz w:val="22"/>
                <w:szCs w:val="22"/>
              </w:rPr>
              <w:t xml:space="preserve">viðkomandi starfsmaður er </w:t>
            </w:r>
            <w:r w:rsidR="2A6F9CE2" w:rsidRPr="48BBC8C9">
              <w:rPr>
                <w:sz w:val="22"/>
                <w:szCs w:val="22"/>
              </w:rPr>
              <w:t xml:space="preserve">skráður á </w:t>
            </w:r>
          </w:p>
        </w:tc>
      </w:tr>
      <w:tr w:rsidR="747CE64E" w14:paraId="1C270AFD"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D258122"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2FD1BB" w14:textId="27DA82FE" w:rsidR="747CE64E" w:rsidRDefault="09964CEE" w:rsidP="00C71864">
            <w:pPr>
              <w:pStyle w:val="ListParagraph"/>
              <w:numPr>
                <w:ilvl w:val="0"/>
                <w:numId w:val="36"/>
              </w:numPr>
              <w:spacing w:line="240" w:lineRule="auto"/>
              <w:rPr>
                <w:sz w:val="22"/>
                <w:szCs w:val="22"/>
              </w:rPr>
            </w:pPr>
            <w:r w:rsidRPr="35ABD616">
              <w:rPr>
                <w:sz w:val="22"/>
                <w:szCs w:val="22"/>
              </w:rPr>
              <w:t>Viðhaldsskýrsla er ekki til</w:t>
            </w:r>
          </w:p>
          <w:p w14:paraId="57782A1A" w14:textId="78CD2E18" w:rsidR="747CE64E" w:rsidRDefault="09964CEE" w:rsidP="00C71864">
            <w:pPr>
              <w:pStyle w:val="ListParagraph"/>
              <w:numPr>
                <w:ilvl w:val="0"/>
                <w:numId w:val="36"/>
              </w:numPr>
              <w:spacing w:line="240" w:lineRule="auto"/>
              <w:rPr>
                <w:sz w:val="22"/>
                <w:szCs w:val="22"/>
              </w:rPr>
            </w:pPr>
            <w:r w:rsidRPr="35ABD616">
              <w:rPr>
                <w:sz w:val="22"/>
                <w:szCs w:val="22"/>
              </w:rPr>
              <w:t xml:space="preserve">Starfsmaður </w:t>
            </w:r>
            <w:r w:rsidR="46EC8DB5" w:rsidRPr="54680FCF">
              <w:rPr>
                <w:sz w:val="22"/>
                <w:szCs w:val="22"/>
              </w:rPr>
              <w:t xml:space="preserve">sem leitað er að </w:t>
            </w:r>
            <w:r w:rsidRPr="54680FCF">
              <w:rPr>
                <w:sz w:val="22"/>
                <w:szCs w:val="22"/>
              </w:rPr>
              <w:t>er</w:t>
            </w:r>
            <w:r w:rsidRPr="35ABD616">
              <w:rPr>
                <w:sz w:val="22"/>
                <w:szCs w:val="22"/>
              </w:rPr>
              <w:t xml:space="preserve"> ekki til </w:t>
            </w:r>
          </w:p>
          <w:p w14:paraId="3EE99B53" w14:textId="18DECB1C" w:rsidR="747CE64E" w:rsidRDefault="4DF4F6D4" w:rsidP="00C71864">
            <w:pPr>
              <w:pStyle w:val="ListParagraph"/>
              <w:numPr>
                <w:ilvl w:val="0"/>
                <w:numId w:val="36"/>
              </w:numPr>
              <w:spacing w:line="240" w:lineRule="auto"/>
              <w:rPr>
                <w:sz w:val="22"/>
                <w:szCs w:val="22"/>
              </w:rPr>
            </w:pPr>
            <w:r w:rsidRPr="54680FCF">
              <w:rPr>
                <w:sz w:val="22"/>
                <w:szCs w:val="22"/>
              </w:rPr>
              <w:t xml:space="preserve">Starfsmaður er ekki </w:t>
            </w:r>
            <w:r w:rsidRPr="012326C6">
              <w:rPr>
                <w:sz w:val="22"/>
                <w:szCs w:val="22"/>
              </w:rPr>
              <w:t xml:space="preserve">skráður </w:t>
            </w:r>
            <w:r w:rsidRPr="32A87D00">
              <w:rPr>
                <w:sz w:val="22"/>
                <w:szCs w:val="22"/>
              </w:rPr>
              <w:t>inn</w:t>
            </w:r>
          </w:p>
        </w:tc>
      </w:tr>
      <w:tr w:rsidR="747CE64E" w14:paraId="0C548D79"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DD838F4"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130417" w14:textId="2ABADAE9" w:rsidR="747CE64E" w:rsidRDefault="5DDB8E27" w:rsidP="747CE64E">
            <w:pPr>
              <w:spacing w:line="240" w:lineRule="auto"/>
              <w:rPr>
                <w:sz w:val="22"/>
                <w:szCs w:val="22"/>
              </w:rPr>
            </w:pPr>
            <w:r w:rsidRPr="7961F0CB">
              <w:rPr>
                <w:sz w:val="22"/>
                <w:szCs w:val="22"/>
              </w:rPr>
              <w:t xml:space="preserve">Starfsmaður </w:t>
            </w:r>
            <w:r w:rsidR="60E85ED5" w:rsidRPr="1067EE61">
              <w:rPr>
                <w:sz w:val="22"/>
                <w:szCs w:val="22"/>
              </w:rPr>
              <w:t xml:space="preserve">hefur </w:t>
            </w:r>
            <w:r w:rsidR="60E85ED5" w:rsidRPr="4161FAD3">
              <w:rPr>
                <w:sz w:val="22"/>
                <w:szCs w:val="22"/>
              </w:rPr>
              <w:t>leitað að viðhaldsskýrslum</w:t>
            </w:r>
            <w:r w:rsidR="60E85ED5" w:rsidRPr="0C3F42BC">
              <w:rPr>
                <w:sz w:val="22"/>
                <w:szCs w:val="22"/>
              </w:rPr>
              <w:t xml:space="preserve"> sem aðrir starfsmenn</w:t>
            </w:r>
            <w:r w:rsidR="60E85ED5" w:rsidRPr="2A4D3109">
              <w:rPr>
                <w:sz w:val="22"/>
                <w:szCs w:val="22"/>
              </w:rPr>
              <w:t xml:space="preserve"> hafa unnið </w:t>
            </w:r>
            <w:r w:rsidR="60E85ED5" w:rsidRPr="0E9F7B6B">
              <w:rPr>
                <w:sz w:val="22"/>
                <w:szCs w:val="22"/>
              </w:rPr>
              <w:t>í</w:t>
            </w:r>
          </w:p>
        </w:tc>
      </w:tr>
      <w:tr w:rsidR="747CE64E" w14:paraId="677C816B"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5015362"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930F401" w14:textId="6684C8BF" w:rsidR="747CE64E" w:rsidRDefault="319C94BB" w:rsidP="747CE64E">
            <w:pPr>
              <w:spacing w:line="240" w:lineRule="auto"/>
              <w:rPr>
                <w:sz w:val="22"/>
                <w:szCs w:val="22"/>
              </w:rPr>
            </w:pPr>
            <w:r w:rsidRPr="159E0052">
              <w:rPr>
                <w:sz w:val="22"/>
                <w:szCs w:val="22"/>
              </w:rPr>
              <w:t>Starfsmaður</w:t>
            </w:r>
          </w:p>
        </w:tc>
      </w:tr>
      <w:tr w:rsidR="747CE64E" w14:paraId="6C6DB25C"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7F42EE8"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AEAEBA" w14:textId="10740C8B" w:rsidR="747CE64E" w:rsidRDefault="4BE9B3A6" w:rsidP="747CE64E">
            <w:pPr>
              <w:spacing w:line="240" w:lineRule="auto"/>
              <w:rPr>
                <w:sz w:val="22"/>
                <w:szCs w:val="22"/>
              </w:rPr>
            </w:pPr>
            <w:r w:rsidRPr="45607840">
              <w:rPr>
                <w:sz w:val="22"/>
                <w:szCs w:val="22"/>
              </w:rPr>
              <w:t xml:space="preserve">Atli </w:t>
            </w:r>
            <w:r w:rsidRPr="74E3917A">
              <w:rPr>
                <w:sz w:val="22"/>
                <w:szCs w:val="22"/>
              </w:rPr>
              <w:t>Axfjörð</w:t>
            </w:r>
          </w:p>
        </w:tc>
      </w:tr>
    </w:tbl>
    <w:p w14:paraId="563581CA" w14:textId="3924DA97" w:rsidR="6FDE58ED" w:rsidRDefault="6FDE58ED" w:rsidP="747CE64E">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2369DF6F"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D18D0B4"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BB311A" w14:textId="72697F6B" w:rsidR="747CE64E" w:rsidRDefault="2D91642B" w:rsidP="747CE64E">
            <w:pPr>
              <w:spacing w:line="240" w:lineRule="auto"/>
              <w:rPr>
                <w:sz w:val="22"/>
                <w:szCs w:val="22"/>
              </w:rPr>
            </w:pPr>
            <w:r w:rsidRPr="4D6A07F2">
              <w:rPr>
                <w:sz w:val="22"/>
                <w:szCs w:val="22"/>
              </w:rPr>
              <w:t xml:space="preserve">Sem </w:t>
            </w:r>
            <w:r w:rsidR="00C42651">
              <w:rPr>
                <w:sz w:val="22"/>
                <w:szCs w:val="22"/>
              </w:rPr>
              <w:t>yfirmaður</w:t>
            </w:r>
            <w:r w:rsidRPr="4D6A07F2">
              <w:rPr>
                <w:sz w:val="22"/>
                <w:szCs w:val="22"/>
              </w:rPr>
              <w:t xml:space="preserve"> vill ég </w:t>
            </w:r>
            <w:r w:rsidRPr="15516E35">
              <w:rPr>
                <w:sz w:val="22"/>
                <w:szCs w:val="22"/>
              </w:rPr>
              <w:t xml:space="preserve">geta skráð </w:t>
            </w:r>
            <w:r w:rsidRPr="0CEEA807">
              <w:rPr>
                <w:sz w:val="22"/>
                <w:szCs w:val="22"/>
              </w:rPr>
              <w:t xml:space="preserve">upplýsingar um hús, </w:t>
            </w:r>
            <w:r w:rsidRPr="57BFFA83">
              <w:rPr>
                <w:sz w:val="22"/>
                <w:szCs w:val="22"/>
              </w:rPr>
              <w:t xml:space="preserve">sérstaklega aðstöðu sem </w:t>
            </w:r>
            <w:r w:rsidRPr="485AAEB6">
              <w:rPr>
                <w:sz w:val="22"/>
                <w:szCs w:val="22"/>
              </w:rPr>
              <w:t>þarfnast viðhalds, t.d</w:t>
            </w:r>
            <w:r w:rsidR="006B5AA3">
              <w:rPr>
                <w:sz w:val="22"/>
                <w:szCs w:val="22"/>
              </w:rPr>
              <w:t>.</w:t>
            </w:r>
            <w:r w:rsidRPr="485AAEB6">
              <w:rPr>
                <w:sz w:val="22"/>
                <w:szCs w:val="22"/>
              </w:rPr>
              <w:t xml:space="preserve"> </w:t>
            </w:r>
            <w:r w:rsidRPr="7FE2FC2A">
              <w:rPr>
                <w:sz w:val="22"/>
                <w:szCs w:val="22"/>
              </w:rPr>
              <w:t>sundlaugar</w:t>
            </w:r>
          </w:p>
        </w:tc>
      </w:tr>
      <w:tr w:rsidR="747CE64E" w14:paraId="080B4F8A"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EB9997"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B3C1EE" w14:textId="2F47EC40" w:rsidR="747CE64E" w:rsidRDefault="00C81035" w:rsidP="747CE64E">
            <w:pPr>
              <w:spacing w:line="240" w:lineRule="auto"/>
              <w:rPr>
                <w:sz w:val="22"/>
                <w:szCs w:val="22"/>
              </w:rPr>
            </w:pPr>
            <w:r>
              <w:rPr>
                <w:sz w:val="22"/>
                <w:szCs w:val="22"/>
              </w:rPr>
              <w:t>13</w:t>
            </w:r>
          </w:p>
        </w:tc>
      </w:tr>
      <w:tr w:rsidR="747CE64E" w14:paraId="338184C9"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47BD2E1"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788FF7" w14:textId="3A30F3DC" w:rsidR="747CE64E" w:rsidRDefault="00F23D15" w:rsidP="747CE64E">
            <w:pPr>
              <w:spacing w:line="240" w:lineRule="auto"/>
              <w:rPr>
                <w:sz w:val="22"/>
                <w:szCs w:val="22"/>
              </w:rPr>
            </w:pPr>
            <w:r>
              <w:rPr>
                <w:sz w:val="22"/>
                <w:szCs w:val="22"/>
              </w:rPr>
              <w:t>B</w:t>
            </w:r>
          </w:p>
        </w:tc>
      </w:tr>
      <w:tr w:rsidR="747CE64E" w14:paraId="1850CA73"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9D2821B"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26CF53" w14:textId="79C4009E" w:rsidR="000B2176" w:rsidRDefault="00C42651" w:rsidP="00954BA4">
            <w:pPr>
              <w:pStyle w:val="ListParagraph"/>
              <w:numPr>
                <w:ilvl w:val="0"/>
                <w:numId w:val="62"/>
              </w:numPr>
              <w:spacing w:line="240" w:lineRule="auto"/>
              <w:rPr>
                <w:sz w:val="22"/>
                <w:szCs w:val="22"/>
              </w:rPr>
            </w:pPr>
            <w:r>
              <w:rPr>
                <w:sz w:val="22"/>
                <w:szCs w:val="22"/>
              </w:rPr>
              <w:t>yfirmaður</w:t>
            </w:r>
            <w:r w:rsidR="00311954">
              <w:rPr>
                <w:sz w:val="22"/>
                <w:szCs w:val="22"/>
              </w:rPr>
              <w:t xml:space="preserve"> hefur athugað </w:t>
            </w:r>
            <w:r w:rsidR="00E427E3">
              <w:rPr>
                <w:sz w:val="22"/>
                <w:szCs w:val="22"/>
              </w:rPr>
              <w:t>aðstöðu hús</w:t>
            </w:r>
            <w:r w:rsidR="000B2176">
              <w:rPr>
                <w:sz w:val="22"/>
                <w:szCs w:val="22"/>
              </w:rPr>
              <w:t>næðis.</w:t>
            </w:r>
          </w:p>
          <w:p w14:paraId="693F4B34" w14:textId="08A29AD5" w:rsidR="00662709" w:rsidRDefault="00C42651" w:rsidP="00954BA4">
            <w:pPr>
              <w:pStyle w:val="ListParagraph"/>
              <w:numPr>
                <w:ilvl w:val="0"/>
                <w:numId w:val="62"/>
              </w:numPr>
              <w:spacing w:line="240" w:lineRule="auto"/>
              <w:rPr>
                <w:sz w:val="22"/>
                <w:szCs w:val="22"/>
              </w:rPr>
            </w:pPr>
            <w:r>
              <w:rPr>
                <w:sz w:val="22"/>
                <w:szCs w:val="22"/>
              </w:rPr>
              <w:t>yfirmaður</w:t>
            </w:r>
            <w:r w:rsidR="00662709">
              <w:rPr>
                <w:sz w:val="22"/>
                <w:szCs w:val="22"/>
              </w:rPr>
              <w:t xml:space="preserve"> er skráður inn</w:t>
            </w:r>
            <w:r w:rsidR="0015414F">
              <w:rPr>
                <w:sz w:val="22"/>
                <w:szCs w:val="22"/>
              </w:rPr>
              <w:t>.</w:t>
            </w:r>
          </w:p>
          <w:p w14:paraId="3E9F8026" w14:textId="473A370F" w:rsidR="747CE64E" w:rsidRDefault="00B24C22" w:rsidP="747CE64E">
            <w:pPr>
              <w:pStyle w:val="ListParagraph"/>
              <w:numPr>
                <w:ilvl w:val="0"/>
                <w:numId w:val="62"/>
              </w:numPr>
              <w:spacing w:line="240" w:lineRule="auto"/>
              <w:rPr>
                <w:sz w:val="22"/>
                <w:szCs w:val="22"/>
              </w:rPr>
            </w:pPr>
            <w:r>
              <w:rPr>
                <w:sz w:val="22"/>
                <w:szCs w:val="22"/>
              </w:rPr>
              <w:t>Property</w:t>
            </w:r>
            <w:r w:rsidR="0078374C">
              <w:rPr>
                <w:sz w:val="22"/>
                <w:szCs w:val="22"/>
              </w:rPr>
              <w:t xml:space="preserve"> er skráð</w:t>
            </w:r>
          </w:p>
        </w:tc>
      </w:tr>
      <w:tr w:rsidR="747CE64E" w14:paraId="02345736"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6935744"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C96753" w14:textId="06DE2DFF" w:rsidR="747CE64E" w:rsidRDefault="008F5CA7" w:rsidP="00611215">
            <w:pPr>
              <w:pStyle w:val="ListParagraph"/>
              <w:numPr>
                <w:ilvl w:val="0"/>
                <w:numId w:val="64"/>
              </w:numPr>
              <w:spacing w:line="240" w:lineRule="auto"/>
              <w:rPr>
                <w:sz w:val="22"/>
                <w:szCs w:val="22"/>
              </w:rPr>
            </w:pPr>
            <w:r>
              <w:rPr>
                <w:sz w:val="22"/>
                <w:szCs w:val="22"/>
              </w:rPr>
              <w:t>yfirmaður</w:t>
            </w:r>
            <w:r w:rsidR="00662709">
              <w:rPr>
                <w:sz w:val="22"/>
                <w:szCs w:val="22"/>
              </w:rPr>
              <w:t xml:space="preserve"> fer í </w:t>
            </w:r>
            <w:r w:rsidR="00DA6D5E">
              <w:rPr>
                <w:sz w:val="22"/>
                <w:szCs w:val="22"/>
              </w:rPr>
              <w:t xml:space="preserve">view </w:t>
            </w:r>
            <w:r w:rsidR="00F07573">
              <w:rPr>
                <w:sz w:val="22"/>
                <w:szCs w:val="22"/>
              </w:rPr>
              <w:t>property</w:t>
            </w:r>
          </w:p>
          <w:p w14:paraId="209CBBF3" w14:textId="0A5B1CAF" w:rsidR="00662709" w:rsidRDefault="008F5CA7" w:rsidP="00611215">
            <w:pPr>
              <w:pStyle w:val="ListParagraph"/>
              <w:numPr>
                <w:ilvl w:val="0"/>
                <w:numId w:val="64"/>
              </w:numPr>
              <w:spacing w:line="240" w:lineRule="auto"/>
              <w:rPr>
                <w:sz w:val="22"/>
                <w:szCs w:val="22"/>
              </w:rPr>
            </w:pPr>
            <w:r>
              <w:rPr>
                <w:sz w:val="22"/>
                <w:szCs w:val="22"/>
              </w:rPr>
              <w:t>yfirmaður</w:t>
            </w:r>
            <w:r w:rsidR="000830C6">
              <w:rPr>
                <w:sz w:val="22"/>
                <w:szCs w:val="22"/>
              </w:rPr>
              <w:t xml:space="preserve"> </w:t>
            </w:r>
            <w:r w:rsidR="00F20468">
              <w:rPr>
                <w:sz w:val="22"/>
                <w:szCs w:val="22"/>
              </w:rPr>
              <w:t xml:space="preserve">velur </w:t>
            </w:r>
            <w:r w:rsidR="00F07573">
              <w:rPr>
                <w:sz w:val="22"/>
                <w:szCs w:val="22"/>
              </w:rPr>
              <w:t>property</w:t>
            </w:r>
          </w:p>
          <w:p w14:paraId="6DDC19CE" w14:textId="09E62A44" w:rsidR="00F20468" w:rsidRDefault="008F5CA7" w:rsidP="00611215">
            <w:pPr>
              <w:pStyle w:val="ListParagraph"/>
              <w:numPr>
                <w:ilvl w:val="0"/>
                <w:numId w:val="64"/>
              </w:numPr>
              <w:spacing w:line="240" w:lineRule="auto"/>
              <w:rPr>
                <w:sz w:val="22"/>
                <w:szCs w:val="22"/>
              </w:rPr>
            </w:pPr>
            <w:r>
              <w:rPr>
                <w:sz w:val="22"/>
                <w:szCs w:val="22"/>
              </w:rPr>
              <w:t>yfirmaður</w:t>
            </w:r>
            <w:r w:rsidR="00027150">
              <w:rPr>
                <w:sz w:val="22"/>
                <w:szCs w:val="22"/>
              </w:rPr>
              <w:t xml:space="preserve"> </w:t>
            </w:r>
            <w:r w:rsidR="00B778AE">
              <w:rPr>
                <w:sz w:val="22"/>
                <w:szCs w:val="22"/>
              </w:rPr>
              <w:t xml:space="preserve">fer í </w:t>
            </w:r>
            <w:r w:rsidR="00F20468">
              <w:rPr>
                <w:sz w:val="22"/>
                <w:szCs w:val="22"/>
              </w:rPr>
              <w:t xml:space="preserve">edit </w:t>
            </w:r>
            <w:r w:rsidR="00F07573">
              <w:rPr>
                <w:sz w:val="22"/>
                <w:szCs w:val="22"/>
              </w:rPr>
              <w:t>property</w:t>
            </w:r>
          </w:p>
          <w:p w14:paraId="6754BEA3" w14:textId="5625F917" w:rsidR="747CE64E" w:rsidRDefault="00F90CEF" w:rsidP="00611215">
            <w:pPr>
              <w:pStyle w:val="ListParagraph"/>
              <w:numPr>
                <w:ilvl w:val="0"/>
                <w:numId w:val="64"/>
              </w:numPr>
              <w:spacing w:line="240" w:lineRule="auto"/>
              <w:rPr>
                <w:sz w:val="22"/>
                <w:szCs w:val="22"/>
              </w:rPr>
            </w:pPr>
            <w:r>
              <w:rPr>
                <w:sz w:val="22"/>
                <w:szCs w:val="22"/>
              </w:rPr>
              <w:t xml:space="preserve">yfirmaður </w:t>
            </w:r>
            <w:r w:rsidR="00B6358D">
              <w:rPr>
                <w:sz w:val="22"/>
                <w:szCs w:val="22"/>
              </w:rPr>
              <w:t xml:space="preserve">bætir við upplýsingum um </w:t>
            </w:r>
            <w:r w:rsidR="00291C46">
              <w:rPr>
                <w:sz w:val="22"/>
                <w:szCs w:val="22"/>
              </w:rPr>
              <w:t>aðstöðu</w:t>
            </w:r>
          </w:p>
        </w:tc>
      </w:tr>
      <w:tr w:rsidR="747CE64E" w14:paraId="6901167F"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D67AEAD"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8EA5CF" w14:textId="52932693" w:rsidR="747CE64E" w:rsidRDefault="00B24C22" w:rsidP="00C71864">
            <w:pPr>
              <w:pStyle w:val="ListParagraph"/>
              <w:numPr>
                <w:ilvl w:val="0"/>
                <w:numId w:val="36"/>
              </w:numPr>
              <w:spacing w:line="240" w:lineRule="auto"/>
              <w:rPr>
                <w:sz w:val="22"/>
                <w:szCs w:val="22"/>
              </w:rPr>
            </w:pPr>
            <w:r>
              <w:rPr>
                <w:sz w:val="22"/>
                <w:szCs w:val="22"/>
              </w:rPr>
              <w:t>property</w:t>
            </w:r>
            <w:r w:rsidR="00D459D3" w:rsidRPr="130F1FAC">
              <w:rPr>
                <w:sz w:val="22"/>
                <w:szCs w:val="22"/>
              </w:rPr>
              <w:t xml:space="preserve"> er ekki skráð</w:t>
            </w:r>
            <w:r w:rsidR="00810303" w:rsidRPr="130F1FAC">
              <w:rPr>
                <w:sz w:val="22"/>
                <w:szCs w:val="22"/>
              </w:rPr>
              <w:t>(</w:t>
            </w:r>
            <w:r w:rsidR="00681246" w:rsidRPr="130F1FAC">
              <w:rPr>
                <w:sz w:val="22"/>
                <w:szCs w:val="22"/>
              </w:rPr>
              <w:t xml:space="preserve">getur bætt þessum upplýsingum inn þegar þú skráir </w:t>
            </w:r>
            <w:r>
              <w:rPr>
                <w:sz w:val="22"/>
                <w:szCs w:val="22"/>
              </w:rPr>
              <w:t>property</w:t>
            </w:r>
            <w:r w:rsidR="00681246" w:rsidRPr="130F1FAC">
              <w:rPr>
                <w:sz w:val="22"/>
                <w:szCs w:val="22"/>
              </w:rPr>
              <w:t>.</w:t>
            </w:r>
          </w:p>
        </w:tc>
      </w:tr>
      <w:tr w:rsidR="747CE64E" w14:paraId="75A811F4"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BF9F9E8"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020E1E" w14:textId="790914CF" w:rsidR="747CE64E" w:rsidRDefault="00B24C22" w:rsidP="747CE64E">
            <w:pPr>
              <w:spacing w:line="240" w:lineRule="auto"/>
              <w:rPr>
                <w:sz w:val="22"/>
                <w:szCs w:val="22"/>
              </w:rPr>
            </w:pPr>
            <w:r>
              <w:rPr>
                <w:sz w:val="22"/>
                <w:szCs w:val="22"/>
              </w:rPr>
              <w:t>Property</w:t>
            </w:r>
            <w:r w:rsidR="00CC49E3">
              <w:rPr>
                <w:sz w:val="22"/>
                <w:szCs w:val="22"/>
              </w:rPr>
              <w:t xml:space="preserve"> er með upplýsingar um aðstöður</w:t>
            </w:r>
          </w:p>
        </w:tc>
      </w:tr>
      <w:tr w:rsidR="747CE64E" w14:paraId="3CD20A30"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CD915ED"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C35596" w14:textId="58ADF20A" w:rsidR="747CE64E" w:rsidRDefault="00CC49E3" w:rsidP="747CE64E">
            <w:pPr>
              <w:spacing w:line="240" w:lineRule="auto"/>
              <w:rPr>
                <w:sz w:val="22"/>
                <w:szCs w:val="22"/>
              </w:rPr>
            </w:pPr>
            <w:r>
              <w:rPr>
                <w:sz w:val="22"/>
                <w:szCs w:val="22"/>
              </w:rPr>
              <w:t>Yfirmaður/user</w:t>
            </w:r>
          </w:p>
        </w:tc>
      </w:tr>
      <w:tr w:rsidR="747CE64E" w14:paraId="6F2AA4A8"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6964593"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3161EA" w14:textId="749701C0" w:rsidR="747CE64E" w:rsidRDefault="00CC49E3" w:rsidP="747CE64E">
            <w:pPr>
              <w:spacing w:line="240" w:lineRule="auto"/>
              <w:rPr>
                <w:sz w:val="22"/>
                <w:szCs w:val="22"/>
              </w:rPr>
            </w:pPr>
            <w:r>
              <w:rPr>
                <w:sz w:val="22"/>
                <w:szCs w:val="22"/>
              </w:rPr>
              <w:t>Óli Daníel Brynjarsson</w:t>
            </w:r>
          </w:p>
        </w:tc>
      </w:tr>
    </w:tbl>
    <w:p w14:paraId="32CB9EAE" w14:textId="4EEB2E2E" w:rsidR="6FDE58ED" w:rsidRDefault="6FDE58ED" w:rsidP="747CE64E">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47CE64E" w14:paraId="31169111"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950ABEF" w14:textId="77777777" w:rsidR="747CE64E" w:rsidRDefault="747CE64E" w:rsidP="747CE64E">
            <w:pPr>
              <w:spacing w:line="240" w:lineRule="auto"/>
              <w:rPr>
                <w:color w:val="124F1A" w:themeColor="accent3" w:themeShade="BF"/>
                <w:sz w:val="22"/>
                <w:szCs w:val="22"/>
              </w:rPr>
            </w:pPr>
            <w:r w:rsidRPr="747CE64E">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1DA05C" w14:textId="2B2FC0FE" w:rsidR="747CE64E" w:rsidRDefault="4BE14904" w:rsidP="747CE64E">
            <w:pPr>
              <w:spacing w:line="240" w:lineRule="auto"/>
              <w:rPr>
                <w:sz w:val="22"/>
                <w:szCs w:val="22"/>
              </w:rPr>
            </w:pPr>
            <w:r w:rsidRPr="0D6BDB43">
              <w:rPr>
                <w:sz w:val="22"/>
                <w:szCs w:val="22"/>
              </w:rPr>
              <w:t xml:space="preserve">Sem starfsmaður vill ég </w:t>
            </w:r>
            <w:r w:rsidRPr="0E8B2AB6">
              <w:rPr>
                <w:sz w:val="22"/>
                <w:szCs w:val="22"/>
              </w:rPr>
              <w:t>getað leitað</w:t>
            </w:r>
            <w:r w:rsidRPr="05554ADE">
              <w:rPr>
                <w:sz w:val="22"/>
                <w:szCs w:val="22"/>
              </w:rPr>
              <w:t xml:space="preserve"> að </w:t>
            </w:r>
            <w:r w:rsidR="329C6AC0" w:rsidRPr="56D1C9F7">
              <w:rPr>
                <w:sz w:val="22"/>
                <w:szCs w:val="22"/>
              </w:rPr>
              <w:t>verk</w:t>
            </w:r>
            <w:r w:rsidR="7C7CF6A4" w:rsidRPr="56D1C9F7">
              <w:rPr>
                <w:sz w:val="22"/>
                <w:szCs w:val="22"/>
              </w:rPr>
              <w:t>beiðnum</w:t>
            </w:r>
            <w:r w:rsidRPr="05554ADE">
              <w:rPr>
                <w:sz w:val="22"/>
                <w:szCs w:val="22"/>
              </w:rPr>
              <w:t xml:space="preserve"> eftir </w:t>
            </w:r>
            <w:r w:rsidR="00B24C22">
              <w:rPr>
                <w:sz w:val="22"/>
                <w:szCs w:val="22"/>
              </w:rPr>
              <w:t>property</w:t>
            </w:r>
          </w:p>
        </w:tc>
      </w:tr>
      <w:tr w:rsidR="747CE64E" w14:paraId="65DF9291"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DC67C3" w14:textId="77777777" w:rsidR="747CE64E" w:rsidRDefault="747CE64E" w:rsidP="747CE64E">
            <w:pPr>
              <w:spacing w:line="240" w:lineRule="auto"/>
              <w:rPr>
                <w:sz w:val="22"/>
                <w:szCs w:val="22"/>
              </w:rPr>
            </w:pPr>
            <w:r w:rsidRPr="747CE64E">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13985C" w14:textId="1B9616F9" w:rsidR="747CE64E" w:rsidRDefault="5A73B9F1" w:rsidP="747CE64E">
            <w:pPr>
              <w:spacing w:line="240" w:lineRule="auto"/>
              <w:rPr>
                <w:sz w:val="22"/>
                <w:szCs w:val="22"/>
              </w:rPr>
            </w:pPr>
            <w:r w:rsidRPr="34BC5E47">
              <w:rPr>
                <w:sz w:val="22"/>
                <w:szCs w:val="22"/>
              </w:rPr>
              <w:t>08</w:t>
            </w:r>
          </w:p>
        </w:tc>
      </w:tr>
      <w:tr w:rsidR="747CE64E" w14:paraId="1438004D"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6039BDE" w14:textId="77777777" w:rsidR="747CE64E" w:rsidRDefault="747CE64E" w:rsidP="747CE64E">
            <w:pPr>
              <w:spacing w:line="240" w:lineRule="auto"/>
              <w:rPr>
                <w:sz w:val="22"/>
                <w:szCs w:val="22"/>
              </w:rPr>
            </w:pPr>
            <w:r w:rsidRPr="747CE64E">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BE6D88" w14:textId="670F716C" w:rsidR="747CE64E" w:rsidRDefault="7DCCC3F4" w:rsidP="747CE64E">
            <w:pPr>
              <w:spacing w:line="240" w:lineRule="auto"/>
              <w:rPr>
                <w:sz w:val="22"/>
                <w:szCs w:val="22"/>
              </w:rPr>
            </w:pPr>
            <w:r w:rsidRPr="256C0058">
              <w:rPr>
                <w:sz w:val="22"/>
                <w:szCs w:val="22"/>
              </w:rPr>
              <w:t>A</w:t>
            </w:r>
          </w:p>
        </w:tc>
      </w:tr>
      <w:tr w:rsidR="747CE64E" w14:paraId="59D8B865"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215527" w14:textId="77777777" w:rsidR="747CE64E" w:rsidRDefault="747CE64E" w:rsidP="747CE64E">
            <w:pPr>
              <w:spacing w:line="240" w:lineRule="auto"/>
              <w:rPr>
                <w:sz w:val="22"/>
                <w:szCs w:val="22"/>
              </w:rPr>
            </w:pPr>
            <w:r w:rsidRPr="747CE64E">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AD69FF" w14:textId="2705A3B9" w:rsidR="747CE64E" w:rsidRDefault="6EC83703" w:rsidP="004540AF">
            <w:pPr>
              <w:pStyle w:val="ListParagraph"/>
              <w:numPr>
                <w:ilvl w:val="0"/>
                <w:numId w:val="61"/>
              </w:numPr>
              <w:spacing w:line="240" w:lineRule="auto"/>
              <w:rPr>
                <w:sz w:val="22"/>
                <w:szCs w:val="22"/>
              </w:rPr>
            </w:pPr>
            <w:r w:rsidRPr="152DC523">
              <w:rPr>
                <w:sz w:val="22"/>
                <w:szCs w:val="22"/>
              </w:rPr>
              <w:t xml:space="preserve">Starfsmaður er </w:t>
            </w:r>
            <w:r w:rsidRPr="6671D7A8">
              <w:rPr>
                <w:sz w:val="22"/>
                <w:szCs w:val="22"/>
              </w:rPr>
              <w:t>skráður inn</w:t>
            </w:r>
          </w:p>
          <w:p w14:paraId="55492AB6" w14:textId="73D1F47B" w:rsidR="6671D7A8" w:rsidRDefault="00B24C22" w:rsidP="6671D7A8">
            <w:pPr>
              <w:pStyle w:val="ListParagraph"/>
              <w:numPr>
                <w:ilvl w:val="0"/>
                <w:numId w:val="61"/>
              </w:numPr>
              <w:spacing w:line="240" w:lineRule="auto"/>
              <w:rPr>
                <w:sz w:val="22"/>
                <w:szCs w:val="22"/>
              </w:rPr>
            </w:pPr>
            <w:r>
              <w:rPr>
                <w:sz w:val="22"/>
                <w:szCs w:val="22"/>
              </w:rPr>
              <w:t>Property</w:t>
            </w:r>
            <w:r w:rsidR="6EC83703" w:rsidRPr="3120FDFC">
              <w:rPr>
                <w:sz w:val="22"/>
                <w:szCs w:val="22"/>
              </w:rPr>
              <w:t xml:space="preserve"> er </w:t>
            </w:r>
            <w:r w:rsidR="6EC83703" w:rsidRPr="35F8E4FC">
              <w:rPr>
                <w:sz w:val="22"/>
                <w:szCs w:val="22"/>
              </w:rPr>
              <w:t xml:space="preserve">skráð </w:t>
            </w:r>
            <w:r w:rsidR="6EC83703" w:rsidRPr="36EFFC63">
              <w:rPr>
                <w:sz w:val="22"/>
                <w:szCs w:val="22"/>
              </w:rPr>
              <w:t>í kerfið</w:t>
            </w:r>
          </w:p>
          <w:p w14:paraId="7942B0AD" w14:textId="1C212944" w:rsidR="6EC83703" w:rsidRDefault="6EC83703" w:rsidP="36EFFC63">
            <w:pPr>
              <w:pStyle w:val="ListParagraph"/>
              <w:numPr>
                <w:ilvl w:val="0"/>
                <w:numId w:val="61"/>
              </w:numPr>
              <w:spacing w:line="240" w:lineRule="auto"/>
              <w:rPr>
                <w:sz w:val="22"/>
                <w:szCs w:val="22"/>
              </w:rPr>
            </w:pPr>
            <w:r w:rsidRPr="0C25E753">
              <w:rPr>
                <w:sz w:val="22"/>
                <w:szCs w:val="22"/>
              </w:rPr>
              <w:t xml:space="preserve">Verkbeiðni er til í kerfinu og skráð </w:t>
            </w:r>
            <w:r w:rsidRPr="54BC3EF1">
              <w:rPr>
                <w:sz w:val="22"/>
                <w:szCs w:val="22"/>
              </w:rPr>
              <w:t xml:space="preserve">á viðkomandi </w:t>
            </w:r>
            <w:r w:rsidR="00B24C22">
              <w:rPr>
                <w:sz w:val="22"/>
                <w:szCs w:val="22"/>
              </w:rPr>
              <w:t>property</w:t>
            </w:r>
          </w:p>
          <w:p w14:paraId="5607792F" w14:textId="04816DBC" w:rsidR="2982596D" w:rsidRDefault="5326C072" w:rsidP="2982596D">
            <w:pPr>
              <w:pStyle w:val="ListParagraph"/>
              <w:numPr>
                <w:ilvl w:val="0"/>
                <w:numId w:val="61"/>
              </w:numPr>
              <w:spacing w:line="240" w:lineRule="auto"/>
              <w:rPr>
                <w:sz w:val="22"/>
                <w:szCs w:val="22"/>
              </w:rPr>
            </w:pPr>
            <w:r w:rsidRPr="02CF1C49">
              <w:rPr>
                <w:sz w:val="22"/>
                <w:szCs w:val="22"/>
              </w:rPr>
              <w:t xml:space="preserve">Starfsmaður þarf að vita </w:t>
            </w:r>
            <w:r w:rsidRPr="692F61B3">
              <w:rPr>
                <w:sz w:val="22"/>
                <w:szCs w:val="22"/>
              </w:rPr>
              <w:t xml:space="preserve">lámarksupplýsingar um </w:t>
            </w:r>
            <w:r w:rsidR="00B24C22">
              <w:rPr>
                <w:sz w:val="22"/>
                <w:szCs w:val="22"/>
              </w:rPr>
              <w:t>property</w:t>
            </w:r>
          </w:p>
          <w:p w14:paraId="236F074E" w14:textId="77777777" w:rsidR="747CE64E" w:rsidRDefault="747CE64E" w:rsidP="747CE64E">
            <w:pPr>
              <w:spacing w:line="240" w:lineRule="auto"/>
              <w:rPr>
                <w:sz w:val="22"/>
                <w:szCs w:val="22"/>
              </w:rPr>
            </w:pPr>
          </w:p>
        </w:tc>
      </w:tr>
      <w:tr w:rsidR="747CE64E" w14:paraId="18359B03"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EF88A9C" w14:textId="77777777" w:rsidR="747CE64E" w:rsidRDefault="747CE64E" w:rsidP="747CE64E">
            <w:pPr>
              <w:spacing w:line="240" w:lineRule="auto"/>
              <w:rPr>
                <w:sz w:val="22"/>
                <w:szCs w:val="22"/>
              </w:rPr>
            </w:pPr>
            <w:r w:rsidRPr="747CE64E">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17A041" w14:textId="5F6C5A16" w:rsidR="747CE64E" w:rsidRDefault="5254AC8D" w:rsidP="0D600C4E">
            <w:pPr>
              <w:spacing w:line="240" w:lineRule="auto"/>
              <w:rPr>
                <w:sz w:val="22"/>
                <w:szCs w:val="22"/>
              </w:rPr>
            </w:pPr>
            <w:r w:rsidRPr="6A3E3F29">
              <w:rPr>
                <w:sz w:val="22"/>
                <w:szCs w:val="22"/>
              </w:rPr>
              <w:t xml:space="preserve">   </w:t>
            </w:r>
            <w:r w:rsidR="66E29D49" w:rsidRPr="0D600C4E">
              <w:rPr>
                <w:sz w:val="22"/>
                <w:szCs w:val="22"/>
              </w:rPr>
              <w:t xml:space="preserve"> 1. Starfsmaður skráir sig inn</w:t>
            </w:r>
            <w:r w:rsidR="747CE64E">
              <w:br/>
            </w:r>
            <w:r w:rsidR="2E5A91A2" w:rsidRPr="0B29A655">
              <w:rPr>
                <w:sz w:val="22"/>
                <w:szCs w:val="22"/>
              </w:rPr>
              <w:t xml:space="preserve"> </w:t>
            </w:r>
            <w:r w:rsidR="7E4B9882" w:rsidRPr="0B29A655">
              <w:rPr>
                <w:sz w:val="22"/>
                <w:szCs w:val="22"/>
              </w:rPr>
              <w:t>2</w:t>
            </w:r>
            <w:r w:rsidR="7E4B9882" w:rsidRPr="0D600C4E">
              <w:rPr>
                <w:sz w:val="22"/>
                <w:szCs w:val="22"/>
              </w:rPr>
              <w:t xml:space="preserve">. </w:t>
            </w:r>
            <w:r w:rsidR="7E4B9882" w:rsidRPr="1579FA44">
              <w:rPr>
                <w:sz w:val="22"/>
                <w:szCs w:val="22"/>
              </w:rPr>
              <w:t>Starfsmaður velur “</w:t>
            </w:r>
            <w:r w:rsidR="7E4B9882" w:rsidRPr="0554A325">
              <w:rPr>
                <w:sz w:val="22"/>
                <w:szCs w:val="22"/>
              </w:rPr>
              <w:t xml:space="preserve">search” </w:t>
            </w:r>
          </w:p>
          <w:p w14:paraId="6EFD51B0" w14:textId="7499B112" w:rsidR="747CE64E" w:rsidRDefault="42886062" w:rsidP="5DCDD6DD">
            <w:pPr>
              <w:spacing w:line="240" w:lineRule="auto"/>
              <w:rPr>
                <w:sz w:val="22"/>
                <w:szCs w:val="22"/>
              </w:rPr>
            </w:pPr>
            <w:r w:rsidRPr="42886062">
              <w:rPr>
                <w:sz w:val="22"/>
                <w:szCs w:val="22"/>
              </w:rPr>
              <w:t>3.</w:t>
            </w:r>
            <w:r w:rsidR="0CC330B6" w:rsidRPr="42886062">
              <w:rPr>
                <w:sz w:val="22"/>
                <w:szCs w:val="22"/>
              </w:rPr>
              <w:t xml:space="preserve">Starfsmaður stimplar inn </w:t>
            </w:r>
            <w:r w:rsidR="0CC330B6" w:rsidRPr="05352757">
              <w:rPr>
                <w:sz w:val="22"/>
                <w:szCs w:val="22"/>
              </w:rPr>
              <w:t xml:space="preserve">það sem </w:t>
            </w:r>
            <w:r w:rsidR="0CC330B6" w:rsidRPr="4C87F046">
              <w:rPr>
                <w:sz w:val="22"/>
                <w:szCs w:val="22"/>
              </w:rPr>
              <w:t>leitað er að</w:t>
            </w:r>
            <w:r w:rsidR="0CC330B6" w:rsidRPr="5A0186DE">
              <w:rPr>
                <w:sz w:val="22"/>
                <w:szCs w:val="22"/>
              </w:rPr>
              <w:t>(</w:t>
            </w:r>
            <w:r w:rsidR="0CC330B6" w:rsidRPr="7F26453D">
              <w:rPr>
                <w:sz w:val="22"/>
                <w:szCs w:val="22"/>
              </w:rPr>
              <w:t xml:space="preserve">t.d </w:t>
            </w:r>
            <w:r w:rsidR="0CC330B6" w:rsidRPr="5A0186DE">
              <w:rPr>
                <w:sz w:val="22"/>
                <w:szCs w:val="22"/>
              </w:rPr>
              <w:t xml:space="preserve">Auðkenni </w:t>
            </w:r>
            <w:r w:rsidR="0CC330B6" w:rsidRPr="7F26453D">
              <w:rPr>
                <w:sz w:val="22"/>
                <w:szCs w:val="22"/>
              </w:rPr>
              <w:t xml:space="preserve">á verkbeiðni </w:t>
            </w:r>
            <w:r w:rsidR="0CC330B6" w:rsidRPr="07F301AA">
              <w:rPr>
                <w:sz w:val="22"/>
                <w:szCs w:val="22"/>
              </w:rPr>
              <w:t xml:space="preserve">eða </w:t>
            </w:r>
            <w:r w:rsidR="0CC330B6" w:rsidRPr="6AA95FC8">
              <w:rPr>
                <w:sz w:val="22"/>
                <w:szCs w:val="22"/>
              </w:rPr>
              <w:t xml:space="preserve">nafn á </w:t>
            </w:r>
            <w:r w:rsidR="00B24C22">
              <w:rPr>
                <w:sz w:val="22"/>
                <w:szCs w:val="22"/>
              </w:rPr>
              <w:t>property</w:t>
            </w:r>
            <w:r w:rsidR="0CC330B6" w:rsidRPr="6AA95FC8">
              <w:rPr>
                <w:sz w:val="22"/>
                <w:szCs w:val="22"/>
              </w:rPr>
              <w:t>)</w:t>
            </w:r>
          </w:p>
        </w:tc>
      </w:tr>
      <w:tr w:rsidR="747CE64E" w14:paraId="19442F38"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C166D49" w14:textId="77777777" w:rsidR="747CE64E" w:rsidRDefault="747CE64E" w:rsidP="747CE64E">
            <w:pPr>
              <w:spacing w:line="240" w:lineRule="auto"/>
              <w:rPr>
                <w:sz w:val="22"/>
                <w:szCs w:val="22"/>
              </w:rPr>
            </w:pPr>
            <w:r w:rsidRPr="747CE64E">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A31DE3" w14:textId="22E91DAB" w:rsidR="747CE64E" w:rsidRDefault="146222DA" w:rsidP="00C71864">
            <w:pPr>
              <w:pStyle w:val="ListParagraph"/>
              <w:numPr>
                <w:ilvl w:val="0"/>
                <w:numId w:val="36"/>
              </w:numPr>
              <w:spacing w:line="240" w:lineRule="auto"/>
              <w:rPr>
                <w:sz w:val="22"/>
                <w:szCs w:val="22"/>
              </w:rPr>
            </w:pPr>
            <w:r w:rsidRPr="67519FEB">
              <w:rPr>
                <w:sz w:val="22"/>
                <w:szCs w:val="22"/>
              </w:rPr>
              <w:t xml:space="preserve">Starfsmaður er ekki skráður </w:t>
            </w:r>
            <w:r w:rsidRPr="00365073">
              <w:rPr>
                <w:sz w:val="22"/>
                <w:szCs w:val="22"/>
              </w:rPr>
              <w:t>inn</w:t>
            </w:r>
          </w:p>
          <w:p w14:paraId="3CA69600" w14:textId="58F51E82" w:rsidR="747CE64E" w:rsidRDefault="50450D4E" w:rsidP="00C71864">
            <w:pPr>
              <w:pStyle w:val="ListParagraph"/>
              <w:numPr>
                <w:ilvl w:val="0"/>
                <w:numId w:val="36"/>
              </w:numPr>
              <w:spacing w:line="240" w:lineRule="auto"/>
              <w:rPr>
                <w:sz w:val="22"/>
                <w:szCs w:val="22"/>
              </w:rPr>
            </w:pPr>
            <w:r w:rsidRPr="526AD703">
              <w:rPr>
                <w:sz w:val="22"/>
                <w:szCs w:val="22"/>
              </w:rPr>
              <w:t xml:space="preserve">Verkbeiðni er ekki skráð á </w:t>
            </w:r>
            <w:r w:rsidR="00B24C22">
              <w:rPr>
                <w:sz w:val="22"/>
                <w:szCs w:val="22"/>
              </w:rPr>
              <w:t>property</w:t>
            </w:r>
          </w:p>
          <w:p w14:paraId="57396A9D" w14:textId="76DE0C20" w:rsidR="747CE64E" w:rsidRDefault="50450D4E" w:rsidP="00C71864">
            <w:pPr>
              <w:pStyle w:val="ListParagraph"/>
              <w:numPr>
                <w:ilvl w:val="0"/>
                <w:numId w:val="36"/>
              </w:numPr>
              <w:spacing w:line="240" w:lineRule="auto"/>
              <w:rPr>
                <w:sz w:val="22"/>
                <w:szCs w:val="22"/>
              </w:rPr>
            </w:pPr>
            <w:r w:rsidRPr="5E09F542">
              <w:rPr>
                <w:sz w:val="22"/>
                <w:szCs w:val="22"/>
              </w:rPr>
              <w:t xml:space="preserve">Starfsmaður hefur ekki lágmarksupplýsingar um </w:t>
            </w:r>
            <w:r w:rsidR="00B24C22">
              <w:rPr>
                <w:sz w:val="22"/>
                <w:szCs w:val="22"/>
              </w:rPr>
              <w:t>property</w:t>
            </w:r>
          </w:p>
        </w:tc>
      </w:tr>
      <w:tr w:rsidR="747CE64E" w14:paraId="0FF344DE"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7FDA34" w14:textId="77777777" w:rsidR="747CE64E" w:rsidRDefault="747CE64E" w:rsidP="747CE64E">
            <w:pPr>
              <w:spacing w:line="240" w:lineRule="auto"/>
              <w:rPr>
                <w:sz w:val="22"/>
                <w:szCs w:val="22"/>
              </w:rPr>
            </w:pPr>
            <w:r w:rsidRPr="747CE64E">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6CDD03" w14:textId="4AE1EE62" w:rsidR="747CE64E" w:rsidRDefault="59753B2F" w:rsidP="747CE64E">
            <w:pPr>
              <w:spacing w:line="240" w:lineRule="auto"/>
              <w:rPr>
                <w:sz w:val="22"/>
                <w:szCs w:val="22"/>
              </w:rPr>
            </w:pPr>
            <w:r w:rsidRPr="345997FE">
              <w:rPr>
                <w:sz w:val="22"/>
                <w:szCs w:val="22"/>
              </w:rPr>
              <w:t xml:space="preserve">Starfsmaður hefur leitað að verkbeiðni á ákveðinni </w:t>
            </w:r>
            <w:r w:rsidR="00B24C22">
              <w:rPr>
                <w:sz w:val="22"/>
                <w:szCs w:val="22"/>
              </w:rPr>
              <w:t>property</w:t>
            </w:r>
          </w:p>
        </w:tc>
      </w:tr>
      <w:tr w:rsidR="747CE64E" w14:paraId="57EF5B87"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FD0DF4" w14:textId="77777777" w:rsidR="747CE64E" w:rsidRDefault="747CE64E" w:rsidP="747CE64E">
            <w:pPr>
              <w:spacing w:line="240" w:lineRule="auto"/>
              <w:rPr>
                <w:sz w:val="22"/>
                <w:szCs w:val="22"/>
              </w:rPr>
            </w:pPr>
            <w:r w:rsidRPr="747CE64E">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CADE5E" w14:textId="1CDDCCE3" w:rsidR="747CE64E" w:rsidRDefault="48F4CF09" w:rsidP="747CE64E">
            <w:pPr>
              <w:spacing w:line="240" w:lineRule="auto"/>
              <w:rPr>
                <w:sz w:val="22"/>
                <w:szCs w:val="22"/>
              </w:rPr>
            </w:pPr>
            <w:r w:rsidRPr="66F74D85">
              <w:rPr>
                <w:sz w:val="22"/>
                <w:szCs w:val="22"/>
              </w:rPr>
              <w:t>Starfsmaður</w:t>
            </w:r>
          </w:p>
        </w:tc>
      </w:tr>
      <w:tr w:rsidR="747CE64E" w14:paraId="76DA8987" w14:textId="77777777" w:rsidTr="747CE64E">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A2D10A3" w14:textId="77777777" w:rsidR="747CE64E" w:rsidRDefault="747CE64E" w:rsidP="747CE64E">
            <w:pPr>
              <w:spacing w:line="240" w:lineRule="auto"/>
              <w:rPr>
                <w:sz w:val="22"/>
                <w:szCs w:val="22"/>
              </w:rPr>
            </w:pPr>
            <w:r w:rsidRPr="747CE64E">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F70773" w14:textId="42EA0603" w:rsidR="747CE64E" w:rsidRDefault="76FC435C" w:rsidP="747CE64E">
            <w:pPr>
              <w:spacing w:line="240" w:lineRule="auto"/>
              <w:rPr>
                <w:sz w:val="22"/>
                <w:szCs w:val="22"/>
              </w:rPr>
            </w:pPr>
            <w:r w:rsidRPr="66F74D85">
              <w:rPr>
                <w:sz w:val="22"/>
                <w:szCs w:val="22"/>
              </w:rPr>
              <w:t xml:space="preserve">Eva Dís </w:t>
            </w:r>
            <w:r w:rsidRPr="62561573">
              <w:rPr>
                <w:sz w:val="22"/>
                <w:szCs w:val="22"/>
              </w:rPr>
              <w:t>Hákonardóttir</w:t>
            </w:r>
          </w:p>
        </w:tc>
      </w:tr>
    </w:tbl>
    <w:p w14:paraId="11930AF6" w14:textId="70C73EB9" w:rsidR="6FDE58ED" w:rsidRDefault="6FDE58ED" w:rsidP="747CE64E">
      <w:pPr>
        <w:rPr>
          <w:lang w:val="en-US"/>
        </w:rPr>
      </w:pPr>
    </w:p>
    <w:p w14:paraId="6ADCC9D3" w14:textId="115E0A1D" w:rsidR="2DB9FB68" w:rsidRDefault="2DB9FB68" w:rsidP="2DB9FB68">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1E573246" w14:paraId="4ED902CB"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340918" w14:textId="77777777" w:rsidR="1E573246" w:rsidRDefault="1E573246" w:rsidP="1E573246">
            <w:pPr>
              <w:spacing w:line="240" w:lineRule="auto"/>
              <w:rPr>
                <w:color w:val="124F1A" w:themeColor="accent3" w:themeShade="BF"/>
                <w:sz w:val="22"/>
                <w:szCs w:val="22"/>
              </w:rPr>
            </w:pPr>
            <w:r w:rsidRPr="1E57324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A239DF" w14:textId="333E12DB" w:rsidR="1E573246" w:rsidRDefault="5933DC88" w:rsidP="1E573246">
            <w:pPr>
              <w:spacing w:line="240" w:lineRule="auto"/>
              <w:rPr>
                <w:sz w:val="22"/>
                <w:szCs w:val="22"/>
              </w:rPr>
            </w:pPr>
            <w:r w:rsidRPr="508D0D25">
              <w:rPr>
                <w:sz w:val="22"/>
                <w:szCs w:val="22"/>
              </w:rPr>
              <w:t>Sem starfsmaður vill</w:t>
            </w:r>
            <w:r w:rsidRPr="0A8A4F25">
              <w:rPr>
                <w:sz w:val="22"/>
                <w:szCs w:val="22"/>
              </w:rPr>
              <w:t xml:space="preserve"> ég </w:t>
            </w:r>
            <w:r w:rsidRPr="00EBED9A">
              <w:rPr>
                <w:sz w:val="22"/>
                <w:szCs w:val="22"/>
              </w:rPr>
              <w:t xml:space="preserve">geta </w:t>
            </w:r>
            <w:r w:rsidRPr="3DFF588D">
              <w:rPr>
                <w:sz w:val="22"/>
                <w:szCs w:val="22"/>
              </w:rPr>
              <w:t xml:space="preserve">leitað að </w:t>
            </w:r>
            <w:r w:rsidRPr="50E7188C">
              <w:rPr>
                <w:sz w:val="22"/>
                <w:szCs w:val="22"/>
              </w:rPr>
              <w:t xml:space="preserve">viðhaldsskýrslum eftir </w:t>
            </w:r>
            <w:r w:rsidR="00B24C22">
              <w:rPr>
                <w:sz w:val="22"/>
                <w:szCs w:val="22"/>
              </w:rPr>
              <w:t>property</w:t>
            </w:r>
          </w:p>
        </w:tc>
      </w:tr>
      <w:tr w:rsidR="1E573246" w14:paraId="257B43D6"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51718D" w14:textId="77777777" w:rsidR="1E573246" w:rsidRDefault="1E573246" w:rsidP="1E573246">
            <w:pPr>
              <w:spacing w:line="240" w:lineRule="auto"/>
              <w:rPr>
                <w:sz w:val="22"/>
                <w:szCs w:val="22"/>
              </w:rPr>
            </w:pPr>
            <w:r w:rsidRPr="1E57324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C88A37" w14:textId="6EF50AFC" w:rsidR="1E573246" w:rsidRDefault="00C07F7D" w:rsidP="1E573246">
            <w:pPr>
              <w:spacing w:line="240" w:lineRule="auto"/>
              <w:rPr>
                <w:sz w:val="22"/>
                <w:szCs w:val="22"/>
              </w:rPr>
            </w:pPr>
            <w:r>
              <w:rPr>
                <w:sz w:val="22"/>
                <w:szCs w:val="22"/>
              </w:rPr>
              <w:t>14</w:t>
            </w:r>
          </w:p>
        </w:tc>
      </w:tr>
      <w:tr w:rsidR="1E573246" w14:paraId="1A6742C6"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66D846F" w14:textId="77777777" w:rsidR="1E573246" w:rsidRDefault="1E573246" w:rsidP="1E573246">
            <w:pPr>
              <w:spacing w:line="240" w:lineRule="auto"/>
              <w:rPr>
                <w:sz w:val="22"/>
                <w:szCs w:val="22"/>
              </w:rPr>
            </w:pPr>
            <w:r w:rsidRPr="1E57324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AE0A19" w14:textId="49B35FC1" w:rsidR="1E573246" w:rsidRDefault="00C07F7D" w:rsidP="1E573246">
            <w:pPr>
              <w:spacing w:line="240" w:lineRule="auto"/>
              <w:rPr>
                <w:sz w:val="22"/>
                <w:szCs w:val="22"/>
              </w:rPr>
            </w:pPr>
            <w:r>
              <w:rPr>
                <w:sz w:val="22"/>
                <w:szCs w:val="22"/>
              </w:rPr>
              <w:t>A</w:t>
            </w:r>
          </w:p>
        </w:tc>
      </w:tr>
      <w:tr w:rsidR="1E573246" w14:paraId="1AEB8DB5"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78BF16" w14:textId="77777777" w:rsidR="1E573246" w:rsidRDefault="1E573246" w:rsidP="1E573246">
            <w:pPr>
              <w:spacing w:line="240" w:lineRule="auto"/>
              <w:rPr>
                <w:sz w:val="22"/>
                <w:szCs w:val="22"/>
              </w:rPr>
            </w:pPr>
            <w:r w:rsidRPr="1E57324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E874F6" w14:textId="61496336" w:rsidR="1E573246" w:rsidRDefault="0040043F" w:rsidP="000C4544">
            <w:pPr>
              <w:pStyle w:val="ListParagraph"/>
              <w:numPr>
                <w:ilvl w:val="0"/>
                <w:numId w:val="77"/>
              </w:numPr>
              <w:spacing w:line="240" w:lineRule="auto"/>
              <w:rPr>
                <w:sz w:val="22"/>
                <w:szCs w:val="22"/>
              </w:rPr>
            </w:pPr>
            <w:r>
              <w:rPr>
                <w:sz w:val="22"/>
                <w:szCs w:val="22"/>
              </w:rPr>
              <w:t>Starfsmaður er skráður inn</w:t>
            </w:r>
          </w:p>
          <w:p w14:paraId="7B6F1F96" w14:textId="3C8ED916" w:rsidR="0040043F" w:rsidRPr="0040043F" w:rsidRDefault="0040043F" w:rsidP="000C4544">
            <w:pPr>
              <w:pStyle w:val="ListParagraph"/>
              <w:numPr>
                <w:ilvl w:val="0"/>
                <w:numId w:val="77"/>
              </w:numPr>
              <w:spacing w:line="240" w:lineRule="auto"/>
              <w:rPr>
                <w:sz w:val="22"/>
                <w:szCs w:val="22"/>
              </w:rPr>
            </w:pPr>
            <w:r>
              <w:rPr>
                <w:sz w:val="22"/>
                <w:szCs w:val="22"/>
              </w:rPr>
              <w:t>Starfsm</w:t>
            </w:r>
            <w:r w:rsidR="006A5BD3">
              <w:rPr>
                <w:sz w:val="22"/>
                <w:szCs w:val="22"/>
              </w:rPr>
              <w:t xml:space="preserve">aður hefur </w:t>
            </w:r>
            <w:r w:rsidR="008D1156">
              <w:rPr>
                <w:sz w:val="22"/>
                <w:szCs w:val="22"/>
              </w:rPr>
              <w:t xml:space="preserve">lágmarksupplýsingar um </w:t>
            </w:r>
            <w:r w:rsidR="00B24C22">
              <w:rPr>
                <w:sz w:val="22"/>
                <w:szCs w:val="22"/>
              </w:rPr>
              <w:t>property</w:t>
            </w:r>
          </w:p>
          <w:p w14:paraId="7D32F488" w14:textId="3B4DB870" w:rsidR="1E573246" w:rsidRDefault="70D23372" w:rsidP="6B8C90C5">
            <w:pPr>
              <w:pStyle w:val="ListParagraph"/>
              <w:numPr>
                <w:ilvl w:val="0"/>
                <w:numId w:val="77"/>
              </w:numPr>
              <w:spacing w:line="240" w:lineRule="auto"/>
              <w:rPr>
                <w:sz w:val="22"/>
                <w:szCs w:val="22"/>
              </w:rPr>
            </w:pPr>
            <w:r w:rsidRPr="30838848">
              <w:rPr>
                <w:sz w:val="22"/>
                <w:szCs w:val="22"/>
              </w:rPr>
              <w:t xml:space="preserve">Viðhaldsskýrsla </w:t>
            </w:r>
            <w:r w:rsidRPr="2D441D92">
              <w:rPr>
                <w:sz w:val="22"/>
                <w:szCs w:val="22"/>
              </w:rPr>
              <w:t xml:space="preserve">er </w:t>
            </w:r>
            <w:r w:rsidR="28EE7A63" w:rsidRPr="7932C702">
              <w:rPr>
                <w:sz w:val="22"/>
                <w:szCs w:val="22"/>
              </w:rPr>
              <w:t xml:space="preserve">skráð á </w:t>
            </w:r>
            <w:r w:rsidR="00B24C22">
              <w:rPr>
                <w:sz w:val="22"/>
                <w:szCs w:val="22"/>
              </w:rPr>
              <w:t>property</w:t>
            </w:r>
          </w:p>
        </w:tc>
      </w:tr>
      <w:tr w:rsidR="1E573246" w14:paraId="5BB887D1"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276B03" w14:textId="77777777" w:rsidR="1E573246" w:rsidRDefault="1E573246" w:rsidP="1E573246">
            <w:pPr>
              <w:spacing w:line="240" w:lineRule="auto"/>
              <w:rPr>
                <w:sz w:val="22"/>
                <w:szCs w:val="22"/>
              </w:rPr>
            </w:pPr>
            <w:r w:rsidRPr="1E57324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90DAC2" w14:textId="1BF270F9" w:rsidR="1E573246" w:rsidRDefault="6B376E20" w:rsidP="000C4544">
            <w:pPr>
              <w:pStyle w:val="ListParagraph"/>
              <w:numPr>
                <w:ilvl w:val="0"/>
                <w:numId w:val="78"/>
              </w:numPr>
              <w:spacing w:line="240" w:lineRule="auto"/>
              <w:rPr>
                <w:sz w:val="22"/>
                <w:szCs w:val="22"/>
              </w:rPr>
            </w:pPr>
            <w:r w:rsidRPr="1EE3AB77">
              <w:rPr>
                <w:sz w:val="22"/>
                <w:szCs w:val="22"/>
              </w:rPr>
              <w:t>Starfsmaður skráir sig inn</w:t>
            </w:r>
          </w:p>
          <w:p w14:paraId="4E837F1D" w14:textId="6F91D9C2" w:rsidR="1E573246" w:rsidRDefault="6B376E20" w:rsidP="000C4544">
            <w:pPr>
              <w:pStyle w:val="ListParagraph"/>
              <w:numPr>
                <w:ilvl w:val="0"/>
                <w:numId w:val="78"/>
              </w:numPr>
              <w:spacing w:line="240" w:lineRule="auto"/>
              <w:rPr>
                <w:sz w:val="22"/>
                <w:szCs w:val="22"/>
              </w:rPr>
            </w:pPr>
            <w:r w:rsidRPr="1EE3AB77">
              <w:rPr>
                <w:sz w:val="22"/>
                <w:szCs w:val="22"/>
              </w:rPr>
              <w:t>Starfsmaður velur “search”</w:t>
            </w:r>
          </w:p>
          <w:p w14:paraId="073F51ED" w14:textId="102548E1" w:rsidR="1E573246" w:rsidRDefault="6B376E20" w:rsidP="000C4544">
            <w:pPr>
              <w:pStyle w:val="ListParagraph"/>
              <w:numPr>
                <w:ilvl w:val="0"/>
                <w:numId w:val="78"/>
              </w:numPr>
              <w:spacing w:line="240" w:lineRule="auto"/>
              <w:rPr>
                <w:sz w:val="22"/>
                <w:szCs w:val="22"/>
              </w:rPr>
            </w:pPr>
            <w:r w:rsidRPr="1EE3AB77">
              <w:rPr>
                <w:sz w:val="22"/>
                <w:szCs w:val="22"/>
              </w:rPr>
              <w:t xml:space="preserve">Starfsmaður slær inn auðkenni til að leita að(t.d </w:t>
            </w:r>
            <w:r w:rsidRPr="6B8C90C5">
              <w:rPr>
                <w:sz w:val="22"/>
                <w:szCs w:val="22"/>
              </w:rPr>
              <w:t xml:space="preserve">auðkenni á viðhaldsskýslu eða nafn á </w:t>
            </w:r>
            <w:r w:rsidR="00B24C22">
              <w:rPr>
                <w:sz w:val="22"/>
                <w:szCs w:val="22"/>
              </w:rPr>
              <w:t>property</w:t>
            </w:r>
            <w:r w:rsidRPr="6B8C90C5">
              <w:rPr>
                <w:sz w:val="22"/>
                <w:szCs w:val="22"/>
              </w:rPr>
              <w:t>)</w:t>
            </w:r>
          </w:p>
        </w:tc>
      </w:tr>
      <w:tr w:rsidR="1E573246" w14:paraId="559D86F6"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BA8CD60" w14:textId="77777777" w:rsidR="1E573246" w:rsidRDefault="1E573246" w:rsidP="1E573246">
            <w:pPr>
              <w:spacing w:line="240" w:lineRule="auto"/>
              <w:rPr>
                <w:sz w:val="22"/>
                <w:szCs w:val="22"/>
              </w:rPr>
            </w:pPr>
            <w:r w:rsidRPr="1E57324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0F45BA" w14:textId="312759A2" w:rsidR="1E573246" w:rsidRDefault="23472811" w:rsidP="00C71864">
            <w:pPr>
              <w:pStyle w:val="ListParagraph"/>
              <w:numPr>
                <w:ilvl w:val="0"/>
                <w:numId w:val="36"/>
              </w:numPr>
              <w:spacing w:line="240" w:lineRule="auto"/>
              <w:rPr>
                <w:sz w:val="22"/>
                <w:szCs w:val="22"/>
              </w:rPr>
            </w:pPr>
            <w:r w:rsidRPr="6B8C90C5">
              <w:rPr>
                <w:sz w:val="22"/>
                <w:szCs w:val="22"/>
              </w:rPr>
              <w:t>Starfsmaður er ekki skráður inn</w:t>
            </w:r>
          </w:p>
          <w:p w14:paraId="63BEFD62" w14:textId="4A4CF622" w:rsidR="1E573246" w:rsidRDefault="3191E3D8" w:rsidP="00C71864">
            <w:pPr>
              <w:pStyle w:val="ListParagraph"/>
              <w:numPr>
                <w:ilvl w:val="0"/>
                <w:numId w:val="36"/>
              </w:numPr>
              <w:spacing w:line="240" w:lineRule="auto"/>
              <w:rPr>
                <w:sz w:val="22"/>
                <w:szCs w:val="22"/>
              </w:rPr>
            </w:pPr>
            <w:r w:rsidRPr="7932C702">
              <w:rPr>
                <w:sz w:val="22"/>
                <w:szCs w:val="22"/>
              </w:rPr>
              <w:t xml:space="preserve">Starfsmaður hefur ekki lámarksupplýsingar um </w:t>
            </w:r>
            <w:r w:rsidR="00B24C22">
              <w:rPr>
                <w:sz w:val="22"/>
                <w:szCs w:val="22"/>
              </w:rPr>
              <w:t>property</w:t>
            </w:r>
          </w:p>
          <w:p w14:paraId="1E939947" w14:textId="4FC65FF3" w:rsidR="1E573246" w:rsidRDefault="3191E3D8" w:rsidP="00C71864">
            <w:pPr>
              <w:pStyle w:val="ListParagraph"/>
              <w:numPr>
                <w:ilvl w:val="0"/>
                <w:numId w:val="36"/>
              </w:numPr>
              <w:spacing w:line="240" w:lineRule="auto"/>
              <w:rPr>
                <w:sz w:val="22"/>
                <w:szCs w:val="22"/>
              </w:rPr>
            </w:pPr>
            <w:r w:rsidRPr="7932C702">
              <w:rPr>
                <w:sz w:val="22"/>
                <w:szCs w:val="22"/>
              </w:rPr>
              <w:t xml:space="preserve">Viðhaldsskýrsla er ekki skráð á </w:t>
            </w:r>
            <w:r w:rsidR="00B24C22">
              <w:rPr>
                <w:sz w:val="22"/>
                <w:szCs w:val="22"/>
              </w:rPr>
              <w:t>property</w:t>
            </w:r>
          </w:p>
        </w:tc>
      </w:tr>
      <w:tr w:rsidR="1E573246" w14:paraId="33E9BE1A"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44C5B28" w14:textId="77777777" w:rsidR="1E573246" w:rsidRDefault="1E573246" w:rsidP="1E573246">
            <w:pPr>
              <w:spacing w:line="240" w:lineRule="auto"/>
              <w:rPr>
                <w:sz w:val="22"/>
                <w:szCs w:val="22"/>
              </w:rPr>
            </w:pPr>
            <w:r w:rsidRPr="1E57324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6B8457" w14:textId="4445F7D2" w:rsidR="1E573246" w:rsidRDefault="244BF97C" w:rsidP="1E573246">
            <w:pPr>
              <w:spacing w:line="240" w:lineRule="auto"/>
              <w:rPr>
                <w:sz w:val="22"/>
                <w:szCs w:val="22"/>
              </w:rPr>
            </w:pPr>
            <w:r w:rsidRPr="7932C702">
              <w:rPr>
                <w:sz w:val="22"/>
                <w:szCs w:val="22"/>
              </w:rPr>
              <w:t xml:space="preserve">Starfsmaður hefur leitað að viðhaldsskýrslu </w:t>
            </w:r>
            <w:r w:rsidRPr="1C84A786">
              <w:rPr>
                <w:sz w:val="22"/>
                <w:szCs w:val="22"/>
              </w:rPr>
              <w:t xml:space="preserve">fyrir ákveðna </w:t>
            </w:r>
            <w:r w:rsidR="00B24C22">
              <w:rPr>
                <w:sz w:val="22"/>
                <w:szCs w:val="22"/>
              </w:rPr>
              <w:t>property</w:t>
            </w:r>
          </w:p>
        </w:tc>
      </w:tr>
      <w:tr w:rsidR="1E573246" w14:paraId="4F537D2F"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BB4AAF" w14:textId="77777777" w:rsidR="1E573246" w:rsidRDefault="1E573246" w:rsidP="1E573246">
            <w:pPr>
              <w:spacing w:line="240" w:lineRule="auto"/>
              <w:rPr>
                <w:sz w:val="22"/>
                <w:szCs w:val="22"/>
              </w:rPr>
            </w:pPr>
            <w:r w:rsidRPr="1E57324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F15F60" w14:textId="7A340221" w:rsidR="1E573246" w:rsidRDefault="326ED315" w:rsidP="1E573246">
            <w:pPr>
              <w:spacing w:line="240" w:lineRule="auto"/>
              <w:rPr>
                <w:sz w:val="22"/>
                <w:szCs w:val="22"/>
              </w:rPr>
            </w:pPr>
            <w:r w:rsidRPr="1C84A786">
              <w:rPr>
                <w:sz w:val="22"/>
                <w:szCs w:val="22"/>
              </w:rPr>
              <w:t>Starfsmaður</w:t>
            </w:r>
          </w:p>
        </w:tc>
      </w:tr>
      <w:tr w:rsidR="1E573246" w14:paraId="06FC7C99" w14:textId="77777777" w:rsidTr="1E57324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D827C4" w14:textId="77777777" w:rsidR="1E573246" w:rsidRDefault="1E573246" w:rsidP="1E573246">
            <w:pPr>
              <w:spacing w:line="240" w:lineRule="auto"/>
              <w:rPr>
                <w:sz w:val="22"/>
                <w:szCs w:val="22"/>
              </w:rPr>
            </w:pPr>
            <w:r w:rsidRPr="1E57324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413185" w14:textId="693099C1" w:rsidR="1E573246" w:rsidRDefault="7A4CB858" w:rsidP="1E573246">
            <w:pPr>
              <w:spacing w:line="240" w:lineRule="auto"/>
              <w:rPr>
                <w:sz w:val="22"/>
                <w:szCs w:val="22"/>
              </w:rPr>
            </w:pPr>
            <w:r w:rsidRPr="1C84A786">
              <w:rPr>
                <w:sz w:val="22"/>
                <w:szCs w:val="22"/>
              </w:rPr>
              <w:t>Eva Dís Hákonardóttir</w:t>
            </w:r>
          </w:p>
        </w:tc>
      </w:tr>
    </w:tbl>
    <w:p w14:paraId="413E4734" w14:textId="70C73EB9" w:rsidR="00ED5B6B" w:rsidRDefault="00ED5B6B" w:rsidP="1E57324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7527E11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5A9F4C7"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517F19" w14:textId="74F6A760" w:rsidR="34800996" w:rsidRDefault="0353E3AB" w:rsidP="34800996">
            <w:pPr>
              <w:spacing w:line="240" w:lineRule="auto"/>
              <w:rPr>
                <w:sz w:val="22"/>
                <w:szCs w:val="22"/>
              </w:rPr>
            </w:pPr>
            <w:r w:rsidRPr="23C129AA">
              <w:rPr>
                <w:sz w:val="22"/>
                <w:szCs w:val="22"/>
              </w:rPr>
              <w:t xml:space="preserve">Sem yfirmaður vill ég geta </w:t>
            </w:r>
            <w:r w:rsidRPr="0C18A930">
              <w:rPr>
                <w:sz w:val="22"/>
                <w:szCs w:val="22"/>
              </w:rPr>
              <w:t>skráð</w:t>
            </w:r>
            <w:r w:rsidRPr="31F96CCD">
              <w:rPr>
                <w:sz w:val="22"/>
                <w:szCs w:val="22"/>
              </w:rPr>
              <w:t xml:space="preserve"> nýja starfsmenn og </w:t>
            </w:r>
            <w:r w:rsidRPr="1874ADBE">
              <w:rPr>
                <w:sz w:val="22"/>
                <w:szCs w:val="22"/>
              </w:rPr>
              <w:t xml:space="preserve">upplýsingar </w:t>
            </w:r>
            <w:r w:rsidRPr="0CC98704">
              <w:rPr>
                <w:sz w:val="22"/>
                <w:szCs w:val="22"/>
              </w:rPr>
              <w:t xml:space="preserve">og um þá í </w:t>
            </w:r>
            <w:r w:rsidRPr="5B27F1BB">
              <w:rPr>
                <w:sz w:val="22"/>
                <w:szCs w:val="22"/>
              </w:rPr>
              <w:t>kerfið</w:t>
            </w:r>
          </w:p>
        </w:tc>
      </w:tr>
      <w:tr w:rsidR="34800996" w14:paraId="730F703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0EB77FF"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6BE7E3" w14:textId="21127DB7" w:rsidR="34800996" w:rsidRDefault="1A3D7A2E" w:rsidP="34800996">
            <w:pPr>
              <w:spacing w:line="240" w:lineRule="auto"/>
              <w:rPr>
                <w:sz w:val="22"/>
                <w:szCs w:val="22"/>
              </w:rPr>
            </w:pPr>
            <w:r w:rsidRPr="27FB41AF">
              <w:rPr>
                <w:sz w:val="22"/>
                <w:szCs w:val="22"/>
              </w:rPr>
              <w:t>15</w:t>
            </w:r>
          </w:p>
        </w:tc>
      </w:tr>
      <w:tr w:rsidR="34800996" w14:paraId="2306B41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369FC27"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D7023D" w14:textId="782939CB" w:rsidR="34800996" w:rsidRDefault="57FBFB17" w:rsidP="34800996">
            <w:pPr>
              <w:spacing w:line="240" w:lineRule="auto"/>
              <w:rPr>
                <w:sz w:val="22"/>
                <w:szCs w:val="22"/>
              </w:rPr>
            </w:pPr>
            <w:r w:rsidRPr="27FB41AF">
              <w:rPr>
                <w:sz w:val="22"/>
                <w:szCs w:val="22"/>
              </w:rPr>
              <w:t>A</w:t>
            </w:r>
          </w:p>
        </w:tc>
      </w:tr>
      <w:tr w:rsidR="34800996" w14:paraId="6970D5D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A469B6"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9B1B96" w14:textId="78F9FEEC" w:rsidR="683B1D01" w:rsidRDefault="7D561290" w:rsidP="00611215">
            <w:pPr>
              <w:pStyle w:val="ListParagraph"/>
              <w:numPr>
                <w:ilvl w:val="0"/>
                <w:numId w:val="66"/>
              </w:numPr>
              <w:spacing w:line="240" w:lineRule="auto"/>
              <w:rPr>
                <w:sz w:val="22"/>
                <w:szCs w:val="22"/>
              </w:rPr>
            </w:pPr>
            <w:r w:rsidRPr="75032A44">
              <w:rPr>
                <w:sz w:val="22"/>
                <w:szCs w:val="22"/>
              </w:rPr>
              <w:t>Starfsmaður þarf að vera skráður inn</w:t>
            </w:r>
          </w:p>
          <w:p w14:paraId="1BFF1A75" w14:textId="06B06DC2" w:rsidR="7D561290" w:rsidRDefault="7D561290" w:rsidP="00611215">
            <w:pPr>
              <w:pStyle w:val="ListParagraph"/>
              <w:numPr>
                <w:ilvl w:val="0"/>
                <w:numId w:val="66"/>
              </w:numPr>
              <w:spacing w:line="240" w:lineRule="auto"/>
              <w:rPr>
                <w:sz w:val="22"/>
                <w:szCs w:val="22"/>
              </w:rPr>
            </w:pPr>
            <w:r w:rsidRPr="75032A44">
              <w:rPr>
                <w:sz w:val="22"/>
                <w:szCs w:val="22"/>
              </w:rPr>
              <w:t>Starfsmaður er yfirmaður</w:t>
            </w:r>
          </w:p>
          <w:p w14:paraId="11DC7575" w14:textId="42465A1E" w:rsidR="75032A44" w:rsidRDefault="7D561290" w:rsidP="00611215">
            <w:pPr>
              <w:pStyle w:val="ListParagraph"/>
              <w:numPr>
                <w:ilvl w:val="0"/>
                <w:numId w:val="66"/>
              </w:numPr>
              <w:spacing w:line="240" w:lineRule="auto"/>
              <w:rPr>
                <w:sz w:val="22"/>
                <w:szCs w:val="22"/>
              </w:rPr>
            </w:pPr>
            <w:r w:rsidRPr="3B350E40">
              <w:rPr>
                <w:sz w:val="22"/>
                <w:szCs w:val="22"/>
              </w:rPr>
              <w:t>Yfirmaður þarf að hafa allar nauðsynlegar upplýsingar um viðkomandi starfsmann til þess að skrá hann í kerfið</w:t>
            </w:r>
          </w:p>
          <w:p w14:paraId="2C23549D" w14:textId="77777777" w:rsidR="34800996" w:rsidRDefault="34800996" w:rsidP="34800996">
            <w:pPr>
              <w:spacing w:line="240" w:lineRule="auto"/>
              <w:rPr>
                <w:sz w:val="22"/>
                <w:szCs w:val="22"/>
              </w:rPr>
            </w:pPr>
          </w:p>
        </w:tc>
      </w:tr>
      <w:tr w:rsidR="34800996" w14:paraId="74C1B07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4EF3C9C"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938621" w14:textId="4E32A5A9" w:rsidR="34800996" w:rsidRDefault="21E8E857" w:rsidP="00611215">
            <w:pPr>
              <w:pStyle w:val="ListParagraph"/>
              <w:numPr>
                <w:ilvl w:val="0"/>
                <w:numId w:val="67"/>
              </w:numPr>
              <w:spacing w:line="240" w:lineRule="auto"/>
              <w:rPr>
                <w:sz w:val="22"/>
                <w:szCs w:val="22"/>
              </w:rPr>
            </w:pPr>
            <w:r w:rsidRPr="7CDB83C8">
              <w:rPr>
                <w:sz w:val="22"/>
                <w:szCs w:val="22"/>
              </w:rPr>
              <w:t>Yfirmaður skráir sig inn</w:t>
            </w:r>
          </w:p>
          <w:p w14:paraId="62C63C99" w14:textId="6DD958CB" w:rsidR="34800996" w:rsidRDefault="21E8E857" w:rsidP="00611215">
            <w:pPr>
              <w:pStyle w:val="ListParagraph"/>
              <w:numPr>
                <w:ilvl w:val="0"/>
                <w:numId w:val="67"/>
              </w:numPr>
              <w:spacing w:line="240" w:lineRule="auto"/>
              <w:rPr>
                <w:sz w:val="22"/>
                <w:szCs w:val="22"/>
              </w:rPr>
            </w:pPr>
            <w:r w:rsidRPr="7CDB83C8">
              <w:rPr>
                <w:sz w:val="22"/>
                <w:szCs w:val="22"/>
              </w:rPr>
              <w:t>Yfirmaður velur “manage/view staff”</w:t>
            </w:r>
          </w:p>
          <w:p w14:paraId="4BC2D753" w14:textId="49DB1525" w:rsidR="34800996" w:rsidRDefault="25C4BE4D" w:rsidP="00611215">
            <w:pPr>
              <w:pStyle w:val="ListParagraph"/>
              <w:numPr>
                <w:ilvl w:val="0"/>
                <w:numId w:val="67"/>
              </w:numPr>
              <w:spacing w:line="240" w:lineRule="auto"/>
              <w:rPr>
                <w:sz w:val="22"/>
                <w:szCs w:val="22"/>
              </w:rPr>
            </w:pPr>
            <w:r w:rsidRPr="751A3F77">
              <w:rPr>
                <w:sz w:val="22"/>
                <w:szCs w:val="22"/>
              </w:rPr>
              <w:t xml:space="preserve">Og velur þar “input a staff </w:t>
            </w:r>
            <w:r w:rsidRPr="488CF0C7">
              <w:rPr>
                <w:sz w:val="22"/>
                <w:szCs w:val="22"/>
              </w:rPr>
              <w:t xml:space="preserve">member” </w:t>
            </w:r>
          </w:p>
          <w:p w14:paraId="72BD9DB3" w14:textId="79495EDC" w:rsidR="34800996" w:rsidRDefault="25C4BE4D" w:rsidP="00611215">
            <w:pPr>
              <w:pStyle w:val="ListParagraph"/>
              <w:numPr>
                <w:ilvl w:val="0"/>
                <w:numId w:val="67"/>
              </w:numPr>
              <w:spacing w:line="240" w:lineRule="auto"/>
              <w:rPr>
                <w:sz w:val="22"/>
                <w:szCs w:val="22"/>
              </w:rPr>
            </w:pPr>
            <w:r w:rsidRPr="63A6B3B1">
              <w:rPr>
                <w:sz w:val="22"/>
                <w:szCs w:val="22"/>
              </w:rPr>
              <w:t xml:space="preserve">Skráir svo inn allar upplýsingar </w:t>
            </w:r>
            <w:r w:rsidRPr="0141CEC9">
              <w:rPr>
                <w:sz w:val="22"/>
                <w:szCs w:val="22"/>
              </w:rPr>
              <w:t xml:space="preserve">sem kerfið </w:t>
            </w:r>
            <w:r w:rsidRPr="7094A3F4">
              <w:rPr>
                <w:sz w:val="22"/>
                <w:szCs w:val="22"/>
              </w:rPr>
              <w:t>biður um</w:t>
            </w:r>
          </w:p>
        </w:tc>
      </w:tr>
      <w:tr w:rsidR="34800996" w14:paraId="2B6780C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EAE894C"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100996" w14:textId="1CE598CC" w:rsidR="34800996" w:rsidRDefault="6BC64841" w:rsidP="00C71864">
            <w:pPr>
              <w:pStyle w:val="ListParagraph"/>
              <w:numPr>
                <w:ilvl w:val="0"/>
                <w:numId w:val="36"/>
              </w:numPr>
              <w:spacing w:line="240" w:lineRule="auto"/>
              <w:rPr>
                <w:sz w:val="22"/>
                <w:szCs w:val="22"/>
              </w:rPr>
            </w:pPr>
            <w:r w:rsidRPr="6E21E05F">
              <w:rPr>
                <w:sz w:val="22"/>
                <w:szCs w:val="22"/>
              </w:rPr>
              <w:t>Notandi</w:t>
            </w:r>
            <w:r w:rsidRPr="3FBF4081">
              <w:rPr>
                <w:sz w:val="22"/>
                <w:szCs w:val="22"/>
              </w:rPr>
              <w:t xml:space="preserve"> </w:t>
            </w:r>
            <w:r w:rsidRPr="6D268F7D">
              <w:rPr>
                <w:sz w:val="22"/>
                <w:szCs w:val="22"/>
              </w:rPr>
              <w:t xml:space="preserve">velur </w:t>
            </w:r>
            <w:r w:rsidRPr="355AAF3C">
              <w:rPr>
                <w:sz w:val="22"/>
                <w:szCs w:val="22"/>
              </w:rPr>
              <w:t>rangan möguleika</w:t>
            </w:r>
          </w:p>
          <w:p w14:paraId="245F0070" w14:textId="1573F9DF" w:rsidR="34800996" w:rsidRDefault="6BC64841" w:rsidP="00C71864">
            <w:pPr>
              <w:pStyle w:val="ListParagraph"/>
              <w:numPr>
                <w:ilvl w:val="0"/>
                <w:numId w:val="36"/>
              </w:numPr>
              <w:spacing w:line="240" w:lineRule="auto"/>
              <w:rPr>
                <w:sz w:val="22"/>
                <w:szCs w:val="22"/>
              </w:rPr>
            </w:pPr>
            <w:r w:rsidRPr="6E21E05F">
              <w:rPr>
                <w:sz w:val="22"/>
                <w:szCs w:val="22"/>
              </w:rPr>
              <w:t xml:space="preserve">Notandi slær inn </w:t>
            </w:r>
            <w:r w:rsidRPr="39669F56">
              <w:rPr>
                <w:sz w:val="22"/>
                <w:szCs w:val="22"/>
              </w:rPr>
              <w:t>ógild tákn í upplýsingar</w:t>
            </w:r>
          </w:p>
          <w:p w14:paraId="47600FFF" w14:textId="0C8DBBFE" w:rsidR="34800996" w:rsidRDefault="6BC64841" w:rsidP="00C71864">
            <w:pPr>
              <w:pStyle w:val="ListParagraph"/>
              <w:numPr>
                <w:ilvl w:val="0"/>
                <w:numId w:val="36"/>
              </w:numPr>
              <w:spacing w:line="240" w:lineRule="auto"/>
              <w:rPr>
                <w:sz w:val="22"/>
                <w:szCs w:val="22"/>
              </w:rPr>
            </w:pPr>
            <w:r w:rsidRPr="39669F56">
              <w:rPr>
                <w:sz w:val="22"/>
                <w:szCs w:val="22"/>
              </w:rPr>
              <w:t>Notandi slær inn ógilda kennitölu</w:t>
            </w:r>
          </w:p>
        </w:tc>
      </w:tr>
      <w:tr w:rsidR="34800996" w14:paraId="6ADFB86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D117A6"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9C192D" w14:textId="1F2CBBFD" w:rsidR="34800996" w:rsidRDefault="61245824" w:rsidP="34800996">
            <w:pPr>
              <w:spacing w:line="240" w:lineRule="auto"/>
              <w:rPr>
                <w:sz w:val="22"/>
                <w:szCs w:val="22"/>
              </w:rPr>
            </w:pPr>
            <w:r w:rsidRPr="27648959">
              <w:rPr>
                <w:sz w:val="22"/>
                <w:szCs w:val="22"/>
              </w:rPr>
              <w:t xml:space="preserve">Yfirmaður hefur </w:t>
            </w:r>
            <w:r w:rsidRPr="5A3451C7">
              <w:rPr>
                <w:sz w:val="22"/>
                <w:szCs w:val="22"/>
              </w:rPr>
              <w:t xml:space="preserve">skráð </w:t>
            </w:r>
            <w:r w:rsidRPr="7817093D">
              <w:rPr>
                <w:sz w:val="22"/>
                <w:szCs w:val="22"/>
              </w:rPr>
              <w:t xml:space="preserve">nýjann </w:t>
            </w:r>
            <w:r w:rsidRPr="052074A1">
              <w:rPr>
                <w:sz w:val="22"/>
                <w:szCs w:val="22"/>
              </w:rPr>
              <w:t>starfsmann í kerfið</w:t>
            </w:r>
          </w:p>
        </w:tc>
      </w:tr>
      <w:tr w:rsidR="34800996" w14:paraId="659B58A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D8A594"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1670B5" w14:textId="39EE1602" w:rsidR="34800996" w:rsidRDefault="733FC373" w:rsidP="34800996">
            <w:pPr>
              <w:spacing w:line="240" w:lineRule="auto"/>
              <w:rPr>
                <w:sz w:val="22"/>
                <w:szCs w:val="22"/>
              </w:rPr>
            </w:pPr>
            <w:r w:rsidRPr="624C8F79">
              <w:rPr>
                <w:sz w:val="22"/>
                <w:szCs w:val="22"/>
              </w:rPr>
              <w:t>Yfirmaður, starfsmaður</w:t>
            </w:r>
          </w:p>
        </w:tc>
      </w:tr>
      <w:tr w:rsidR="34800996" w14:paraId="2DE5E6A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105282"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2DB151" w14:textId="0B9EE41D" w:rsidR="34800996" w:rsidRDefault="007AE0B6" w:rsidP="34800996">
            <w:pPr>
              <w:spacing w:line="240" w:lineRule="auto"/>
              <w:rPr>
                <w:sz w:val="22"/>
                <w:szCs w:val="22"/>
              </w:rPr>
            </w:pPr>
            <w:r w:rsidRPr="39C3350D">
              <w:rPr>
                <w:sz w:val="22"/>
                <w:szCs w:val="22"/>
              </w:rPr>
              <w:t>Atli Axfjörð</w:t>
            </w:r>
          </w:p>
        </w:tc>
      </w:tr>
    </w:tbl>
    <w:p w14:paraId="5EA3B9FC"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46ED73C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3ABE662"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DBC34A" w14:textId="449F8005" w:rsidR="34800996" w:rsidRDefault="7070C58D" w:rsidP="34800996">
            <w:pPr>
              <w:spacing w:line="240" w:lineRule="auto"/>
              <w:rPr>
                <w:sz w:val="22"/>
                <w:szCs w:val="22"/>
              </w:rPr>
            </w:pPr>
            <w:r w:rsidRPr="3579D507">
              <w:rPr>
                <w:sz w:val="22"/>
                <w:szCs w:val="22"/>
              </w:rPr>
              <w:t xml:space="preserve">Sem yfirmaður vill ég geta </w:t>
            </w:r>
            <w:r w:rsidRPr="2176EE32">
              <w:rPr>
                <w:sz w:val="22"/>
                <w:szCs w:val="22"/>
              </w:rPr>
              <w:t xml:space="preserve">samþykkt </w:t>
            </w:r>
            <w:r w:rsidRPr="2ABF42CE">
              <w:rPr>
                <w:sz w:val="22"/>
                <w:szCs w:val="22"/>
              </w:rPr>
              <w:t xml:space="preserve">tilbúnar </w:t>
            </w:r>
            <w:r w:rsidRPr="7B14DD63">
              <w:rPr>
                <w:sz w:val="22"/>
                <w:szCs w:val="22"/>
              </w:rPr>
              <w:t>verkaskýrslur</w:t>
            </w:r>
          </w:p>
        </w:tc>
      </w:tr>
      <w:tr w:rsidR="34800996" w14:paraId="57F815F8"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7CC55E6"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193E0C" w14:textId="294FDD07" w:rsidR="34800996" w:rsidRDefault="6B55E9FE" w:rsidP="34800996">
            <w:pPr>
              <w:spacing w:line="240" w:lineRule="auto"/>
              <w:rPr>
                <w:sz w:val="22"/>
                <w:szCs w:val="22"/>
              </w:rPr>
            </w:pPr>
            <w:r w:rsidRPr="02CB8229">
              <w:rPr>
                <w:sz w:val="22"/>
                <w:szCs w:val="22"/>
              </w:rPr>
              <w:t>25</w:t>
            </w:r>
          </w:p>
        </w:tc>
      </w:tr>
      <w:tr w:rsidR="34800996" w14:paraId="7FCA131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64DC0A"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17B0E6" w14:textId="2E9E0384" w:rsidR="34800996" w:rsidRDefault="640DBDB8" w:rsidP="34800996">
            <w:pPr>
              <w:spacing w:line="240" w:lineRule="auto"/>
              <w:rPr>
                <w:sz w:val="22"/>
                <w:szCs w:val="22"/>
              </w:rPr>
            </w:pPr>
            <w:r w:rsidRPr="02CB8229">
              <w:rPr>
                <w:sz w:val="22"/>
                <w:szCs w:val="22"/>
              </w:rPr>
              <w:t>A</w:t>
            </w:r>
          </w:p>
        </w:tc>
      </w:tr>
      <w:tr w:rsidR="34800996" w14:paraId="73A6A41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19C775"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470A68" w14:textId="0E3D46B4" w:rsidR="34800996" w:rsidRDefault="03E60738" w:rsidP="0033334A">
            <w:pPr>
              <w:pStyle w:val="ListParagraph"/>
              <w:numPr>
                <w:ilvl w:val="0"/>
                <w:numId w:val="70"/>
              </w:numPr>
              <w:spacing w:line="240" w:lineRule="auto"/>
              <w:rPr>
                <w:sz w:val="22"/>
                <w:szCs w:val="22"/>
              </w:rPr>
            </w:pPr>
            <w:r w:rsidRPr="0A0A3362">
              <w:rPr>
                <w:sz w:val="22"/>
                <w:szCs w:val="22"/>
              </w:rPr>
              <w:t>Notandi þarf að vera yfirmaður</w:t>
            </w:r>
          </w:p>
          <w:p w14:paraId="3AFB23C9" w14:textId="404934AE" w:rsidR="03E60738" w:rsidRDefault="03E60738" w:rsidP="0033334A">
            <w:pPr>
              <w:pStyle w:val="ListParagraph"/>
              <w:numPr>
                <w:ilvl w:val="0"/>
                <w:numId w:val="70"/>
              </w:numPr>
              <w:spacing w:line="240" w:lineRule="auto"/>
              <w:rPr>
                <w:sz w:val="22"/>
                <w:szCs w:val="22"/>
              </w:rPr>
            </w:pPr>
            <w:r w:rsidRPr="0A0A3362">
              <w:rPr>
                <w:sz w:val="22"/>
                <w:szCs w:val="22"/>
              </w:rPr>
              <w:t>Verkskýrsla þarf að vera til</w:t>
            </w:r>
          </w:p>
          <w:p w14:paraId="2BB9B645" w14:textId="4DF7513E" w:rsidR="34800996" w:rsidRDefault="03E60738" w:rsidP="0033334A">
            <w:pPr>
              <w:pStyle w:val="ListParagraph"/>
              <w:numPr>
                <w:ilvl w:val="0"/>
                <w:numId w:val="70"/>
              </w:numPr>
              <w:spacing w:line="240" w:lineRule="auto"/>
              <w:rPr>
                <w:sz w:val="22"/>
                <w:szCs w:val="22"/>
              </w:rPr>
            </w:pPr>
            <w:r w:rsidRPr="130F1FAC">
              <w:rPr>
                <w:sz w:val="22"/>
                <w:szCs w:val="22"/>
              </w:rPr>
              <w:t xml:space="preserve">Verkskýrsla þarf að vera merkt sem tilbúin(e. Done) </w:t>
            </w:r>
          </w:p>
        </w:tc>
      </w:tr>
      <w:tr w:rsidR="34800996" w14:paraId="1F558F2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9F8075C"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57CF13" w14:textId="599119A7" w:rsidR="34800996" w:rsidRDefault="5FB71715" w:rsidP="130F1FAC">
            <w:pPr>
              <w:pStyle w:val="ListParagraph"/>
              <w:spacing w:line="240" w:lineRule="auto"/>
              <w:rPr>
                <w:sz w:val="22"/>
                <w:szCs w:val="22"/>
              </w:rPr>
            </w:pPr>
            <w:r w:rsidRPr="130F1FAC">
              <w:rPr>
                <w:sz w:val="22"/>
                <w:szCs w:val="22"/>
              </w:rPr>
              <w:t>1.Yfirmaður skráir sig inn</w:t>
            </w:r>
          </w:p>
          <w:p w14:paraId="2CD8E407" w14:textId="02495AA8" w:rsidR="34800996" w:rsidRDefault="5FB71715" w:rsidP="1F4C5B15">
            <w:pPr>
              <w:pStyle w:val="ListParagraph"/>
              <w:spacing w:line="240" w:lineRule="auto"/>
              <w:rPr>
                <w:sz w:val="22"/>
                <w:szCs w:val="22"/>
              </w:rPr>
            </w:pPr>
            <w:r w:rsidRPr="130F1FAC">
              <w:rPr>
                <w:sz w:val="22"/>
                <w:szCs w:val="22"/>
              </w:rPr>
              <w:t>2.</w:t>
            </w:r>
            <w:r w:rsidRPr="4FB57A6D">
              <w:rPr>
                <w:sz w:val="22"/>
                <w:szCs w:val="22"/>
              </w:rPr>
              <w:t xml:space="preserve"> </w:t>
            </w:r>
            <w:r w:rsidRPr="778FBFF1">
              <w:rPr>
                <w:sz w:val="22"/>
                <w:szCs w:val="22"/>
              </w:rPr>
              <w:t>Yfirmaður velur</w:t>
            </w:r>
            <w:r w:rsidRPr="10216602">
              <w:rPr>
                <w:sz w:val="22"/>
                <w:szCs w:val="22"/>
              </w:rPr>
              <w:t xml:space="preserve"> </w:t>
            </w:r>
            <w:r w:rsidRPr="1F4C5B15">
              <w:rPr>
                <w:sz w:val="22"/>
                <w:szCs w:val="22"/>
              </w:rPr>
              <w:t>“tickets and reports”</w:t>
            </w:r>
          </w:p>
          <w:p w14:paraId="08092C40" w14:textId="244A0FA6" w:rsidR="34800996" w:rsidRDefault="5FB71715" w:rsidP="14DA7A92">
            <w:pPr>
              <w:pStyle w:val="ListParagraph"/>
              <w:spacing w:line="240" w:lineRule="auto"/>
              <w:rPr>
                <w:sz w:val="22"/>
                <w:szCs w:val="22"/>
              </w:rPr>
            </w:pPr>
            <w:r w:rsidRPr="6330D985">
              <w:rPr>
                <w:sz w:val="22"/>
                <w:szCs w:val="22"/>
              </w:rPr>
              <w:t xml:space="preserve">3. </w:t>
            </w:r>
            <w:r w:rsidRPr="2F5B5CD1">
              <w:rPr>
                <w:sz w:val="22"/>
                <w:szCs w:val="22"/>
              </w:rPr>
              <w:t xml:space="preserve">Velur þar “mark </w:t>
            </w:r>
            <w:r w:rsidRPr="14DA7A92">
              <w:rPr>
                <w:sz w:val="22"/>
                <w:szCs w:val="22"/>
              </w:rPr>
              <w:t>report as complete”</w:t>
            </w:r>
          </w:p>
          <w:p w14:paraId="56AED4C4" w14:textId="1BB4EE03" w:rsidR="34800996" w:rsidRDefault="5FB71715" w:rsidP="130F1FAC">
            <w:pPr>
              <w:pStyle w:val="ListParagraph"/>
              <w:spacing w:line="240" w:lineRule="auto"/>
              <w:rPr>
                <w:sz w:val="22"/>
                <w:szCs w:val="22"/>
              </w:rPr>
            </w:pPr>
            <w:r w:rsidRPr="6605CB3B">
              <w:rPr>
                <w:sz w:val="22"/>
                <w:szCs w:val="22"/>
              </w:rPr>
              <w:t xml:space="preserve">4. Fær upp lista af verkaskýrslum sem skráðar eru sem </w:t>
            </w:r>
            <w:r w:rsidRPr="2C6C51F3">
              <w:rPr>
                <w:sz w:val="22"/>
                <w:szCs w:val="22"/>
              </w:rPr>
              <w:t xml:space="preserve">tilbúnar. </w:t>
            </w:r>
            <w:r w:rsidRPr="5F3113E1">
              <w:rPr>
                <w:sz w:val="22"/>
                <w:szCs w:val="22"/>
              </w:rPr>
              <w:t xml:space="preserve">Velur skýrsluna sem á </w:t>
            </w:r>
            <w:r w:rsidRPr="39DACA8C">
              <w:rPr>
                <w:sz w:val="22"/>
                <w:szCs w:val="22"/>
              </w:rPr>
              <w:t>að samþykkja</w:t>
            </w:r>
            <w:r w:rsidRPr="25D2C714">
              <w:rPr>
                <w:sz w:val="22"/>
                <w:szCs w:val="22"/>
              </w:rPr>
              <w:t>.</w:t>
            </w:r>
          </w:p>
        </w:tc>
      </w:tr>
      <w:tr w:rsidR="34800996" w14:paraId="6DDC22A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DB0F54A"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FBFF4AC" w14:textId="19975614" w:rsidR="34800996" w:rsidRDefault="248A7345" w:rsidP="00D62E39">
            <w:pPr>
              <w:pStyle w:val="ListParagraph"/>
              <w:numPr>
                <w:ilvl w:val="0"/>
                <w:numId w:val="36"/>
              </w:numPr>
              <w:spacing w:line="240" w:lineRule="auto"/>
              <w:rPr>
                <w:sz w:val="22"/>
                <w:szCs w:val="22"/>
              </w:rPr>
            </w:pPr>
            <w:r w:rsidRPr="60C44106">
              <w:rPr>
                <w:sz w:val="22"/>
                <w:szCs w:val="22"/>
              </w:rPr>
              <w:t xml:space="preserve">Starfsmaður er </w:t>
            </w:r>
            <w:r w:rsidRPr="76DB5034">
              <w:rPr>
                <w:sz w:val="22"/>
                <w:szCs w:val="22"/>
              </w:rPr>
              <w:t>ekki yfirmaður</w:t>
            </w:r>
          </w:p>
          <w:p w14:paraId="67321B98" w14:textId="1AFF72B7" w:rsidR="34800996" w:rsidRDefault="248A7345" w:rsidP="00D62E39">
            <w:pPr>
              <w:pStyle w:val="ListParagraph"/>
              <w:numPr>
                <w:ilvl w:val="0"/>
                <w:numId w:val="36"/>
              </w:numPr>
              <w:spacing w:line="240" w:lineRule="auto"/>
              <w:rPr>
                <w:sz w:val="22"/>
                <w:szCs w:val="22"/>
              </w:rPr>
            </w:pPr>
            <w:r w:rsidRPr="1C42765B">
              <w:rPr>
                <w:sz w:val="22"/>
                <w:szCs w:val="22"/>
              </w:rPr>
              <w:t>Verkskýrsla er ekki til</w:t>
            </w:r>
          </w:p>
          <w:p w14:paraId="641CBEAF" w14:textId="0BAA3229" w:rsidR="34800996" w:rsidRDefault="248A7345" w:rsidP="00C71864">
            <w:pPr>
              <w:pStyle w:val="ListParagraph"/>
              <w:numPr>
                <w:ilvl w:val="0"/>
                <w:numId w:val="36"/>
              </w:numPr>
              <w:spacing w:line="240" w:lineRule="auto"/>
              <w:rPr>
                <w:sz w:val="22"/>
                <w:szCs w:val="22"/>
              </w:rPr>
            </w:pPr>
            <w:r w:rsidRPr="1C42765B">
              <w:rPr>
                <w:sz w:val="22"/>
                <w:szCs w:val="22"/>
              </w:rPr>
              <w:t xml:space="preserve">Verkskýrsla sem á að samþykkja </w:t>
            </w:r>
            <w:r w:rsidRPr="4EFA407D">
              <w:rPr>
                <w:sz w:val="22"/>
                <w:szCs w:val="22"/>
              </w:rPr>
              <w:t xml:space="preserve">er ekki </w:t>
            </w:r>
            <w:r w:rsidRPr="0015F0C3">
              <w:rPr>
                <w:sz w:val="22"/>
                <w:szCs w:val="22"/>
              </w:rPr>
              <w:t>merkt sem tilbúin</w:t>
            </w:r>
          </w:p>
        </w:tc>
      </w:tr>
      <w:tr w:rsidR="34800996" w14:paraId="144654B5"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986431"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BF67CA" w14:textId="1644A1BC" w:rsidR="34800996" w:rsidRDefault="762ECB83" w:rsidP="34800996">
            <w:pPr>
              <w:spacing w:line="240" w:lineRule="auto"/>
              <w:rPr>
                <w:sz w:val="22"/>
                <w:szCs w:val="22"/>
              </w:rPr>
            </w:pPr>
            <w:r w:rsidRPr="6A67D1EE">
              <w:rPr>
                <w:sz w:val="22"/>
                <w:szCs w:val="22"/>
              </w:rPr>
              <w:t xml:space="preserve">Yfirmaður hefur samþykkt tilbúna </w:t>
            </w:r>
            <w:r w:rsidRPr="47E33A51">
              <w:rPr>
                <w:sz w:val="22"/>
                <w:szCs w:val="22"/>
              </w:rPr>
              <w:t>verkskýrslu</w:t>
            </w:r>
          </w:p>
        </w:tc>
      </w:tr>
      <w:tr w:rsidR="34800996" w14:paraId="5BC11E6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CE83C6F"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3AEC64" w14:textId="307E1417" w:rsidR="34800996" w:rsidRDefault="40535A59" w:rsidP="34800996">
            <w:pPr>
              <w:spacing w:line="240" w:lineRule="auto"/>
              <w:rPr>
                <w:sz w:val="22"/>
                <w:szCs w:val="22"/>
              </w:rPr>
            </w:pPr>
            <w:r w:rsidRPr="213B6BBA">
              <w:rPr>
                <w:sz w:val="22"/>
                <w:szCs w:val="22"/>
              </w:rPr>
              <w:t>Yfirmaður</w:t>
            </w:r>
          </w:p>
        </w:tc>
      </w:tr>
      <w:tr w:rsidR="34800996" w14:paraId="47FA8A7B"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EC64FC3"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5EC45C" w14:textId="2FB6EE81" w:rsidR="34800996" w:rsidRDefault="4914EFC3" w:rsidP="34800996">
            <w:pPr>
              <w:spacing w:line="240" w:lineRule="auto"/>
              <w:rPr>
                <w:sz w:val="22"/>
                <w:szCs w:val="22"/>
              </w:rPr>
            </w:pPr>
            <w:r w:rsidRPr="213B6BBA">
              <w:rPr>
                <w:sz w:val="22"/>
                <w:szCs w:val="22"/>
              </w:rPr>
              <w:t xml:space="preserve">Daníel </w:t>
            </w:r>
            <w:r w:rsidRPr="7DE1B6CC">
              <w:rPr>
                <w:sz w:val="22"/>
                <w:szCs w:val="22"/>
              </w:rPr>
              <w:t xml:space="preserve">Atli </w:t>
            </w:r>
            <w:r w:rsidRPr="6001CB8D">
              <w:rPr>
                <w:sz w:val="22"/>
                <w:szCs w:val="22"/>
              </w:rPr>
              <w:t>Cassata</w:t>
            </w:r>
          </w:p>
        </w:tc>
      </w:tr>
    </w:tbl>
    <w:p w14:paraId="21F13103" w14:textId="4D78698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2414B48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95F8645"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1AB301" w14:textId="78CEF2FA" w:rsidR="34800996" w:rsidRDefault="25AF4AFC" w:rsidP="34800996">
            <w:pPr>
              <w:spacing w:line="240" w:lineRule="auto"/>
              <w:rPr>
                <w:sz w:val="22"/>
                <w:szCs w:val="22"/>
              </w:rPr>
            </w:pPr>
            <w:r w:rsidRPr="25B50162">
              <w:rPr>
                <w:sz w:val="22"/>
                <w:szCs w:val="22"/>
              </w:rPr>
              <w:t xml:space="preserve">Sem yfirmaður vill ég geta </w:t>
            </w:r>
            <w:r w:rsidRPr="438DE622">
              <w:rPr>
                <w:sz w:val="22"/>
                <w:szCs w:val="22"/>
              </w:rPr>
              <w:t xml:space="preserve">skráð </w:t>
            </w:r>
            <w:r w:rsidRPr="3C4B536F">
              <w:rPr>
                <w:sz w:val="22"/>
                <w:szCs w:val="22"/>
              </w:rPr>
              <w:t>áfangastað</w:t>
            </w:r>
            <w:r w:rsidR="0EDF4387" w:rsidRPr="3CA5FA48">
              <w:rPr>
                <w:sz w:val="22"/>
                <w:szCs w:val="22"/>
              </w:rPr>
              <w:t xml:space="preserve"> og </w:t>
            </w:r>
            <w:r w:rsidR="0EDF4387" w:rsidRPr="03667D56">
              <w:rPr>
                <w:sz w:val="22"/>
                <w:szCs w:val="22"/>
              </w:rPr>
              <w:t>upplýsingar um hann</w:t>
            </w:r>
          </w:p>
        </w:tc>
      </w:tr>
      <w:tr w:rsidR="34800996" w14:paraId="5644D53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2FD44FA"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E77C4F" w14:textId="5DE9DDD5" w:rsidR="34800996" w:rsidRDefault="649648E5" w:rsidP="34800996">
            <w:pPr>
              <w:spacing w:line="240" w:lineRule="auto"/>
              <w:rPr>
                <w:sz w:val="22"/>
                <w:szCs w:val="22"/>
              </w:rPr>
            </w:pPr>
            <w:r w:rsidRPr="14C004EB">
              <w:rPr>
                <w:sz w:val="22"/>
                <w:szCs w:val="22"/>
              </w:rPr>
              <w:t>20</w:t>
            </w:r>
          </w:p>
        </w:tc>
      </w:tr>
      <w:tr w:rsidR="34800996" w14:paraId="346DBF5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1E49871"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74407E" w14:textId="36F0C517" w:rsidR="34800996" w:rsidRDefault="58AE9625" w:rsidP="34800996">
            <w:pPr>
              <w:spacing w:line="240" w:lineRule="auto"/>
              <w:rPr>
                <w:sz w:val="22"/>
                <w:szCs w:val="22"/>
              </w:rPr>
            </w:pPr>
            <w:r w:rsidRPr="042F09B1">
              <w:rPr>
                <w:sz w:val="22"/>
                <w:szCs w:val="22"/>
              </w:rPr>
              <w:t>A</w:t>
            </w:r>
          </w:p>
        </w:tc>
      </w:tr>
      <w:tr w:rsidR="34800996" w14:paraId="2F29742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5360F74"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F0BAE7" w14:textId="090D34FF" w:rsidR="34800996" w:rsidRDefault="666842E7" w:rsidP="0033334A">
            <w:pPr>
              <w:pStyle w:val="ListParagraph"/>
              <w:numPr>
                <w:ilvl w:val="0"/>
                <w:numId w:val="71"/>
              </w:numPr>
              <w:spacing w:line="240" w:lineRule="auto"/>
              <w:rPr>
                <w:sz w:val="22"/>
                <w:szCs w:val="22"/>
              </w:rPr>
            </w:pPr>
            <w:r w:rsidRPr="475F7452">
              <w:rPr>
                <w:sz w:val="22"/>
                <w:szCs w:val="22"/>
              </w:rPr>
              <w:t xml:space="preserve">Starfsmaður er </w:t>
            </w:r>
            <w:r w:rsidRPr="35518965">
              <w:rPr>
                <w:sz w:val="22"/>
                <w:szCs w:val="22"/>
              </w:rPr>
              <w:t>yfirmaður</w:t>
            </w:r>
          </w:p>
          <w:p w14:paraId="03BEBF05" w14:textId="4F5151A9" w:rsidR="76C927B3" w:rsidRDefault="666842E7" w:rsidP="0033334A">
            <w:pPr>
              <w:pStyle w:val="ListParagraph"/>
              <w:numPr>
                <w:ilvl w:val="0"/>
                <w:numId w:val="71"/>
              </w:numPr>
              <w:spacing w:line="240" w:lineRule="auto"/>
              <w:rPr>
                <w:sz w:val="22"/>
                <w:szCs w:val="22"/>
              </w:rPr>
            </w:pPr>
            <w:r w:rsidRPr="2F244CEF">
              <w:rPr>
                <w:sz w:val="22"/>
                <w:szCs w:val="22"/>
              </w:rPr>
              <w:t>Yfirmaður hefur allar</w:t>
            </w:r>
            <w:r w:rsidRPr="6DC2945D">
              <w:rPr>
                <w:sz w:val="22"/>
                <w:szCs w:val="22"/>
              </w:rPr>
              <w:t xml:space="preserve"> nauðsynlegar </w:t>
            </w:r>
            <w:r w:rsidRPr="128AEC4F">
              <w:rPr>
                <w:sz w:val="22"/>
                <w:szCs w:val="22"/>
              </w:rPr>
              <w:t>upplýsingar um nýjan áfangastað</w:t>
            </w:r>
          </w:p>
          <w:p w14:paraId="3FEF1577" w14:textId="77777777" w:rsidR="34800996" w:rsidRDefault="34800996" w:rsidP="34800996">
            <w:pPr>
              <w:spacing w:line="240" w:lineRule="auto"/>
              <w:rPr>
                <w:sz w:val="22"/>
                <w:szCs w:val="22"/>
              </w:rPr>
            </w:pPr>
          </w:p>
        </w:tc>
      </w:tr>
      <w:tr w:rsidR="34800996" w14:paraId="78DC4BC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B7F8943"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E12C1C" w14:textId="133F2D9B" w:rsidR="34800996" w:rsidRDefault="6791C2A4" w:rsidP="0033334A">
            <w:pPr>
              <w:pStyle w:val="ListParagraph"/>
              <w:numPr>
                <w:ilvl w:val="0"/>
                <w:numId w:val="72"/>
              </w:numPr>
              <w:spacing w:line="240" w:lineRule="auto"/>
              <w:rPr>
                <w:sz w:val="22"/>
                <w:szCs w:val="22"/>
              </w:rPr>
            </w:pPr>
            <w:r w:rsidRPr="128AEC4F">
              <w:rPr>
                <w:sz w:val="22"/>
                <w:szCs w:val="22"/>
              </w:rPr>
              <w:t>Yfirmaður skráir sig inn</w:t>
            </w:r>
          </w:p>
          <w:p w14:paraId="654D4B6C" w14:textId="0637AC9F" w:rsidR="34800996" w:rsidRDefault="739BC6C8" w:rsidP="0033334A">
            <w:pPr>
              <w:pStyle w:val="ListParagraph"/>
              <w:numPr>
                <w:ilvl w:val="0"/>
                <w:numId w:val="72"/>
              </w:numPr>
              <w:spacing w:line="240" w:lineRule="auto"/>
              <w:rPr>
                <w:sz w:val="22"/>
                <w:szCs w:val="22"/>
              </w:rPr>
            </w:pPr>
            <w:r w:rsidRPr="7F2E6BA5">
              <w:rPr>
                <w:sz w:val="22"/>
                <w:szCs w:val="22"/>
              </w:rPr>
              <w:t xml:space="preserve">Yfirmaður velur </w:t>
            </w:r>
            <w:r w:rsidRPr="52E93D67">
              <w:rPr>
                <w:sz w:val="22"/>
                <w:szCs w:val="22"/>
              </w:rPr>
              <w:t>“destinations”</w:t>
            </w:r>
          </w:p>
          <w:p w14:paraId="5035D918" w14:textId="3D1DA8F3" w:rsidR="34800996" w:rsidRDefault="090D55F8" w:rsidP="0033334A">
            <w:pPr>
              <w:pStyle w:val="ListParagraph"/>
              <w:numPr>
                <w:ilvl w:val="0"/>
                <w:numId w:val="72"/>
              </w:numPr>
              <w:spacing w:line="240" w:lineRule="auto"/>
              <w:rPr>
                <w:sz w:val="22"/>
                <w:szCs w:val="22"/>
              </w:rPr>
            </w:pPr>
            <w:r w:rsidRPr="6438467C">
              <w:rPr>
                <w:sz w:val="22"/>
                <w:szCs w:val="22"/>
              </w:rPr>
              <w:t xml:space="preserve">Yfirmaður velur </w:t>
            </w:r>
            <w:r w:rsidRPr="6E228B6F">
              <w:rPr>
                <w:sz w:val="22"/>
                <w:szCs w:val="22"/>
              </w:rPr>
              <w:t xml:space="preserve">“create a </w:t>
            </w:r>
            <w:r w:rsidRPr="32F769D6">
              <w:rPr>
                <w:sz w:val="22"/>
                <w:szCs w:val="22"/>
              </w:rPr>
              <w:t>destination”</w:t>
            </w:r>
          </w:p>
          <w:p w14:paraId="464DEA04" w14:textId="6254DFEE" w:rsidR="34800996" w:rsidRDefault="090D55F8" w:rsidP="0033334A">
            <w:pPr>
              <w:pStyle w:val="ListParagraph"/>
              <w:numPr>
                <w:ilvl w:val="0"/>
                <w:numId w:val="72"/>
              </w:numPr>
              <w:spacing w:line="240" w:lineRule="auto"/>
              <w:rPr>
                <w:sz w:val="22"/>
                <w:szCs w:val="22"/>
              </w:rPr>
            </w:pPr>
            <w:r w:rsidRPr="7EE6662D">
              <w:rPr>
                <w:sz w:val="22"/>
                <w:szCs w:val="22"/>
              </w:rPr>
              <w:t xml:space="preserve">Skráir þar inn upplýsingar sem beðið er um. </w:t>
            </w:r>
            <w:r w:rsidRPr="66AA55B6">
              <w:rPr>
                <w:sz w:val="22"/>
                <w:szCs w:val="22"/>
              </w:rPr>
              <w:t xml:space="preserve">Land, flugvöll, símanúmer, </w:t>
            </w:r>
            <w:r w:rsidRPr="55B0577F">
              <w:rPr>
                <w:sz w:val="22"/>
                <w:szCs w:val="22"/>
              </w:rPr>
              <w:t xml:space="preserve">opnunatíma </w:t>
            </w:r>
            <w:r w:rsidRPr="3CA5FA48">
              <w:rPr>
                <w:sz w:val="22"/>
                <w:szCs w:val="22"/>
              </w:rPr>
              <w:t>og yfirmann rekstrarsviðs á viðkomandi áfangastað.</w:t>
            </w:r>
          </w:p>
        </w:tc>
      </w:tr>
      <w:tr w:rsidR="34800996" w14:paraId="5045C90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8F5A1F6"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BDCA9A" w14:textId="22321796" w:rsidR="34800996" w:rsidRDefault="63DA00D0" w:rsidP="00C71864">
            <w:pPr>
              <w:pStyle w:val="ListParagraph"/>
              <w:numPr>
                <w:ilvl w:val="0"/>
                <w:numId w:val="36"/>
              </w:numPr>
              <w:spacing w:line="240" w:lineRule="auto"/>
              <w:rPr>
                <w:sz w:val="22"/>
                <w:szCs w:val="22"/>
              </w:rPr>
            </w:pPr>
            <w:r w:rsidRPr="3CA5FA48">
              <w:rPr>
                <w:sz w:val="22"/>
                <w:szCs w:val="22"/>
              </w:rPr>
              <w:t>Starfsmaður er ekki yfirmaður</w:t>
            </w:r>
          </w:p>
          <w:p w14:paraId="2A992638" w14:textId="4AFC7673" w:rsidR="34800996" w:rsidRDefault="63DA00D0" w:rsidP="00C71864">
            <w:pPr>
              <w:pStyle w:val="ListParagraph"/>
              <w:numPr>
                <w:ilvl w:val="0"/>
                <w:numId w:val="36"/>
              </w:numPr>
              <w:spacing w:line="240" w:lineRule="auto"/>
              <w:rPr>
                <w:sz w:val="22"/>
                <w:szCs w:val="22"/>
              </w:rPr>
            </w:pPr>
            <w:r w:rsidRPr="3CA5FA48">
              <w:rPr>
                <w:sz w:val="22"/>
                <w:szCs w:val="22"/>
              </w:rPr>
              <w:t>Yfirmaður hefur ekki fullnægjandi upplýsingar um áfangastað til að skrá í kerfið</w:t>
            </w:r>
          </w:p>
        </w:tc>
      </w:tr>
      <w:tr w:rsidR="34800996" w14:paraId="494D28D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D4248B7"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BC763F" w14:textId="4E4EF042" w:rsidR="34800996" w:rsidRDefault="3A875175" w:rsidP="34800996">
            <w:pPr>
              <w:spacing w:line="240" w:lineRule="auto"/>
              <w:rPr>
                <w:sz w:val="22"/>
                <w:szCs w:val="22"/>
              </w:rPr>
            </w:pPr>
            <w:r w:rsidRPr="3CA5FA48">
              <w:rPr>
                <w:sz w:val="22"/>
                <w:szCs w:val="22"/>
              </w:rPr>
              <w:t>Upplýsingar hafa verið skráðar á nýjan áfangastað.</w:t>
            </w:r>
          </w:p>
        </w:tc>
      </w:tr>
      <w:tr w:rsidR="34800996" w14:paraId="76528C07"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C89F2D5"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65A2D8" w14:textId="043A6B20" w:rsidR="34800996" w:rsidRDefault="489D23B1" w:rsidP="34800996">
            <w:pPr>
              <w:spacing w:line="240" w:lineRule="auto"/>
              <w:rPr>
                <w:sz w:val="22"/>
                <w:szCs w:val="22"/>
              </w:rPr>
            </w:pPr>
            <w:r w:rsidRPr="3CA5FA48">
              <w:rPr>
                <w:sz w:val="22"/>
                <w:szCs w:val="22"/>
              </w:rPr>
              <w:t>Yfirmaður</w:t>
            </w:r>
          </w:p>
        </w:tc>
      </w:tr>
      <w:tr w:rsidR="34800996" w14:paraId="4E0F2431"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4761646"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A8215D" w14:textId="6D611097" w:rsidR="34800996" w:rsidRDefault="16AB4504" w:rsidP="34800996">
            <w:pPr>
              <w:spacing w:line="240" w:lineRule="auto"/>
              <w:rPr>
                <w:sz w:val="22"/>
                <w:szCs w:val="22"/>
              </w:rPr>
            </w:pPr>
            <w:r w:rsidRPr="3CA5FA48">
              <w:rPr>
                <w:sz w:val="22"/>
                <w:szCs w:val="22"/>
              </w:rPr>
              <w:t>Eva Dís Hákonardóttir</w:t>
            </w:r>
          </w:p>
        </w:tc>
      </w:tr>
    </w:tbl>
    <w:p w14:paraId="7B56C21D"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4E5A114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376D48"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3098B9" w14:textId="4A504871" w:rsidR="34800996" w:rsidRDefault="2715E951" w:rsidP="34800996">
            <w:pPr>
              <w:spacing w:line="240" w:lineRule="auto"/>
              <w:rPr>
                <w:sz w:val="22"/>
                <w:szCs w:val="22"/>
              </w:rPr>
            </w:pPr>
            <w:r w:rsidRPr="4E06634C">
              <w:rPr>
                <w:sz w:val="22"/>
                <w:szCs w:val="22"/>
              </w:rPr>
              <w:t xml:space="preserve">Sem yfirmaður vill ég geta </w:t>
            </w:r>
            <w:r w:rsidRPr="75290F66">
              <w:rPr>
                <w:sz w:val="22"/>
                <w:szCs w:val="22"/>
              </w:rPr>
              <w:t xml:space="preserve">bætt öðrum </w:t>
            </w:r>
            <w:r w:rsidRPr="27DC7D6E">
              <w:rPr>
                <w:sz w:val="22"/>
                <w:szCs w:val="22"/>
              </w:rPr>
              <w:t>yfirmanni á áfangastað</w:t>
            </w:r>
          </w:p>
        </w:tc>
      </w:tr>
      <w:tr w:rsidR="34800996" w14:paraId="17B8C3F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CFBC0CF"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ACA92E" w14:textId="42CBE0B4" w:rsidR="34800996" w:rsidRDefault="00672F08" w:rsidP="34800996">
            <w:pPr>
              <w:spacing w:line="240" w:lineRule="auto"/>
              <w:rPr>
                <w:sz w:val="22"/>
                <w:szCs w:val="22"/>
              </w:rPr>
            </w:pPr>
            <w:r>
              <w:rPr>
                <w:sz w:val="22"/>
                <w:szCs w:val="22"/>
              </w:rPr>
              <w:t>21</w:t>
            </w:r>
          </w:p>
        </w:tc>
      </w:tr>
      <w:tr w:rsidR="34800996" w14:paraId="01B768F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45EC0D7"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69860B" w14:textId="055E2083" w:rsidR="34800996" w:rsidRDefault="00672F08" w:rsidP="34800996">
            <w:pPr>
              <w:spacing w:line="240" w:lineRule="auto"/>
              <w:rPr>
                <w:sz w:val="22"/>
                <w:szCs w:val="22"/>
              </w:rPr>
            </w:pPr>
            <w:r>
              <w:rPr>
                <w:sz w:val="22"/>
                <w:szCs w:val="22"/>
              </w:rPr>
              <w:t>B</w:t>
            </w:r>
          </w:p>
        </w:tc>
      </w:tr>
      <w:tr w:rsidR="34800996" w14:paraId="6D26B5E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DD45A1"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4F9C8D" w14:textId="21E3056C" w:rsidR="34800996" w:rsidRDefault="00672F08" w:rsidP="34800996">
            <w:pPr>
              <w:spacing w:line="240" w:lineRule="auto"/>
              <w:rPr>
                <w:sz w:val="22"/>
                <w:szCs w:val="22"/>
              </w:rPr>
            </w:pPr>
            <w:r>
              <w:rPr>
                <w:sz w:val="22"/>
                <w:szCs w:val="22"/>
              </w:rPr>
              <w:t>Það er einn yfirmaður til.</w:t>
            </w:r>
          </w:p>
          <w:p w14:paraId="2B98FAEE" w14:textId="77777777" w:rsidR="00A36546" w:rsidRDefault="00A36546" w:rsidP="34800996">
            <w:pPr>
              <w:spacing w:line="240" w:lineRule="auto"/>
              <w:rPr>
                <w:sz w:val="22"/>
                <w:szCs w:val="22"/>
              </w:rPr>
            </w:pPr>
            <w:r>
              <w:rPr>
                <w:sz w:val="22"/>
                <w:szCs w:val="22"/>
              </w:rPr>
              <w:t>Það er áfangastaður án yfirmanns.</w:t>
            </w:r>
          </w:p>
          <w:p w14:paraId="0FBA6B6D" w14:textId="24426C36" w:rsidR="34800996" w:rsidRDefault="002E111C" w:rsidP="34800996">
            <w:pPr>
              <w:spacing w:line="240" w:lineRule="auto"/>
              <w:rPr>
                <w:sz w:val="22"/>
                <w:szCs w:val="22"/>
              </w:rPr>
            </w:pPr>
            <w:r>
              <w:rPr>
                <w:sz w:val="22"/>
                <w:szCs w:val="22"/>
              </w:rPr>
              <w:t>Yfirmaður er skráður inn</w:t>
            </w:r>
          </w:p>
        </w:tc>
      </w:tr>
      <w:tr w:rsidR="34800996" w:rsidRPr="00AA55B4" w14:paraId="457EDFB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CFA98E7"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49F287" w14:textId="77777777" w:rsidR="34800996" w:rsidRDefault="00FF0878" w:rsidP="005E0F71">
            <w:pPr>
              <w:pStyle w:val="ListParagraph"/>
              <w:numPr>
                <w:ilvl w:val="0"/>
                <w:numId w:val="73"/>
              </w:numPr>
              <w:spacing w:line="240" w:lineRule="auto"/>
              <w:rPr>
                <w:sz w:val="22"/>
                <w:szCs w:val="22"/>
              </w:rPr>
            </w:pPr>
            <w:r>
              <w:rPr>
                <w:sz w:val="22"/>
                <w:szCs w:val="22"/>
              </w:rPr>
              <w:t>Yfirmaður er í main menu</w:t>
            </w:r>
          </w:p>
          <w:p w14:paraId="5DE0DFEF" w14:textId="77777777" w:rsidR="00FF0878" w:rsidRDefault="00FF0878" w:rsidP="005E0F71">
            <w:pPr>
              <w:pStyle w:val="ListParagraph"/>
              <w:numPr>
                <w:ilvl w:val="0"/>
                <w:numId w:val="73"/>
              </w:numPr>
              <w:spacing w:line="240" w:lineRule="auto"/>
              <w:rPr>
                <w:sz w:val="22"/>
                <w:szCs w:val="22"/>
              </w:rPr>
            </w:pPr>
            <w:r>
              <w:rPr>
                <w:sz w:val="22"/>
                <w:szCs w:val="22"/>
              </w:rPr>
              <w:t>Yfirmaður velur staff</w:t>
            </w:r>
          </w:p>
          <w:p w14:paraId="05D97534" w14:textId="635F8893" w:rsidR="00FF0878" w:rsidRDefault="00FF0878" w:rsidP="005E0F71">
            <w:pPr>
              <w:pStyle w:val="ListParagraph"/>
              <w:numPr>
                <w:ilvl w:val="0"/>
                <w:numId w:val="73"/>
              </w:numPr>
              <w:spacing w:line="240" w:lineRule="auto"/>
              <w:rPr>
                <w:sz w:val="22"/>
                <w:szCs w:val="22"/>
              </w:rPr>
            </w:pPr>
            <w:r>
              <w:rPr>
                <w:sz w:val="22"/>
                <w:szCs w:val="22"/>
              </w:rPr>
              <w:t xml:space="preserve">Yfirmaður velur pick </w:t>
            </w:r>
            <w:r w:rsidR="00F07573">
              <w:rPr>
                <w:sz w:val="22"/>
                <w:szCs w:val="22"/>
              </w:rPr>
              <w:t>property</w:t>
            </w:r>
          </w:p>
          <w:p w14:paraId="629B123D" w14:textId="77777777" w:rsidR="00490E84" w:rsidRDefault="00C9223A" w:rsidP="005E0F71">
            <w:pPr>
              <w:pStyle w:val="ListParagraph"/>
              <w:numPr>
                <w:ilvl w:val="0"/>
                <w:numId w:val="73"/>
              </w:numPr>
              <w:spacing w:line="240" w:lineRule="auto"/>
              <w:rPr>
                <w:sz w:val="22"/>
                <w:szCs w:val="22"/>
              </w:rPr>
            </w:pPr>
            <w:r>
              <w:rPr>
                <w:sz w:val="22"/>
                <w:szCs w:val="22"/>
              </w:rPr>
              <w:t>Yfirmaður velur add</w:t>
            </w:r>
          </w:p>
          <w:p w14:paraId="30B42509" w14:textId="2EB34618" w:rsidR="0020264F" w:rsidRDefault="00E41211" w:rsidP="005E0F71">
            <w:pPr>
              <w:pStyle w:val="ListParagraph"/>
              <w:numPr>
                <w:ilvl w:val="0"/>
                <w:numId w:val="73"/>
              </w:numPr>
              <w:spacing w:line="240" w:lineRule="auto"/>
              <w:rPr>
                <w:sz w:val="22"/>
                <w:szCs w:val="22"/>
              </w:rPr>
            </w:pPr>
            <w:r>
              <w:rPr>
                <w:sz w:val="22"/>
                <w:szCs w:val="22"/>
              </w:rPr>
              <w:t xml:space="preserve">yfirmaður </w:t>
            </w:r>
            <w:r w:rsidR="00CA6C27">
              <w:rPr>
                <w:sz w:val="22"/>
                <w:szCs w:val="22"/>
              </w:rPr>
              <w:t xml:space="preserve">velur viðeigandi </w:t>
            </w:r>
            <w:r w:rsidR="00F07573">
              <w:rPr>
                <w:sz w:val="22"/>
                <w:szCs w:val="22"/>
              </w:rPr>
              <w:t>property</w:t>
            </w:r>
          </w:p>
          <w:p w14:paraId="2BADBFD7" w14:textId="791CBCB2" w:rsidR="34800996" w:rsidRPr="00AA55B4" w:rsidRDefault="00CA6C27" w:rsidP="0033334A">
            <w:pPr>
              <w:pStyle w:val="ListParagraph"/>
              <w:numPr>
                <w:ilvl w:val="0"/>
                <w:numId w:val="73"/>
              </w:numPr>
              <w:spacing w:line="240" w:lineRule="auto"/>
              <w:rPr>
                <w:sz w:val="22"/>
                <w:szCs w:val="22"/>
              </w:rPr>
            </w:pPr>
            <w:r w:rsidRPr="29EE45FC">
              <w:rPr>
                <w:sz w:val="22"/>
                <w:szCs w:val="22"/>
              </w:rPr>
              <w:t xml:space="preserve">yfirmaður </w:t>
            </w:r>
            <w:r w:rsidR="007273E7" w:rsidRPr="29EE45FC">
              <w:rPr>
                <w:sz w:val="22"/>
                <w:szCs w:val="22"/>
              </w:rPr>
              <w:t>v</w:t>
            </w:r>
            <w:r w:rsidR="00951125" w:rsidRPr="29EE45FC">
              <w:rPr>
                <w:sz w:val="22"/>
                <w:szCs w:val="22"/>
              </w:rPr>
              <w:t>e</w:t>
            </w:r>
            <w:r w:rsidR="00331183" w:rsidRPr="29EE45FC">
              <w:rPr>
                <w:sz w:val="22"/>
                <w:szCs w:val="22"/>
              </w:rPr>
              <w:t>lur yfirmann sem titil</w:t>
            </w:r>
          </w:p>
        </w:tc>
      </w:tr>
      <w:tr w:rsidR="34800996" w14:paraId="03D466AD"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F91FC74"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FFC439" w14:textId="6E5C5905" w:rsidR="34800996" w:rsidRDefault="000D12B2" w:rsidP="00C24701">
            <w:pPr>
              <w:pStyle w:val="ListParagraph"/>
              <w:numPr>
                <w:ilvl w:val="0"/>
                <w:numId w:val="86"/>
              </w:numPr>
              <w:spacing w:line="240" w:lineRule="auto"/>
              <w:rPr>
                <w:sz w:val="22"/>
                <w:szCs w:val="22"/>
              </w:rPr>
            </w:pPr>
            <w:r>
              <w:rPr>
                <w:sz w:val="22"/>
                <w:szCs w:val="22"/>
              </w:rPr>
              <w:t>Það er yfirmaður fyrir, þá kemur “Do you want to replace?”</w:t>
            </w:r>
          </w:p>
        </w:tc>
      </w:tr>
      <w:tr w:rsidR="34800996" w14:paraId="1D3DB5E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A552CD4"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0A0FFD" w14:textId="6E7E4E75" w:rsidR="34800996" w:rsidRDefault="00331183" w:rsidP="34800996">
            <w:pPr>
              <w:spacing w:line="240" w:lineRule="auto"/>
              <w:rPr>
                <w:sz w:val="22"/>
                <w:szCs w:val="22"/>
              </w:rPr>
            </w:pPr>
            <w:r>
              <w:rPr>
                <w:sz w:val="22"/>
                <w:szCs w:val="22"/>
              </w:rPr>
              <w:t>Nú er kominn yfirmaður á nýja áfangastað</w:t>
            </w:r>
          </w:p>
        </w:tc>
      </w:tr>
      <w:tr w:rsidR="34800996" w14:paraId="2BC057D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C41FD1"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5727DE" w14:textId="5F06C8BC" w:rsidR="34800996" w:rsidRDefault="00762E16" w:rsidP="34800996">
            <w:pPr>
              <w:spacing w:line="240" w:lineRule="auto"/>
              <w:rPr>
                <w:sz w:val="22"/>
                <w:szCs w:val="22"/>
              </w:rPr>
            </w:pPr>
            <w:r>
              <w:rPr>
                <w:sz w:val="22"/>
                <w:szCs w:val="22"/>
              </w:rPr>
              <w:t>Yfirmaður/notandi</w:t>
            </w:r>
          </w:p>
        </w:tc>
      </w:tr>
      <w:tr w:rsidR="34800996" w14:paraId="6652093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11FED98"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0DDDB4" w14:textId="0193DBC5" w:rsidR="34800996" w:rsidRDefault="00762E16" w:rsidP="34800996">
            <w:pPr>
              <w:spacing w:line="240" w:lineRule="auto"/>
              <w:rPr>
                <w:sz w:val="22"/>
                <w:szCs w:val="22"/>
              </w:rPr>
            </w:pPr>
            <w:r>
              <w:rPr>
                <w:sz w:val="22"/>
                <w:szCs w:val="22"/>
              </w:rPr>
              <w:t>Óli Daníel Brynjarsson</w:t>
            </w:r>
          </w:p>
        </w:tc>
      </w:tr>
    </w:tbl>
    <w:p w14:paraId="4679E661"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536EA9D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675FA1"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40C71E" w14:textId="560D61A4" w:rsidR="34800996" w:rsidRDefault="7ED341FC" w:rsidP="34800996">
            <w:pPr>
              <w:spacing w:line="240" w:lineRule="auto"/>
              <w:rPr>
                <w:sz w:val="22"/>
                <w:szCs w:val="22"/>
              </w:rPr>
            </w:pPr>
            <w:r w:rsidRPr="7289BD0C">
              <w:rPr>
                <w:sz w:val="22"/>
                <w:szCs w:val="22"/>
              </w:rPr>
              <w:t xml:space="preserve">Sem yfirmaður vill ég geta </w:t>
            </w:r>
            <w:r w:rsidRPr="6A5E0EE4">
              <w:rPr>
                <w:sz w:val="22"/>
                <w:szCs w:val="22"/>
              </w:rPr>
              <w:t xml:space="preserve">opnað </w:t>
            </w:r>
            <w:r w:rsidRPr="7EB500F0">
              <w:rPr>
                <w:sz w:val="22"/>
                <w:szCs w:val="22"/>
              </w:rPr>
              <w:t>viðhaldsskýrslu aftur</w:t>
            </w:r>
          </w:p>
        </w:tc>
      </w:tr>
      <w:tr w:rsidR="34800996" w14:paraId="5B331519"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E91EBC7"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376CC5" w14:textId="2219F3F1" w:rsidR="34800996" w:rsidRDefault="5F1CD0D8" w:rsidP="34800996">
            <w:pPr>
              <w:spacing w:line="240" w:lineRule="auto"/>
              <w:rPr>
                <w:sz w:val="22"/>
                <w:szCs w:val="22"/>
              </w:rPr>
            </w:pPr>
            <w:r w:rsidRPr="6C9F8469">
              <w:rPr>
                <w:sz w:val="22"/>
                <w:szCs w:val="22"/>
              </w:rPr>
              <w:t>22</w:t>
            </w:r>
          </w:p>
        </w:tc>
      </w:tr>
      <w:tr w:rsidR="34800996" w14:paraId="75BFFF0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D710183"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8D53AE" w14:textId="6E5E7DE8" w:rsidR="34800996" w:rsidRDefault="00FC6C08" w:rsidP="34800996">
            <w:pPr>
              <w:spacing w:line="240" w:lineRule="auto"/>
              <w:rPr>
                <w:sz w:val="22"/>
                <w:szCs w:val="22"/>
              </w:rPr>
            </w:pPr>
            <w:r>
              <w:rPr>
                <w:sz w:val="22"/>
                <w:szCs w:val="22"/>
              </w:rPr>
              <w:t>A</w:t>
            </w:r>
          </w:p>
        </w:tc>
      </w:tr>
      <w:tr w:rsidR="34800996" w14:paraId="115418F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B99DDDE"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444783" w14:textId="5DB1E545" w:rsidR="00476F7F" w:rsidRDefault="0046462D" w:rsidP="007103A1">
            <w:pPr>
              <w:pStyle w:val="ListParagraph"/>
              <w:numPr>
                <w:ilvl w:val="0"/>
                <w:numId w:val="79"/>
              </w:numPr>
              <w:spacing w:line="240" w:lineRule="auto"/>
              <w:rPr>
                <w:sz w:val="22"/>
                <w:szCs w:val="22"/>
              </w:rPr>
            </w:pPr>
            <w:r>
              <w:rPr>
                <w:sz w:val="22"/>
                <w:szCs w:val="22"/>
              </w:rPr>
              <w:t>Yfirmaður þarf að vera skráður inn</w:t>
            </w:r>
          </w:p>
          <w:p w14:paraId="274E5DE0" w14:textId="6B8FA215" w:rsidR="0046462D" w:rsidRPr="0046462D" w:rsidRDefault="0046462D" w:rsidP="007103A1">
            <w:pPr>
              <w:pStyle w:val="ListParagraph"/>
              <w:numPr>
                <w:ilvl w:val="0"/>
                <w:numId w:val="79"/>
              </w:numPr>
              <w:spacing w:line="240" w:lineRule="auto"/>
              <w:rPr>
                <w:sz w:val="22"/>
                <w:szCs w:val="22"/>
              </w:rPr>
            </w:pPr>
            <w:r>
              <w:rPr>
                <w:sz w:val="22"/>
                <w:szCs w:val="22"/>
              </w:rPr>
              <w:t>Þarf að vera til lokuð viðhaldsskýrsla</w:t>
            </w:r>
          </w:p>
          <w:p w14:paraId="76513FA3" w14:textId="77777777" w:rsidR="34800996" w:rsidRDefault="34800996" w:rsidP="34800996">
            <w:pPr>
              <w:spacing w:line="240" w:lineRule="auto"/>
              <w:rPr>
                <w:sz w:val="22"/>
                <w:szCs w:val="22"/>
              </w:rPr>
            </w:pPr>
          </w:p>
        </w:tc>
      </w:tr>
      <w:tr w:rsidR="34800996" w14:paraId="568DCFB8"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11132BC"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95CA0D" w14:textId="6F3C222F" w:rsidR="34800996" w:rsidRDefault="0046462D" w:rsidP="007103A1">
            <w:pPr>
              <w:pStyle w:val="ListParagraph"/>
              <w:numPr>
                <w:ilvl w:val="0"/>
                <w:numId w:val="80"/>
              </w:numPr>
              <w:spacing w:line="240" w:lineRule="auto"/>
              <w:rPr>
                <w:sz w:val="22"/>
                <w:szCs w:val="22"/>
              </w:rPr>
            </w:pPr>
            <w:r w:rsidRPr="0046462D">
              <w:rPr>
                <w:sz w:val="22"/>
                <w:szCs w:val="22"/>
              </w:rPr>
              <w:t>Yfirmaður skráir sig inn</w:t>
            </w:r>
          </w:p>
          <w:p w14:paraId="4873CA69" w14:textId="49444C16" w:rsidR="0046462D" w:rsidRDefault="007A4C17" w:rsidP="007103A1">
            <w:pPr>
              <w:pStyle w:val="ListParagraph"/>
              <w:numPr>
                <w:ilvl w:val="0"/>
                <w:numId w:val="80"/>
              </w:numPr>
              <w:spacing w:line="240" w:lineRule="auto"/>
              <w:rPr>
                <w:sz w:val="22"/>
                <w:szCs w:val="22"/>
              </w:rPr>
            </w:pPr>
            <w:r>
              <w:rPr>
                <w:sz w:val="22"/>
                <w:szCs w:val="22"/>
              </w:rPr>
              <w:t xml:space="preserve">Yfirmaður velur “manage/view </w:t>
            </w:r>
            <w:r w:rsidR="00C765FE">
              <w:rPr>
                <w:sz w:val="22"/>
                <w:szCs w:val="22"/>
              </w:rPr>
              <w:t>tickets</w:t>
            </w:r>
            <w:r w:rsidR="0037714B">
              <w:rPr>
                <w:sz w:val="22"/>
                <w:szCs w:val="22"/>
              </w:rPr>
              <w:t>”</w:t>
            </w:r>
          </w:p>
          <w:p w14:paraId="43FE211E" w14:textId="1FDF467A" w:rsidR="00C765FE" w:rsidRDefault="00C765FE" w:rsidP="007103A1">
            <w:pPr>
              <w:pStyle w:val="ListParagraph"/>
              <w:numPr>
                <w:ilvl w:val="0"/>
                <w:numId w:val="80"/>
              </w:numPr>
              <w:spacing w:line="240" w:lineRule="auto"/>
              <w:rPr>
                <w:sz w:val="22"/>
                <w:szCs w:val="22"/>
              </w:rPr>
            </w:pPr>
            <w:r>
              <w:rPr>
                <w:sz w:val="22"/>
                <w:szCs w:val="22"/>
              </w:rPr>
              <w:t xml:space="preserve">Yfirmaður velur þar </w:t>
            </w:r>
            <w:r w:rsidR="00F07573">
              <w:rPr>
                <w:sz w:val="22"/>
                <w:szCs w:val="22"/>
              </w:rPr>
              <w:t>property</w:t>
            </w:r>
          </w:p>
          <w:p w14:paraId="6265351F" w14:textId="01F7766C" w:rsidR="00C56AA4" w:rsidRDefault="00C56AA4" w:rsidP="007103A1">
            <w:pPr>
              <w:pStyle w:val="ListParagraph"/>
              <w:numPr>
                <w:ilvl w:val="0"/>
                <w:numId w:val="80"/>
              </w:numPr>
              <w:spacing w:line="240" w:lineRule="auto"/>
              <w:rPr>
                <w:sz w:val="22"/>
                <w:szCs w:val="22"/>
              </w:rPr>
            </w:pPr>
            <w:r>
              <w:rPr>
                <w:sz w:val="22"/>
                <w:szCs w:val="22"/>
              </w:rPr>
              <w:t xml:space="preserve">Yfirmaður </w:t>
            </w:r>
            <w:r w:rsidR="00742367">
              <w:rPr>
                <w:sz w:val="22"/>
                <w:szCs w:val="22"/>
              </w:rPr>
              <w:t>velur þar “edit”</w:t>
            </w:r>
          </w:p>
          <w:p w14:paraId="0805DBFD" w14:textId="45952E60" w:rsidR="00742367" w:rsidRPr="0046462D" w:rsidRDefault="00742367" w:rsidP="007103A1">
            <w:pPr>
              <w:pStyle w:val="ListParagraph"/>
              <w:numPr>
                <w:ilvl w:val="0"/>
                <w:numId w:val="80"/>
              </w:numPr>
              <w:spacing w:line="240" w:lineRule="auto"/>
              <w:rPr>
                <w:sz w:val="22"/>
                <w:szCs w:val="22"/>
              </w:rPr>
            </w:pPr>
            <w:r>
              <w:rPr>
                <w:sz w:val="22"/>
                <w:szCs w:val="22"/>
              </w:rPr>
              <w:t xml:space="preserve">Yfirmaður </w:t>
            </w:r>
            <w:r w:rsidR="00D1530F">
              <w:rPr>
                <w:sz w:val="22"/>
                <w:szCs w:val="22"/>
              </w:rPr>
              <w:t>velur þar lokaða viðhaldsskýrslu og opnar hana</w:t>
            </w:r>
          </w:p>
          <w:p w14:paraId="6541CCEC" w14:textId="77777777" w:rsidR="0046462D" w:rsidRPr="0046462D" w:rsidRDefault="0046462D" w:rsidP="0046462D">
            <w:pPr>
              <w:spacing w:line="240" w:lineRule="auto"/>
              <w:rPr>
                <w:sz w:val="22"/>
                <w:szCs w:val="22"/>
              </w:rPr>
            </w:pPr>
          </w:p>
        </w:tc>
      </w:tr>
      <w:tr w:rsidR="34800996" w14:paraId="5677A8A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2224E58"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9740CDC" w14:textId="77777777" w:rsidR="001E0B0B" w:rsidRDefault="001E0B0B" w:rsidP="00C71864">
            <w:pPr>
              <w:pStyle w:val="ListParagraph"/>
              <w:numPr>
                <w:ilvl w:val="0"/>
                <w:numId w:val="36"/>
              </w:numPr>
              <w:spacing w:line="240" w:lineRule="auto"/>
              <w:rPr>
                <w:sz w:val="22"/>
                <w:szCs w:val="22"/>
              </w:rPr>
            </w:pPr>
            <w:r>
              <w:rPr>
                <w:sz w:val="22"/>
                <w:szCs w:val="22"/>
              </w:rPr>
              <w:t>Yfirmaður vel</w:t>
            </w:r>
            <w:r w:rsidR="004961DC">
              <w:rPr>
                <w:sz w:val="22"/>
                <w:szCs w:val="22"/>
              </w:rPr>
              <w:t>ur rangan valmöguleika</w:t>
            </w:r>
          </w:p>
          <w:p w14:paraId="16BCB12F" w14:textId="6212691A" w:rsidR="00363AC0" w:rsidRDefault="003D2A15" w:rsidP="00C71864">
            <w:pPr>
              <w:pStyle w:val="ListParagraph"/>
              <w:numPr>
                <w:ilvl w:val="0"/>
                <w:numId w:val="36"/>
              </w:numPr>
              <w:spacing w:line="240" w:lineRule="auto"/>
              <w:rPr>
                <w:sz w:val="22"/>
                <w:szCs w:val="22"/>
              </w:rPr>
            </w:pPr>
            <w:r>
              <w:rPr>
                <w:sz w:val="22"/>
                <w:szCs w:val="22"/>
              </w:rPr>
              <w:t xml:space="preserve">Yfirmaður fer tilbaka og velur </w:t>
            </w:r>
            <w:r w:rsidR="006F5FA3">
              <w:rPr>
                <w:sz w:val="22"/>
                <w:szCs w:val="22"/>
              </w:rPr>
              <w:t>“Manage/View tickets”</w:t>
            </w:r>
          </w:p>
          <w:p w14:paraId="002F533D" w14:textId="2995BBA6" w:rsidR="003D2A15" w:rsidRDefault="003D2A15" w:rsidP="00C71864">
            <w:pPr>
              <w:pStyle w:val="ListParagraph"/>
              <w:numPr>
                <w:ilvl w:val="0"/>
                <w:numId w:val="36"/>
              </w:numPr>
              <w:spacing w:line="240" w:lineRule="auto"/>
              <w:rPr>
                <w:sz w:val="22"/>
                <w:szCs w:val="22"/>
              </w:rPr>
            </w:pPr>
            <w:r>
              <w:rPr>
                <w:sz w:val="22"/>
                <w:szCs w:val="22"/>
              </w:rPr>
              <w:t>Yfirmaður velur þar</w:t>
            </w:r>
            <w:r w:rsidR="00717440">
              <w:rPr>
                <w:sz w:val="22"/>
                <w:szCs w:val="22"/>
              </w:rPr>
              <w:t xml:space="preserve"> </w:t>
            </w:r>
            <w:r w:rsidR="00F07573">
              <w:rPr>
                <w:sz w:val="22"/>
                <w:szCs w:val="22"/>
              </w:rPr>
              <w:t>property</w:t>
            </w:r>
            <w:r w:rsidR="006F5FA3">
              <w:rPr>
                <w:sz w:val="22"/>
                <w:szCs w:val="22"/>
              </w:rPr>
              <w:t xml:space="preserve"> </w:t>
            </w:r>
          </w:p>
          <w:p w14:paraId="32CE621B" w14:textId="77777777" w:rsidR="006F5FA3" w:rsidRDefault="006F5FA3" w:rsidP="00C71864">
            <w:pPr>
              <w:pStyle w:val="ListParagraph"/>
              <w:numPr>
                <w:ilvl w:val="0"/>
                <w:numId w:val="36"/>
              </w:numPr>
              <w:spacing w:line="240" w:lineRule="auto"/>
              <w:rPr>
                <w:sz w:val="22"/>
                <w:szCs w:val="22"/>
              </w:rPr>
            </w:pPr>
            <w:r>
              <w:rPr>
                <w:sz w:val="22"/>
                <w:szCs w:val="22"/>
              </w:rPr>
              <w:t>Yfirmaður velur þar “edit”</w:t>
            </w:r>
          </w:p>
          <w:p w14:paraId="23DE4E16" w14:textId="0D4F756C" w:rsidR="006F5FA3" w:rsidRDefault="006F5FA3" w:rsidP="00C71864">
            <w:pPr>
              <w:pStyle w:val="ListParagraph"/>
              <w:numPr>
                <w:ilvl w:val="0"/>
                <w:numId w:val="36"/>
              </w:numPr>
              <w:spacing w:line="240" w:lineRule="auto"/>
              <w:rPr>
                <w:sz w:val="22"/>
                <w:szCs w:val="22"/>
              </w:rPr>
            </w:pPr>
            <w:r>
              <w:rPr>
                <w:sz w:val="22"/>
                <w:szCs w:val="22"/>
              </w:rPr>
              <w:t>Yfirmaður velur þar lokaða viðhaldsskýrslu og opnar hana</w:t>
            </w:r>
          </w:p>
        </w:tc>
      </w:tr>
      <w:tr w:rsidR="34800996" w14:paraId="1F7920C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E2DDA6"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9CA797" w14:textId="72A44566" w:rsidR="34800996" w:rsidRDefault="004961DC" w:rsidP="34800996">
            <w:pPr>
              <w:spacing w:line="240" w:lineRule="auto"/>
              <w:rPr>
                <w:sz w:val="22"/>
                <w:szCs w:val="22"/>
              </w:rPr>
            </w:pPr>
            <w:r>
              <w:rPr>
                <w:sz w:val="22"/>
                <w:szCs w:val="22"/>
              </w:rPr>
              <w:t>Yfirmaður hefur farsællega náð að opna lokaða viðhaldsskýrslu</w:t>
            </w:r>
          </w:p>
        </w:tc>
      </w:tr>
      <w:tr w:rsidR="34800996" w14:paraId="4A78231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6B0C626"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F8F561" w14:textId="0E001CB8" w:rsidR="34800996" w:rsidRDefault="004961DC" w:rsidP="34800996">
            <w:pPr>
              <w:spacing w:line="240" w:lineRule="auto"/>
              <w:rPr>
                <w:sz w:val="22"/>
                <w:szCs w:val="22"/>
              </w:rPr>
            </w:pPr>
            <w:r>
              <w:rPr>
                <w:sz w:val="22"/>
                <w:szCs w:val="22"/>
              </w:rPr>
              <w:t>Yfirmaður</w:t>
            </w:r>
          </w:p>
        </w:tc>
      </w:tr>
      <w:tr w:rsidR="34800996" w14:paraId="073B4702"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2239C2"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EF095C" w14:textId="3FDBF042" w:rsidR="34800996" w:rsidRDefault="002635B0" w:rsidP="34800996">
            <w:pPr>
              <w:spacing w:line="240" w:lineRule="auto"/>
              <w:rPr>
                <w:sz w:val="22"/>
                <w:szCs w:val="22"/>
              </w:rPr>
            </w:pPr>
            <w:r>
              <w:rPr>
                <w:sz w:val="22"/>
                <w:szCs w:val="22"/>
              </w:rPr>
              <w:t>Hjörtur Vilhelmsson</w:t>
            </w:r>
          </w:p>
        </w:tc>
      </w:tr>
    </w:tbl>
    <w:p w14:paraId="5AEF57DE"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084E656C"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4B960A"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8383AC" w14:textId="28B70A9F" w:rsidR="34800996" w:rsidRDefault="24EF7CD5" w:rsidP="34800996">
            <w:pPr>
              <w:spacing w:line="240" w:lineRule="auto"/>
              <w:rPr>
                <w:sz w:val="22"/>
                <w:szCs w:val="22"/>
              </w:rPr>
            </w:pPr>
            <w:r w:rsidRPr="5F7632BD">
              <w:rPr>
                <w:sz w:val="22"/>
                <w:szCs w:val="22"/>
              </w:rPr>
              <w:t>Sem yfirmaður</w:t>
            </w:r>
            <w:r w:rsidRPr="5025343A">
              <w:rPr>
                <w:sz w:val="22"/>
                <w:szCs w:val="22"/>
              </w:rPr>
              <w:t xml:space="preserve"> </w:t>
            </w:r>
            <w:r w:rsidRPr="4D83D6B0">
              <w:rPr>
                <w:sz w:val="22"/>
                <w:szCs w:val="22"/>
              </w:rPr>
              <w:t xml:space="preserve">vill ég geta </w:t>
            </w:r>
            <w:r w:rsidRPr="753480A1">
              <w:rPr>
                <w:sz w:val="22"/>
                <w:szCs w:val="22"/>
              </w:rPr>
              <w:t xml:space="preserve">breytt upplýsingum um </w:t>
            </w:r>
            <w:r w:rsidRPr="7530D2F2">
              <w:rPr>
                <w:sz w:val="22"/>
                <w:szCs w:val="22"/>
              </w:rPr>
              <w:t>starfsmenn</w:t>
            </w:r>
          </w:p>
        </w:tc>
      </w:tr>
      <w:tr w:rsidR="34800996" w14:paraId="078171D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5621A11"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E74464" w14:textId="2DE91EA7" w:rsidR="34800996" w:rsidRDefault="65E38127" w:rsidP="34800996">
            <w:pPr>
              <w:spacing w:line="240" w:lineRule="auto"/>
              <w:rPr>
                <w:sz w:val="22"/>
                <w:szCs w:val="22"/>
              </w:rPr>
            </w:pPr>
            <w:r w:rsidRPr="69CE5467">
              <w:rPr>
                <w:sz w:val="22"/>
                <w:szCs w:val="22"/>
              </w:rPr>
              <w:t>23</w:t>
            </w:r>
          </w:p>
        </w:tc>
      </w:tr>
      <w:tr w:rsidR="34800996" w14:paraId="2DE604C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9D6CB10"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5DD3D6" w14:textId="0FEF5B7A" w:rsidR="34800996" w:rsidRDefault="00525400" w:rsidP="34800996">
            <w:pPr>
              <w:spacing w:line="240" w:lineRule="auto"/>
              <w:rPr>
                <w:sz w:val="22"/>
                <w:szCs w:val="22"/>
              </w:rPr>
            </w:pPr>
            <w:r>
              <w:rPr>
                <w:sz w:val="22"/>
                <w:szCs w:val="22"/>
              </w:rPr>
              <w:t>A</w:t>
            </w:r>
          </w:p>
        </w:tc>
      </w:tr>
      <w:tr w:rsidR="34800996" w14:paraId="6ABD312E"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C16892D"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3819A3" w14:textId="2E1424E6" w:rsidR="34800996" w:rsidRDefault="00C2764B" w:rsidP="007103A1">
            <w:pPr>
              <w:pStyle w:val="ListParagraph"/>
              <w:numPr>
                <w:ilvl w:val="0"/>
                <w:numId w:val="81"/>
              </w:numPr>
              <w:spacing w:line="240" w:lineRule="auto"/>
              <w:rPr>
                <w:sz w:val="22"/>
                <w:szCs w:val="22"/>
              </w:rPr>
            </w:pPr>
            <w:r>
              <w:rPr>
                <w:sz w:val="22"/>
                <w:szCs w:val="22"/>
              </w:rPr>
              <w:t>Yfirmaður er skráður inn</w:t>
            </w:r>
          </w:p>
          <w:p w14:paraId="13214230" w14:textId="104BB690" w:rsidR="00D76823" w:rsidRPr="00C2764B" w:rsidRDefault="00D76823" w:rsidP="007103A1">
            <w:pPr>
              <w:pStyle w:val="ListParagraph"/>
              <w:numPr>
                <w:ilvl w:val="0"/>
                <w:numId w:val="81"/>
              </w:numPr>
              <w:spacing w:line="240" w:lineRule="auto"/>
              <w:rPr>
                <w:sz w:val="22"/>
                <w:szCs w:val="22"/>
              </w:rPr>
            </w:pPr>
            <w:r>
              <w:rPr>
                <w:sz w:val="22"/>
                <w:szCs w:val="22"/>
              </w:rPr>
              <w:t>Yfirmaður hefur lágmarks upplýsingar um starfsmenn</w:t>
            </w:r>
          </w:p>
          <w:p w14:paraId="3256FD8E" w14:textId="77777777" w:rsidR="34800996" w:rsidRDefault="34800996" w:rsidP="34800996">
            <w:pPr>
              <w:spacing w:line="240" w:lineRule="auto"/>
              <w:rPr>
                <w:sz w:val="22"/>
                <w:szCs w:val="22"/>
              </w:rPr>
            </w:pPr>
          </w:p>
        </w:tc>
      </w:tr>
      <w:tr w:rsidR="34800996" w14:paraId="7DF1F4C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736DA94"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6EF336" w14:textId="11148533" w:rsidR="34800996" w:rsidRPr="007103A1" w:rsidRDefault="00D76823" w:rsidP="005E114B">
            <w:pPr>
              <w:pStyle w:val="ListParagraph"/>
              <w:numPr>
                <w:ilvl w:val="0"/>
                <w:numId w:val="82"/>
              </w:numPr>
              <w:spacing w:line="240" w:lineRule="auto"/>
              <w:rPr>
                <w:sz w:val="22"/>
                <w:szCs w:val="22"/>
              </w:rPr>
            </w:pPr>
            <w:r w:rsidRPr="007103A1">
              <w:rPr>
                <w:sz w:val="22"/>
                <w:szCs w:val="22"/>
              </w:rPr>
              <w:t>Yfirmaður skráir sig inn</w:t>
            </w:r>
          </w:p>
          <w:p w14:paraId="54323DBA" w14:textId="3F05A412" w:rsidR="00D76823" w:rsidRPr="007103A1" w:rsidRDefault="00D76823" w:rsidP="005E114B">
            <w:pPr>
              <w:pStyle w:val="ListParagraph"/>
              <w:numPr>
                <w:ilvl w:val="0"/>
                <w:numId w:val="82"/>
              </w:numPr>
              <w:spacing w:line="240" w:lineRule="auto"/>
              <w:rPr>
                <w:sz w:val="22"/>
                <w:szCs w:val="22"/>
              </w:rPr>
            </w:pPr>
            <w:r w:rsidRPr="007103A1">
              <w:rPr>
                <w:sz w:val="22"/>
                <w:szCs w:val="22"/>
              </w:rPr>
              <w:t xml:space="preserve">Yfirmaður </w:t>
            </w:r>
            <w:r w:rsidR="002E35E5" w:rsidRPr="007103A1">
              <w:rPr>
                <w:sz w:val="22"/>
                <w:szCs w:val="22"/>
              </w:rPr>
              <w:t>velur “Manage/view</w:t>
            </w:r>
            <w:r w:rsidR="007835B8" w:rsidRPr="007103A1">
              <w:rPr>
                <w:sz w:val="22"/>
                <w:szCs w:val="22"/>
              </w:rPr>
              <w:t xml:space="preserve"> staff”</w:t>
            </w:r>
          </w:p>
          <w:p w14:paraId="69D42454" w14:textId="451F035A" w:rsidR="007835B8" w:rsidRPr="007103A1" w:rsidRDefault="007835B8" w:rsidP="005E114B">
            <w:pPr>
              <w:pStyle w:val="ListParagraph"/>
              <w:numPr>
                <w:ilvl w:val="0"/>
                <w:numId w:val="82"/>
              </w:numPr>
              <w:spacing w:line="240" w:lineRule="auto"/>
              <w:rPr>
                <w:sz w:val="22"/>
                <w:szCs w:val="22"/>
              </w:rPr>
            </w:pPr>
            <w:r w:rsidRPr="007103A1">
              <w:rPr>
                <w:sz w:val="22"/>
                <w:szCs w:val="22"/>
              </w:rPr>
              <w:t xml:space="preserve">Yfirmaður </w:t>
            </w:r>
            <w:r w:rsidR="00766C34" w:rsidRPr="007103A1">
              <w:rPr>
                <w:sz w:val="22"/>
                <w:szCs w:val="22"/>
              </w:rPr>
              <w:t xml:space="preserve">velur þar </w:t>
            </w:r>
            <w:r w:rsidR="00F07573">
              <w:rPr>
                <w:sz w:val="22"/>
                <w:szCs w:val="22"/>
              </w:rPr>
              <w:t>property</w:t>
            </w:r>
          </w:p>
          <w:p w14:paraId="7465A29F" w14:textId="5EE204A3" w:rsidR="00766C34" w:rsidRPr="007103A1" w:rsidRDefault="00766C34" w:rsidP="005E114B">
            <w:pPr>
              <w:pStyle w:val="ListParagraph"/>
              <w:numPr>
                <w:ilvl w:val="0"/>
                <w:numId w:val="82"/>
              </w:numPr>
              <w:spacing w:line="240" w:lineRule="auto"/>
              <w:rPr>
                <w:sz w:val="22"/>
                <w:szCs w:val="22"/>
              </w:rPr>
            </w:pPr>
            <w:r w:rsidRPr="007103A1">
              <w:rPr>
                <w:sz w:val="22"/>
                <w:szCs w:val="22"/>
              </w:rPr>
              <w:t>Yfirmaður velur “edit”</w:t>
            </w:r>
          </w:p>
          <w:p w14:paraId="42542597" w14:textId="30F89FDF" w:rsidR="00766C34" w:rsidRPr="007103A1" w:rsidRDefault="00766C34" w:rsidP="005E114B">
            <w:pPr>
              <w:pStyle w:val="ListParagraph"/>
              <w:numPr>
                <w:ilvl w:val="0"/>
                <w:numId w:val="82"/>
              </w:numPr>
              <w:spacing w:line="240" w:lineRule="auto"/>
              <w:rPr>
                <w:sz w:val="22"/>
                <w:szCs w:val="22"/>
              </w:rPr>
            </w:pPr>
            <w:r w:rsidRPr="007103A1">
              <w:rPr>
                <w:sz w:val="22"/>
                <w:szCs w:val="22"/>
              </w:rPr>
              <w:t xml:space="preserve">Yfirmaður </w:t>
            </w:r>
            <w:r w:rsidR="007103A1" w:rsidRPr="007103A1">
              <w:rPr>
                <w:sz w:val="22"/>
                <w:szCs w:val="22"/>
              </w:rPr>
              <w:t>velur starfsmann og breytir þar upplýsingum</w:t>
            </w:r>
          </w:p>
        </w:tc>
      </w:tr>
      <w:tr w:rsidR="34800996" w14:paraId="4DF1452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169E267"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F3643D2" w14:textId="77777777" w:rsidR="007103A1" w:rsidRDefault="00B40876" w:rsidP="00B40876">
            <w:pPr>
              <w:pStyle w:val="ListParagraph"/>
              <w:numPr>
                <w:ilvl w:val="0"/>
                <w:numId w:val="36"/>
              </w:numPr>
              <w:spacing w:line="240" w:lineRule="auto"/>
              <w:rPr>
                <w:sz w:val="22"/>
                <w:szCs w:val="22"/>
              </w:rPr>
            </w:pPr>
            <w:r>
              <w:rPr>
                <w:sz w:val="22"/>
                <w:szCs w:val="22"/>
              </w:rPr>
              <w:t>Yfirmaður velur rangan valmöguleika</w:t>
            </w:r>
          </w:p>
          <w:p w14:paraId="04C33CD0" w14:textId="77777777" w:rsidR="00B40876" w:rsidRDefault="00B40876" w:rsidP="00B40876">
            <w:pPr>
              <w:pStyle w:val="ListParagraph"/>
              <w:numPr>
                <w:ilvl w:val="0"/>
                <w:numId w:val="36"/>
              </w:numPr>
              <w:spacing w:line="240" w:lineRule="auto"/>
              <w:rPr>
                <w:sz w:val="22"/>
                <w:szCs w:val="22"/>
              </w:rPr>
            </w:pPr>
            <w:r>
              <w:rPr>
                <w:sz w:val="22"/>
                <w:szCs w:val="22"/>
              </w:rPr>
              <w:t>Yfirmaður velur að fara tilbaka</w:t>
            </w:r>
          </w:p>
          <w:p w14:paraId="5186BCA9" w14:textId="77777777" w:rsidR="009C6F38" w:rsidRDefault="009C6F38" w:rsidP="00B40876">
            <w:pPr>
              <w:pStyle w:val="ListParagraph"/>
              <w:numPr>
                <w:ilvl w:val="0"/>
                <w:numId w:val="36"/>
              </w:numPr>
              <w:spacing w:line="240" w:lineRule="auto"/>
              <w:rPr>
                <w:sz w:val="22"/>
                <w:szCs w:val="22"/>
              </w:rPr>
            </w:pPr>
            <w:r>
              <w:rPr>
                <w:sz w:val="22"/>
                <w:szCs w:val="22"/>
              </w:rPr>
              <w:t>Yfirmaður velur</w:t>
            </w:r>
            <w:r w:rsidR="003904FB">
              <w:rPr>
                <w:sz w:val="22"/>
                <w:szCs w:val="22"/>
              </w:rPr>
              <w:t xml:space="preserve"> þar “Manage/view staff”</w:t>
            </w:r>
          </w:p>
          <w:p w14:paraId="3005ED38" w14:textId="41B6CD15" w:rsidR="003904FB" w:rsidRDefault="003904FB" w:rsidP="00B40876">
            <w:pPr>
              <w:pStyle w:val="ListParagraph"/>
              <w:numPr>
                <w:ilvl w:val="0"/>
                <w:numId w:val="36"/>
              </w:numPr>
              <w:spacing w:line="240" w:lineRule="auto"/>
              <w:rPr>
                <w:sz w:val="22"/>
                <w:szCs w:val="22"/>
              </w:rPr>
            </w:pPr>
            <w:r>
              <w:rPr>
                <w:sz w:val="22"/>
                <w:szCs w:val="22"/>
              </w:rPr>
              <w:t xml:space="preserve">Yfirmaður velur þar </w:t>
            </w:r>
            <w:r w:rsidR="00F07573">
              <w:rPr>
                <w:sz w:val="22"/>
                <w:szCs w:val="22"/>
              </w:rPr>
              <w:t>property</w:t>
            </w:r>
          </w:p>
          <w:p w14:paraId="0735632C" w14:textId="77777777" w:rsidR="003904FB" w:rsidRDefault="003904FB" w:rsidP="00B40876">
            <w:pPr>
              <w:pStyle w:val="ListParagraph"/>
              <w:numPr>
                <w:ilvl w:val="0"/>
                <w:numId w:val="36"/>
              </w:numPr>
              <w:spacing w:line="240" w:lineRule="auto"/>
              <w:rPr>
                <w:sz w:val="22"/>
                <w:szCs w:val="22"/>
              </w:rPr>
            </w:pPr>
            <w:r>
              <w:rPr>
                <w:sz w:val="22"/>
                <w:szCs w:val="22"/>
              </w:rPr>
              <w:t>Yfirmaður velur “edit”</w:t>
            </w:r>
          </w:p>
          <w:p w14:paraId="07C225A8" w14:textId="32E9878F" w:rsidR="003904FB" w:rsidRPr="00B40876" w:rsidRDefault="003904FB" w:rsidP="00B40876">
            <w:pPr>
              <w:pStyle w:val="ListParagraph"/>
              <w:numPr>
                <w:ilvl w:val="0"/>
                <w:numId w:val="36"/>
              </w:numPr>
              <w:spacing w:line="240" w:lineRule="auto"/>
              <w:rPr>
                <w:sz w:val="22"/>
                <w:szCs w:val="22"/>
              </w:rPr>
            </w:pPr>
            <w:r>
              <w:rPr>
                <w:sz w:val="22"/>
                <w:szCs w:val="22"/>
              </w:rPr>
              <w:t>Yfirmaður velur þar starfsmann og breytir þar upplýsingum</w:t>
            </w:r>
          </w:p>
        </w:tc>
      </w:tr>
      <w:tr w:rsidR="34800996" w14:paraId="339FDA3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DE9C9A4"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AC5EBE" w14:textId="1205E811" w:rsidR="34800996" w:rsidRDefault="003904FB" w:rsidP="34800996">
            <w:pPr>
              <w:spacing w:line="240" w:lineRule="auto"/>
              <w:rPr>
                <w:sz w:val="22"/>
                <w:szCs w:val="22"/>
              </w:rPr>
            </w:pPr>
            <w:r>
              <w:rPr>
                <w:sz w:val="22"/>
                <w:szCs w:val="22"/>
              </w:rPr>
              <w:t>Yfirmaður hefur farssællega breytt upplýsingum um starfsmann</w:t>
            </w:r>
          </w:p>
        </w:tc>
      </w:tr>
      <w:tr w:rsidR="34800996" w14:paraId="290A4CB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603D004"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2220C9" w14:textId="590C3CE6" w:rsidR="34800996" w:rsidRDefault="003904FB" w:rsidP="34800996">
            <w:pPr>
              <w:spacing w:line="240" w:lineRule="auto"/>
              <w:rPr>
                <w:sz w:val="22"/>
                <w:szCs w:val="22"/>
              </w:rPr>
            </w:pPr>
            <w:r>
              <w:rPr>
                <w:sz w:val="22"/>
                <w:szCs w:val="22"/>
              </w:rPr>
              <w:t>Yfirmaður</w:t>
            </w:r>
          </w:p>
        </w:tc>
      </w:tr>
      <w:tr w:rsidR="34800996" w14:paraId="3753507A"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6EDDFD8"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D4B722" w14:textId="04EA01E7" w:rsidR="34800996" w:rsidRDefault="003904FB" w:rsidP="34800996">
            <w:pPr>
              <w:spacing w:line="240" w:lineRule="auto"/>
              <w:rPr>
                <w:sz w:val="22"/>
                <w:szCs w:val="22"/>
              </w:rPr>
            </w:pPr>
            <w:r>
              <w:rPr>
                <w:sz w:val="22"/>
                <w:szCs w:val="22"/>
              </w:rPr>
              <w:t>Hjörtur Vilhelmsson</w:t>
            </w:r>
          </w:p>
        </w:tc>
      </w:tr>
    </w:tbl>
    <w:p w14:paraId="34E096A8"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4800996" w14:paraId="6838EB80"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A3B504" w14:textId="77777777" w:rsidR="34800996" w:rsidRDefault="34800996" w:rsidP="34800996">
            <w:pPr>
              <w:spacing w:line="240" w:lineRule="auto"/>
              <w:rPr>
                <w:color w:val="124F1A" w:themeColor="accent3" w:themeShade="BF"/>
                <w:sz w:val="22"/>
                <w:szCs w:val="22"/>
              </w:rPr>
            </w:pPr>
            <w:r w:rsidRPr="3480099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671CE7" w14:textId="18E6A512" w:rsidR="34800996" w:rsidRDefault="17FDC289" w:rsidP="0523A330">
            <w:pPr>
              <w:spacing w:line="240" w:lineRule="auto"/>
              <w:rPr>
                <w:rFonts w:ascii="Aptos" w:eastAsia="Aptos" w:hAnsi="Aptos" w:cs="Aptos"/>
                <w:color w:val="000000" w:themeColor="text1"/>
                <w:sz w:val="22"/>
                <w:szCs w:val="22"/>
              </w:rPr>
            </w:pPr>
            <w:r w:rsidRPr="48B97769">
              <w:rPr>
                <w:rFonts w:ascii="Aptos" w:eastAsia="Aptos" w:hAnsi="Aptos" w:cs="Aptos"/>
                <w:color w:val="000000" w:themeColor="text1"/>
                <w:sz w:val="22"/>
                <w:szCs w:val="22"/>
              </w:rPr>
              <w:t>Sem yfirmaður vill ég</w:t>
            </w:r>
            <w:r w:rsidR="0448B2F5" w:rsidRPr="0523A330">
              <w:rPr>
                <w:rFonts w:ascii="Aptos" w:eastAsia="Aptos" w:hAnsi="Aptos" w:cs="Aptos"/>
                <w:color w:val="000000" w:themeColor="text1"/>
                <w:sz w:val="22"/>
                <w:szCs w:val="22"/>
              </w:rPr>
              <w:t xml:space="preserve"> geta skráð viðhaldsskýrslur(</w:t>
            </w:r>
            <w:r w:rsidR="00B24C22">
              <w:rPr>
                <w:rFonts w:ascii="Aptos" w:eastAsia="Aptos" w:hAnsi="Aptos" w:cs="Aptos"/>
                <w:color w:val="000000" w:themeColor="text1"/>
                <w:sz w:val="22"/>
                <w:szCs w:val="22"/>
              </w:rPr>
              <w:t>property</w:t>
            </w:r>
            <w:r w:rsidR="0448B2F5" w:rsidRPr="0523A330">
              <w:rPr>
                <w:rFonts w:ascii="Aptos" w:eastAsia="Aptos" w:hAnsi="Aptos" w:cs="Aptos"/>
                <w:color w:val="000000" w:themeColor="text1"/>
                <w:sz w:val="22"/>
                <w:szCs w:val="22"/>
              </w:rPr>
              <w:t xml:space="preserve"> númer, hvað var gert, reglulegt viðhald eða ekki, kom eitthvað upp á, starfsmaður framkvæmdi, heildar kostnaður, aðkeypt vinna?)</w:t>
            </w:r>
          </w:p>
          <w:p w14:paraId="1C66C85F" w14:textId="133E221F" w:rsidR="34800996" w:rsidRDefault="34800996" w:rsidP="34800996">
            <w:pPr>
              <w:spacing w:line="240" w:lineRule="auto"/>
              <w:rPr>
                <w:sz w:val="22"/>
                <w:szCs w:val="22"/>
              </w:rPr>
            </w:pPr>
          </w:p>
        </w:tc>
      </w:tr>
      <w:tr w:rsidR="34800996" w14:paraId="4D9D6476"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8FC1F2" w14:textId="77777777" w:rsidR="34800996" w:rsidRDefault="34800996" w:rsidP="34800996">
            <w:pPr>
              <w:spacing w:line="240" w:lineRule="auto"/>
              <w:rPr>
                <w:sz w:val="22"/>
                <w:szCs w:val="22"/>
              </w:rPr>
            </w:pPr>
            <w:r w:rsidRPr="3480099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957B5C" w14:textId="2F31FDCF" w:rsidR="34800996" w:rsidRDefault="12E954E9" w:rsidP="34800996">
            <w:pPr>
              <w:spacing w:line="240" w:lineRule="auto"/>
              <w:rPr>
                <w:sz w:val="22"/>
                <w:szCs w:val="22"/>
              </w:rPr>
            </w:pPr>
            <w:r w:rsidRPr="53CDCA2E">
              <w:rPr>
                <w:sz w:val="22"/>
                <w:szCs w:val="22"/>
              </w:rPr>
              <w:t>24</w:t>
            </w:r>
          </w:p>
        </w:tc>
      </w:tr>
      <w:tr w:rsidR="34800996" w14:paraId="2564E3FF"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5D30423" w14:textId="77777777" w:rsidR="34800996" w:rsidRDefault="34800996" w:rsidP="34800996">
            <w:pPr>
              <w:spacing w:line="240" w:lineRule="auto"/>
              <w:rPr>
                <w:sz w:val="22"/>
                <w:szCs w:val="22"/>
              </w:rPr>
            </w:pPr>
            <w:r w:rsidRPr="3480099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15E1CA" w14:textId="2057BE35" w:rsidR="34800996" w:rsidRDefault="003904FB" w:rsidP="34800996">
            <w:pPr>
              <w:spacing w:line="240" w:lineRule="auto"/>
              <w:rPr>
                <w:sz w:val="22"/>
                <w:szCs w:val="22"/>
              </w:rPr>
            </w:pPr>
            <w:r>
              <w:rPr>
                <w:sz w:val="22"/>
                <w:szCs w:val="22"/>
              </w:rPr>
              <w:t>A</w:t>
            </w:r>
          </w:p>
        </w:tc>
      </w:tr>
      <w:tr w:rsidR="34800996" w14:paraId="5B25C00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3981EBA" w14:textId="77777777" w:rsidR="34800996" w:rsidRDefault="34800996" w:rsidP="34800996">
            <w:pPr>
              <w:spacing w:line="240" w:lineRule="auto"/>
              <w:rPr>
                <w:sz w:val="22"/>
                <w:szCs w:val="22"/>
              </w:rPr>
            </w:pPr>
            <w:r w:rsidRPr="3480099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F552BC" w14:textId="652AF549" w:rsidR="34800996" w:rsidRDefault="003904FB" w:rsidP="005E114B">
            <w:pPr>
              <w:pStyle w:val="ListParagraph"/>
              <w:numPr>
                <w:ilvl w:val="0"/>
                <w:numId w:val="83"/>
              </w:numPr>
              <w:spacing w:line="240" w:lineRule="auto"/>
              <w:rPr>
                <w:sz w:val="22"/>
                <w:szCs w:val="22"/>
              </w:rPr>
            </w:pPr>
            <w:r>
              <w:rPr>
                <w:sz w:val="22"/>
                <w:szCs w:val="22"/>
              </w:rPr>
              <w:t>Yfirmaður er skráður inn</w:t>
            </w:r>
          </w:p>
          <w:p w14:paraId="6BFA32B8" w14:textId="608FF4E9" w:rsidR="003904FB" w:rsidRPr="003904FB" w:rsidRDefault="003904FB" w:rsidP="005E114B">
            <w:pPr>
              <w:pStyle w:val="ListParagraph"/>
              <w:numPr>
                <w:ilvl w:val="0"/>
                <w:numId w:val="83"/>
              </w:numPr>
              <w:spacing w:line="240" w:lineRule="auto"/>
              <w:rPr>
                <w:sz w:val="22"/>
                <w:szCs w:val="22"/>
              </w:rPr>
            </w:pPr>
            <w:r>
              <w:rPr>
                <w:sz w:val="22"/>
                <w:szCs w:val="22"/>
              </w:rPr>
              <w:t>Yfirmaður</w:t>
            </w:r>
            <w:r w:rsidR="009A7456">
              <w:rPr>
                <w:sz w:val="22"/>
                <w:szCs w:val="22"/>
              </w:rPr>
              <w:t xml:space="preserve"> hefur lágmarks upplýsingar um </w:t>
            </w:r>
            <w:r w:rsidR="009127D9">
              <w:rPr>
                <w:sz w:val="22"/>
                <w:szCs w:val="22"/>
              </w:rPr>
              <w:t>tiltekið verk</w:t>
            </w:r>
          </w:p>
          <w:p w14:paraId="47A82BAD" w14:textId="77777777" w:rsidR="34800996" w:rsidRDefault="34800996" w:rsidP="34800996">
            <w:pPr>
              <w:spacing w:line="240" w:lineRule="auto"/>
              <w:rPr>
                <w:sz w:val="22"/>
                <w:szCs w:val="22"/>
              </w:rPr>
            </w:pPr>
          </w:p>
        </w:tc>
      </w:tr>
      <w:tr w:rsidR="34800996" w14:paraId="608FAC8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9B7EA97" w14:textId="77777777" w:rsidR="34800996" w:rsidRDefault="34800996" w:rsidP="34800996">
            <w:pPr>
              <w:spacing w:line="240" w:lineRule="auto"/>
              <w:rPr>
                <w:sz w:val="22"/>
                <w:szCs w:val="22"/>
              </w:rPr>
            </w:pPr>
            <w:r w:rsidRPr="3480099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6CD9B8" w14:textId="2EF27791" w:rsidR="34800996" w:rsidRDefault="009127D9" w:rsidP="005E114B">
            <w:pPr>
              <w:pStyle w:val="ListParagraph"/>
              <w:numPr>
                <w:ilvl w:val="0"/>
                <w:numId w:val="84"/>
              </w:numPr>
              <w:spacing w:line="240" w:lineRule="auto"/>
              <w:rPr>
                <w:sz w:val="22"/>
                <w:szCs w:val="22"/>
              </w:rPr>
            </w:pPr>
            <w:r>
              <w:rPr>
                <w:sz w:val="22"/>
                <w:szCs w:val="22"/>
              </w:rPr>
              <w:t>Yfirmaður skráir sig inn</w:t>
            </w:r>
          </w:p>
          <w:p w14:paraId="0FF10D86" w14:textId="77777777" w:rsidR="009127D9" w:rsidRDefault="009127D9" w:rsidP="005E114B">
            <w:pPr>
              <w:pStyle w:val="ListParagraph"/>
              <w:numPr>
                <w:ilvl w:val="0"/>
                <w:numId w:val="84"/>
              </w:numPr>
              <w:spacing w:line="240" w:lineRule="auto"/>
              <w:rPr>
                <w:sz w:val="22"/>
                <w:szCs w:val="22"/>
              </w:rPr>
            </w:pPr>
            <w:r>
              <w:rPr>
                <w:sz w:val="22"/>
                <w:szCs w:val="22"/>
              </w:rPr>
              <w:t>Yfirmaður velur</w:t>
            </w:r>
            <w:r w:rsidR="000A3426">
              <w:rPr>
                <w:sz w:val="22"/>
                <w:szCs w:val="22"/>
              </w:rPr>
              <w:t xml:space="preserve"> “Manage/view tickets”</w:t>
            </w:r>
          </w:p>
          <w:p w14:paraId="7F014839" w14:textId="5154DD81" w:rsidR="000A3426" w:rsidRDefault="000A3426" w:rsidP="005E114B">
            <w:pPr>
              <w:pStyle w:val="ListParagraph"/>
              <w:numPr>
                <w:ilvl w:val="0"/>
                <w:numId w:val="84"/>
              </w:numPr>
              <w:spacing w:line="240" w:lineRule="auto"/>
              <w:rPr>
                <w:sz w:val="22"/>
                <w:szCs w:val="22"/>
              </w:rPr>
            </w:pPr>
            <w:r>
              <w:rPr>
                <w:sz w:val="22"/>
                <w:szCs w:val="22"/>
              </w:rPr>
              <w:t xml:space="preserve">Yfirmaður velur þar </w:t>
            </w:r>
            <w:r w:rsidR="00F07573">
              <w:rPr>
                <w:sz w:val="22"/>
                <w:szCs w:val="22"/>
              </w:rPr>
              <w:t>property</w:t>
            </w:r>
          </w:p>
          <w:p w14:paraId="77847ED9" w14:textId="77777777" w:rsidR="009F2E75" w:rsidRDefault="009F2E75" w:rsidP="005E114B">
            <w:pPr>
              <w:pStyle w:val="ListParagraph"/>
              <w:numPr>
                <w:ilvl w:val="0"/>
                <w:numId w:val="84"/>
              </w:numPr>
              <w:spacing w:line="240" w:lineRule="auto"/>
              <w:rPr>
                <w:sz w:val="22"/>
                <w:szCs w:val="22"/>
              </w:rPr>
            </w:pPr>
            <w:r>
              <w:rPr>
                <w:sz w:val="22"/>
                <w:szCs w:val="22"/>
              </w:rPr>
              <w:t>Yfirmaður velur þar</w:t>
            </w:r>
            <w:r w:rsidR="00487701">
              <w:rPr>
                <w:sz w:val="22"/>
                <w:szCs w:val="22"/>
              </w:rPr>
              <w:t xml:space="preserve"> “Add/Remove”</w:t>
            </w:r>
          </w:p>
          <w:p w14:paraId="50125932" w14:textId="77777777" w:rsidR="00487701" w:rsidRDefault="00487701" w:rsidP="005E114B">
            <w:pPr>
              <w:pStyle w:val="ListParagraph"/>
              <w:numPr>
                <w:ilvl w:val="0"/>
                <w:numId w:val="84"/>
              </w:numPr>
              <w:spacing w:line="240" w:lineRule="auto"/>
              <w:rPr>
                <w:sz w:val="22"/>
                <w:szCs w:val="22"/>
              </w:rPr>
            </w:pPr>
            <w:r>
              <w:rPr>
                <w:sz w:val="22"/>
                <w:szCs w:val="22"/>
              </w:rPr>
              <w:t>Yfirmaður velur þar verkbeiðni og bætir við verkskýrslu</w:t>
            </w:r>
          </w:p>
          <w:p w14:paraId="1BDDFB4C" w14:textId="2858914E" w:rsidR="00487701" w:rsidRPr="00487701" w:rsidRDefault="00A2086E" w:rsidP="005E114B">
            <w:pPr>
              <w:pStyle w:val="ListParagraph"/>
              <w:numPr>
                <w:ilvl w:val="0"/>
                <w:numId w:val="84"/>
              </w:numPr>
              <w:spacing w:line="240" w:lineRule="auto"/>
              <w:rPr>
                <w:sz w:val="22"/>
                <w:szCs w:val="22"/>
              </w:rPr>
            </w:pPr>
            <w:r>
              <w:rPr>
                <w:sz w:val="22"/>
                <w:szCs w:val="22"/>
              </w:rPr>
              <w:t xml:space="preserve">Yfirmaður fyllir út </w:t>
            </w:r>
            <w:r w:rsidR="00627134">
              <w:rPr>
                <w:sz w:val="22"/>
                <w:szCs w:val="22"/>
              </w:rPr>
              <w:t xml:space="preserve">viðeigandi </w:t>
            </w:r>
            <w:r>
              <w:rPr>
                <w:sz w:val="22"/>
                <w:szCs w:val="22"/>
              </w:rPr>
              <w:t>upplýsingar á verkskýrslu</w:t>
            </w:r>
          </w:p>
        </w:tc>
      </w:tr>
      <w:tr w:rsidR="34800996" w14:paraId="5FAE5BA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F1373FD" w14:textId="77777777" w:rsidR="34800996" w:rsidRDefault="34800996" w:rsidP="34800996">
            <w:pPr>
              <w:spacing w:line="240" w:lineRule="auto"/>
              <w:rPr>
                <w:sz w:val="22"/>
                <w:szCs w:val="22"/>
              </w:rPr>
            </w:pPr>
            <w:r w:rsidRPr="3480099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391024" w14:textId="5F9C912E" w:rsidR="34800996" w:rsidRDefault="00627134" w:rsidP="00C71864">
            <w:pPr>
              <w:pStyle w:val="ListParagraph"/>
              <w:numPr>
                <w:ilvl w:val="0"/>
                <w:numId w:val="36"/>
              </w:numPr>
              <w:spacing w:line="240" w:lineRule="auto"/>
              <w:rPr>
                <w:sz w:val="22"/>
                <w:szCs w:val="22"/>
              </w:rPr>
            </w:pPr>
            <w:r>
              <w:rPr>
                <w:sz w:val="22"/>
                <w:szCs w:val="22"/>
              </w:rPr>
              <w:t>Yfirmaður er ekki skráður inn</w:t>
            </w:r>
          </w:p>
          <w:p w14:paraId="2A55C921" w14:textId="6E5933BB" w:rsidR="00627134" w:rsidRDefault="00627134" w:rsidP="00C71864">
            <w:pPr>
              <w:pStyle w:val="ListParagraph"/>
              <w:numPr>
                <w:ilvl w:val="0"/>
                <w:numId w:val="36"/>
              </w:numPr>
              <w:spacing w:line="240" w:lineRule="auto"/>
              <w:rPr>
                <w:sz w:val="22"/>
                <w:szCs w:val="22"/>
              </w:rPr>
            </w:pPr>
            <w:r>
              <w:rPr>
                <w:sz w:val="22"/>
                <w:szCs w:val="22"/>
              </w:rPr>
              <w:t>Yfirmaður skráir sig inn</w:t>
            </w:r>
          </w:p>
          <w:p w14:paraId="3D9444AD" w14:textId="35378054" w:rsidR="00627134" w:rsidRDefault="00627134" w:rsidP="00C71864">
            <w:pPr>
              <w:pStyle w:val="ListParagraph"/>
              <w:numPr>
                <w:ilvl w:val="0"/>
                <w:numId w:val="36"/>
              </w:numPr>
              <w:spacing w:line="240" w:lineRule="auto"/>
              <w:rPr>
                <w:sz w:val="22"/>
                <w:szCs w:val="22"/>
              </w:rPr>
            </w:pPr>
            <w:r>
              <w:rPr>
                <w:sz w:val="22"/>
                <w:szCs w:val="22"/>
              </w:rPr>
              <w:t xml:space="preserve">Yfirmaður </w:t>
            </w:r>
            <w:r w:rsidR="00803A29">
              <w:rPr>
                <w:sz w:val="22"/>
                <w:szCs w:val="22"/>
              </w:rPr>
              <w:t>velur “Manage/view tickets”</w:t>
            </w:r>
          </w:p>
          <w:p w14:paraId="0BBC215A" w14:textId="2596221D" w:rsidR="00803A29" w:rsidRDefault="00803A29" w:rsidP="00C71864">
            <w:pPr>
              <w:pStyle w:val="ListParagraph"/>
              <w:numPr>
                <w:ilvl w:val="0"/>
                <w:numId w:val="36"/>
              </w:numPr>
              <w:spacing w:line="240" w:lineRule="auto"/>
              <w:rPr>
                <w:sz w:val="22"/>
                <w:szCs w:val="22"/>
              </w:rPr>
            </w:pPr>
            <w:r>
              <w:rPr>
                <w:sz w:val="22"/>
                <w:szCs w:val="22"/>
              </w:rPr>
              <w:t xml:space="preserve">Yfirmaður </w:t>
            </w:r>
            <w:r w:rsidR="00A37B45">
              <w:rPr>
                <w:sz w:val="22"/>
                <w:szCs w:val="22"/>
              </w:rPr>
              <w:t xml:space="preserve">velur þar </w:t>
            </w:r>
            <w:r w:rsidR="00F33F79">
              <w:rPr>
                <w:sz w:val="22"/>
                <w:szCs w:val="22"/>
              </w:rPr>
              <w:t xml:space="preserve">rangt </w:t>
            </w:r>
            <w:r w:rsidR="00F07573">
              <w:rPr>
                <w:sz w:val="22"/>
                <w:szCs w:val="22"/>
              </w:rPr>
              <w:t>property</w:t>
            </w:r>
            <w:r w:rsidR="00F33F79">
              <w:rPr>
                <w:sz w:val="22"/>
                <w:szCs w:val="22"/>
              </w:rPr>
              <w:t>.</w:t>
            </w:r>
          </w:p>
          <w:p w14:paraId="08AF682C" w14:textId="30B94A7C" w:rsidR="00A37B45" w:rsidRDefault="00A37B45" w:rsidP="00C71864">
            <w:pPr>
              <w:pStyle w:val="ListParagraph"/>
              <w:numPr>
                <w:ilvl w:val="0"/>
                <w:numId w:val="36"/>
              </w:numPr>
              <w:spacing w:line="240" w:lineRule="auto"/>
              <w:rPr>
                <w:sz w:val="22"/>
                <w:szCs w:val="22"/>
              </w:rPr>
            </w:pPr>
            <w:r>
              <w:rPr>
                <w:sz w:val="22"/>
                <w:szCs w:val="22"/>
              </w:rPr>
              <w:t xml:space="preserve">Yfirmaður fer tilbaka og velur </w:t>
            </w:r>
            <w:r w:rsidR="00F33F79">
              <w:rPr>
                <w:sz w:val="22"/>
                <w:szCs w:val="22"/>
              </w:rPr>
              <w:t xml:space="preserve">þá rétt </w:t>
            </w:r>
            <w:r w:rsidR="00F07573">
              <w:rPr>
                <w:sz w:val="22"/>
                <w:szCs w:val="22"/>
              </w:rPr>
              <w:t>property</w:t>
            </w:r>
          </w:p>
          <w:p w14:paraId="78784D1F" w14:textId="77777777" w:rsidR="00F33F79" w:rsidRDefault="00F33F79" w:rsidP="00C71864">
            <w:pPr>
              <w:pStyle w:val="ListParagraph"/>
              <w:numPr>
                <w:ilvl w:val="0"/>
                <w:numId w:val="36"/>
              </w:numPr>
              <w:spacing w:line="240" w:lineRule="auto"/>
              <w:rPr>
                <w:sz w:val="22"/>
                <w:szCs w:val="22"/>
              </w:rPr>
            </w:pPr>
            <w:r>
              <w:rPr>
                <w:sz w:val="22"/>
                <w:szCs w:val="22"/>
              </w:rPr>
              <w:t xml:space="preserve">Yfirmaður </w:t>
            </w:r>
            <w:r w:rsidR="00D73BF2">
              <w:rPr>
                <w:sz w:val="22"/>
                <w:szCs w:val="22"/>
              </w:rPr>
              <w:t>velur þar “Add/Remove</w:t>
            </w:r>
          </w:p>
          <w:p w14:paraId="6CCC53E1" w14:textId="77777777" w:rsidR="00D73BF2" w:rsidRDefault="00D73BF2" w:rsidP="00C71864">
            <w:pPr>
              <w:pStyle w:val="ListParagraph"/>
              <w:numPr>
                <w:ilvl w:val="0"/>
                <w:numId w:val="36"/>
              </w:numPr>
              <w:spacing w:line="240" w:lineRule="auto"/>
              <w:rPr>
                <w:sz w:val="22"/>
                <w:szCs w:val="22"/>
              </w:rPr>
            </w:pPr>
            <w:r>
              <w:rPr>
                <w:sz w:val="22"/>
                <w:szCs w:val="22"/>
              </w:rPr>
              <w:t>Yfirmaður velur þar verkbeiðni og bætir við verkskýrslu</w:t>
            </w:r>
          </w:p>
          <w:p w14:paraId="06A6DCE4" w14:textId="2E0C4536" w:rsidR="00D73BF2" w:rsidRDefault="00D73BF2" w:rsidP="00C71864">
            <w:pPr>
              <w:pStyle w:val="ListParagraph"/>
              <w:numPr>
                <w:ilvl w:val="0"/>
                <w:numId w:val="36"/>
              </w:numPr>
              <w:spacing w:line="240" w:lineRule="auto"/>
              <w:rPr>
                <w:sz w:val="22"/>
                <w:szCs w:val="22"/>
              </w:rPr>
            </w:pPr>
            <w:r>
              <w:rPr>
                <w:sz w:val="22"/>
                <w:szCs w:val="22"/>
              </w:rPr>
              <w:t>Yfirmaður fyllir út viðeigandi upplýsingar á verkskýrslu</w:t>
            </w:r>
          </w:p>
        </w:tc>
      </w:tr>
      <w:tr w:rsidR="34800996" w14:paraId="5F726723"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1C70DDD" w14:textId="77777777" w:rsidR="34800996" w:rsidRDefault="34800996" w:rsidP="34800996">
            <w:pPr>
              <w:spacing w:line="240" w:lineRule="auto"/>
              <w:rPr>
                <w:sz w:val="22"/>
                <w:szCs w:val="22"/>
              </w:rPr>
            </w:pPr>
            <w:r w:rsidRPr="3480099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05955D" w14:textId="007D8F58" w:rsidR="34800996" w:rsidRDefault="00A37B45" w:rsidP="34800996">
            <w:pPr>
              <w:spacing w:line="240" w:lineRule="auto"/>
              <w:rPr>
                <w:sz w:val="22"/>
                <w:szCs w:val="22"/>
              </w:rPr>
            </w:pPr>
            <w:r>
              <w:rPr>
                <w:sz w:val="22"/>
                <w:szCs w:val="22"/>
              </w:rPr>
              <w:t xml:space="preserve">Yfirmaður hefur farsællega skráð </w:t>
            </w:r>
            <w:r w:rsidR="00734648">
              <w:rPr>
                <w:sz w:val="22"/>
                <w:szCs w:val="22"/>
              </w:rPr>
              <w:t xml:space="preserve">viðeigandi </w:t>
            </w:r>
            <w:r w:rsidR="000C1EAC">
              <w:rPr>
                <w:sz w:val="22"/>
                <w:szCs w:val="22"/>
              </w:rPr>
              <w:t>upplýsingar á viðhaldsskýrslu</w:t>
            </w:r>
          </w:p>
        </w:tc>
      </w:tr>
      <w:tr w:rsidR="34800996" w14:paraId="68A132A4"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2FCFB28" w14:textId="77777777" w:rsidR="34800996" w:rsidRDefault="34800996" w:rsidP="34800996">
            <w:pPr>
              <w:spacing w:line="240" w:lineRule="auto"/>
              <w:rPr>
                <w:sz w:val="22"/>
                <w:szCs w:val="22"/>
              </w:rPr>
            </w:pPr>
            <w:r w:rsidRPr="3480099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E1FC19" w14:textId="1A493724" w:rsidR="34800996" w:rsidRDefault="000C1EAC" w:rsidP="34800996">
            <w:pPr>
              <w:spacing w:line="240" w:lineRule="auto"/>
              <w:rPr>
                <w:sz w:val="22"/>
                <w:szCs w:val="22"/>
              </w:rPr>
            </w:pPr>
            <w:r>
              <w:rPr>
                <w:sz w:val="22"/>
                <w:szCs w:val="22"/>
              </w:rPr>
              <w:t>Yfirmaður</w:t>
            </w:r>
          </w:p>
        </w:tc>
      </w:tr>
      <w:tr w:rsidR="34800996" w14:paraId="33F50E58" w14:textId="77777777" w:rsidTr="3480099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99D65FE" w14:textId="77777777" w:rsidR="34800996" w:rsidRDefault="34800996" w:rsidP="34800996">
            <w:pPr>
              <w:spacing w:line="240" w:lineRule="auto"/>
              <w:rPr>
                <w:sz w:val="22"/>
                <w:szCs w:val="22"/>
              </w:rPr>
            </w:pPr>
            <w:r w:rsidRPr="3480099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A81275" w14:textId="24003272" w:rsidR="34800996" w:rsidRDefault="000C1EAC" w:rsidP="34800996">
            <w:pPr>
              <w:spacing w:line="240" w:lineRule="auto"/>
              <w:rPr>
                <w:sz w:val="22"/>
                <w:szCs w:val="22"/>
              </w:rPr>
            </w:pPr>
            <w:r>
              <w:rPr>
                <w:sz w:val="22"/>
                <w:szCs w:val="22"/>
              </w:rPr>
              <w:t>Hjörtur Vilhelmsson</w:t>
            </w:r>
          </w:p>
        </w:tc>
      </w:tr>
    </w:tbl>
    <w:p w14:paraId="3A419168" w14:textId="70C73EB9" w:rsidR="00ED5B6B" w:rsidRDefault="00ED5B6B" w:rsidP="3480099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0ECCC3B" w14:paraId="0F9F124C"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5FE896D" w14:textId="77777777" w:rsidR="70ECCC3B" w:rsidRDefault="70ECCC3B" w:rsidP="70ECCC3B">
            <w:pPr>
              <w:spacing w:line="240" w:lineRule="auto"/>
              <w:rPr>
                <w:color w:val="124F1A" w:themeColor="accent3" w:themeShade="BF"/>
                <w:sz w:val="22"/>
                <w:szCs w:val="22"/>
              </w:rPr>
            </w:pPr>
            <w:r w:rsidRPr="70ECCC3B">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7AFE13" w14:textId="2C1841FA" w:rsidR="70ECCC3B" w:rsidRDefault="60B233E1" w:rsidP="70ECCC3B">
            <w:pPr>
              <w:spacing w:line="240" w:lineRule="auto"/>
              <w:rPr>
                <w:sz w:val="22"/>
                <w:szCs w:val="22"/>
              </w:rPr>
            </w:pPr>
            <w:r w:rsidRPr="0E2E15B4">
              <w:rPr>
                <w:sz w:val="22"/>
                <w:szCs w:val="22"/>
              </w:rPr>
              <w:t xml:space="preserve">Sem yfirmaður </w:t>
            </w:r>
            <w:r w:rsidRPr="5AD4B1D0">
              <w:rPr>
                <w:sz w:val="22"/>
                <w:szCs w:val="22"/>
              </w:rPr>
              <w:t xml:space="preserve">vill ég </w:t>
            </w:r>
            <w:r w:rsidRPr="279498F7">
              <w:rPr>
                <w:sz w:val="22"/>
                <w:szCs w:val="22"/>
              </w:rPr>
              <w:t xml:space="preserve">geta </w:t>
            </w:r>
            <w:r w:rsidRPr="208C2BBB">
              <w:rPr>
                <w:sz w:val="22"/>
                <w:szCs w:val="22"/>
              </w:rPr>
              <w:t xml:space="preserve">stofnað verkbeiðnir </w:t>
            </w:r>
            <w:r w:rsidRPr="7E170054">
              <w:rPr>
                <w:sz w:val="22"/>
                <w:szCs w:val="22"/>
              </w:rPr>
              <w:t>fyrir mína</w:t>
            </w:r>
            <w:r w:rsidR="4AF60B49" w:rsidRPr="7E170054">
              <w:rPr>
                <w:sz w:val="22"/>
                <w:szCs w:val="22"/>
              </w:rPr>
              <w:t xml:space="preserve">r </w:t>
            </w:r>
            <w:r w:rsidR="00541435">
              <w:rPr>
                <w:sz w:val="22"/>
                <w:szCs w:val="22"/>
              </w:rPr>
              <w:t>property</w:t>
            </w:r>
          </w:p>
        </w:tc>
      </w:tr>
      <w:tr w:rsidR="70ECCC3B" w14:paraId="055AFE40"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EC53E99" w14:textId="77777777" w:rsidR="70ECCC3B" w:rsidRDefault="70ECCC3B" w:rsidP="70ECCC3B">
            <w:pPr>
              <w:spacing w:line="240" w:lineRule="auto"/>
              <w:rPr>
                <w:sz w:val="22"/>
                <w:szCs w:val="22"/>
              </w:rPr>
            </w:pPr>
            <w:r w:rsidRPr="70ECCC3B">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C0E7D1" w14:textId="763C61D5" w:rsidR="70ECCC3B" w:rsidRDefault="006E2FA4" w:rsidP="70ECCC3B">
            <w:pPr>
              <w:spacing w:line="240" w:lineRule="auto"/>
              <w:rPr>
                <w:sz w:val="22"/>
                <w:szCs w:val="22"/>
              </w:rPr>
            </w:pPr>
            <w:r>
              <w:rPr>
                <w:sz w:val="22"/>
                <w:szCs w:val="22"/>
              </w:rPr>
              <w:t>26</w:t>
            </w:r>
          </w:p>
        </w:tc>
      </w:tr>
      <w:tr w:rsidR="70ECCC3B" w14:paraId="71929F0E"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C546B88" w14:textId="4CA480F8" w:rsidR="70ECCC3B" w:rsidRDefault="00E427F4" w:rsidP="70ECCC3B">
            <w:pPr>
              <w:spacing w:line="240" w:lineRule="auto"/>
              <w:rPr>
                <w:sz w:val="22"/>
                <w:szCs w:val="22"/>
              </w:rPr>
            </w:pPr>
            <w:r>
              <w:rPr>
                <w:sz w:val="22"/>
                <w:szCs w:val="22"/>
              </w:rPr>
              <w:t xml:space="preserve"> </w:t>
            </w:r>
            <w:r w:rsidR="70ECCC3B" w:rsidRPr="70ECCC3B">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4842D1" w14:textId="05822CA2" w:rsidR="70ECCC3B" w:rsidRDefault="006E2FA4" w:rsidP="70ECCC3B">
            <w:pPr>
              <w:spacing w:line="240" w:lineRule="auto"/>
              <w:rPr>
                <w:sz w:val="22"/>
                <w:szCs w:val="22"/>
              </w:rPr>
            </w:pPr>
            <w:r>
              <w:rPr>
                <w:sz w:val="22"/>
                <w:szCs w:val="22"/>
              </w:rPr>
              <w:t>A</w:t>
            </w:r>
          </w:p>
        </w:tc>
      </w:tr>
      <w:tr w:rsidR="70ECCC3B" w14:paraId="01F073E2"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F6F45C" w14:textId="77777777" w:rsidR="70ECCC3B" w:rsidRDefault="70ECCC3B" w:rsidP="70ECCC3B">
            <w:pPr>
              <w:spacing w:line="240" w:lineRule="auto"/>
              <w:rPr>
                <w:sz w:val="22"/>
                <w:szCs w:val="22"/>
              </w:rPr>
            </w:pPr>
            <w:r w:rsidRPr="70ECCC3B">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22888B" w14:textId="55EB81EB" w:rsidR="008A2AE8" w:rsidRDefault="008A2AE8" w:rsidP="0033334A">
            <w:pPr>
              <w:pStyle w:val="ListParagraph"/>
              <w:numPr>
                <w:ilvl w:val="0"/>
                <w:numId w:val="68"/>
              </w:numPr>
              <w:spacing w:line="240" w:lineRule="auto"/>
              <w:rPr>
                <w:sz w:val="22"/>
                <w:szCs w:val="22"/>
              </w:rPr>
            </w:pPr>
            <w:r w:rsidRPr="75032A44">
              <w:rPr>
                <w:sz w:val="22"/>
                <w:szCs w:val="22"/>
              </w:rPr>
              <w:t>Starfsmaður þarf að vera skráður inn</w:t>
            </w:r>
          </w:p>
          <w:p w14:paraId="284258AB" w14:textId="74145497" w:rsidR="70ECCC3B" w:rsidRDefault="008A2AE8" w:rsidP="0033334A">
            <w:pPr>
              <w:pStyle w:val="ListParagraph"/>
              <w:numPr>
                <w:ilvl w:val="0"/>
                <w:numId w:val="68"/>
              </w:numPr>
              <w:spacing w:line="240" w:lineRule="auto"/>
              <w:rPr>
                <w:sz w:val="22"/>
                <w:szCs w:val="22"/>
              </w:rPr>
            </w:pPr>
            <w:r w:rsidRPr="75032A44">
              <w:rPr>
                <w:sz w:val="22"/>
                <w:szCs w:val="22"/>
              </w:rPr>
              <w:t>Starfsmaður er yfirmaður</w:t>
            </w:r>
          </w:p>
          <w:p w14:paraId="0C6810A0" w14:textId="1DB740D1" w:rsidR="008A2AE8" w:rsidRPr="008A2AE8" w:rsidRDefault="00871154" w:rsidP="0033334A">
            <w:pPr>
              <w:pStyle w:val="ListParagraph"/>
              <w:numPr>
                <w:ilvl w:val="0"/>
                <w:numId w:val="68"/>
              </w:numPr>
              <w:spacing w:line="240" w:lineRule="auto"/>
              <w:rPr>
                <w:sz w:val="22"/>
                <w:szCs w:val="22"/>
              </w:rPr>
            </w:pPr>
            <w:r>
              <w:rPr>
                <w:sz w:val="22"/>
                <w:szCs w:val="22"/>
              </w:rPr>
              <w:t xml:space="preserve">Yfirmaður þarf að hafa upplýsingar </w:t>
            </w:r>
            <w:r w:rsidR="00611215">
              <w:rPr>
                <w:sz w:val="22"/>
                <w:szCs w:val="22"/>
              </w:rPr>
              <w:t>fyrir verkbeiðni</w:t>
            </w:r>
          </w:p>
        </w:tc>
      </w:tr>
      <w:tr w:rsidR="70ECCC3B" w14:paraId="14149BEA"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3DAB719" w14:textId="77777777" w:rsidR="70ECCC3B" w:rsidRDefault="70ECCC3B" w:rsidP="70ECCC3B">
            <w:pPr>
              <w:spacing w:line="240" w:lineRule="auto"/>
              <w:rPr>
                <w:sz w:val="22"/>
                <w:szCs w:val="22"/>
              </w:rPr>
            </w:pPr>
            <w:r w:rsidRPr="70ECCC3B">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42EEF6" w14:textId="073DFFB2" w:rsidR="70ECCC3B" w:rsidRDefault="00890010" w:rsidP="0033334A">
            <w:pPr>
              <w:pStyle w:val="ListParagraph"/>
              <w:numPr>
                <w:ilvl w:val="0"/>
                <w:numId w:val="69"/>
              </w:numPr>
              <w:spacing w:line="240" w:lineRule="auto"/>
              <w:rPr>
                <w:sz w:val="22"/>
                <w:szCs w:val="22"/>
              </w:rPr>
            </w:pPr>
            <w:r w:rsidRPr="00890010">
              <w:rPr>
                <w:sz w:val="22"/>
                <w:szCs w:val="22"/>
              </w:rPr>
              <w:t>Yfirmaður skráir sig inn</w:t>
            </w:r>
          </w:p>
          <w:p w14:paraId="0E809C93" w14:textId="2776194B" w:rsidR="00890010" w:rsidRDefault="00890010" w:rsidP="0033334A">
            <w:pPr>
              <w:pStyle w:val="ListParagraph"/>
              <w:numPr>
                <w:ilvl w:val="0"/>
                <w:numId w:val="69"/>
              </w:numPr>
              <w:spacing w:line="240" w:lineRule="auto"/>
              <w:rPr>
                <w:sz w:val="22"/>
                <w:szCs w:val="22"/>
              </w:rPr>
            </w:pPr>
            <w:r>
              <w:rPr>
                <w:sz w:val="22"/>
                <w:szCs w:val="22"/>
              </w:rPr>
              <w:t xml:space="preserve">Yfirmaður </w:t>
            </w:r>
            <w:r w:rsidR="000F4AE3">
              <w:rPr>
                <w:sz w:val="22"/>
                <w:szCs w:val="22"/>
              </w:rPr>
              <w:t>velur “manage/view tickets”</w:t>
            </w:r>
          </w:p>
          <w:p w14:paraId="4F2065E8" w14:textId="39B05BA3" w:rsidR="00B435CF" w:rsidRDefault="002C76EF" w:rsidP="0033334A">
            <w:pPr>
              <w:pStyle w:val="ListParagraph"/>
              <w:numPr>
                <w:ilvl w:val="0"/>
                <w:numId w:val="69"/>
              </w:numPr>
              <w:spacing w:line="240" w:lineRule="auto"/>
              <w:rPr>
                <w:sz w:val="22"/>
                <w:szCs w:val="22"/>
              </w:rPr>
            </w:pPr>
            <w:r>
              <w:rPr>
                <w:sz w:val="22"/>
                <w:szCs w:val="22"/>
              </w:rPr>
              <w:t xml:space="preserve">Yfirmaður velur þar </w:t>
            </w:r>
            <w:r w:rsidR="00B24C22">
              <w:rPr>
                <w:sz w:val="22"/>
                <w:szCs w:val="22"/>
              </w:rPr>
              <w:t>property</w:t>
            </w:r>
          </w:p>
          <w:p w14:paraId="75B0FCCA" w14:textId="74808DC7" w:rsidR="001F4296" w:rsidRDefault="00EE4F1D" w:rsidP="0033334A">
            <w:pPr>
              <w:pStyle w:val="ListParagraph"/>
              <w:numPr>
                <w:ilvl w:val="0"/>
                <w:numId w:val="69"/>
              </w:numPr>
              <w:spacing w:line="240" w:lineRule="auto"/>
              <w:rPr>
                <w:sz w:val="22"/>
                <w:szCs w:val="22"/>
              </w:rPr>
            </w:pPr>
            <w:r>
              <w:rPr>
                <w:sz w:val="22"/>
                <w:szCs w:val="22"/>
              </w:rPr>
              <w:t>Yfirmaður velur þar “Add/Remove”</w:t>
            </w:r>
          </w:p>
          <w:p w14:paraId="5532705B" w14:textId="2AB6AC51" w:rsidR="00C727AC" w:rsidRPr="00890010" w:rsidRDefault="00C727AC" w:rsidP="0033334A">
            <w:pPr>
              <w:pStyle w:val="ListParagraph"/>
              <w:numPr>
                <w:ilvl w:val="0"/>
                <w:numId w:val="69"/>
              </w:numPr>
              <w:spacing w:line="240" w:lineRule="auto"/>
              <w:rPr>
                <w:sz w:val="22"/>
                <w:szCs w:val="22"/>
              </w:rPr>
            </w:pPr>
            <w:r>
              <w:rPr>
                <w:sz w:val="22"/>
                <w:szCs w:val="22"/>
              </w:rPr>
              <w:t xml:space="preserve">Yfirmaður </w:t>
            </w:r>
            <w:r w:rsidR="008B0FDA">
              <w:rPr>
                <w:sz w:val="22"/>
                <w:szCs w:val="22"/>
              </w:rPr>
              <w:t xml:space="preserve">ýtir þar á “Add” </w:t>
            </w:r>
            <w:r w:rsidR="002C05DC">
              <w:rPr>
                <w:sz w:val="22"/>
                <w:szCs w:val="22"/>
              </w:rPr>
              <w:t>og setur inn upplýsingar</w:t>
            </w:r>
          </w:p>
        </w:tc>
      </w:tr>
      <w:tr w:rsidR="70ECCC3B" w14:paraId="50EA55D6"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7CBA375" w14:textId="77777777" w:rsidR="70ECCC3B" w:rsidRDefault="70ECCC3B" w:rsidP="70ECCC3B">
            <w:pPr>
              <w:spacing w:line="240" w:lineRule="auto"/>
              <w:rPr>
                <w:sz w:val="22"/>
                <w:szCs w:val="22"/>
              </w:rPr>
            </w:pPr>
            <w:r w:rsidRPr="70ECCC3B">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9B5D0D" w14:textId="77777777" w:rsidR="0095232F" w:rsidRDefault="00EB4160" w:rsidP="00C71864">
            <w:pPr>
              <w:pStyle w:val="ListParagraph"/>
              <w:numPr>
                <w:ilvl w:val="0"/>
                <w:numId w:val="36"/>
              </w:numPr>
              <w:spacing w:line="240" w:lineRule="auto"/>
              <w:rPr>
                <w:sz w:val="22"/>
                <w:szCs w:val="22"/>
              </w:rPr>
            </w:pPr>
            <w:r>
              <w:rPr>
                <w:sz w:val="22"/>
                <w:szCs w:val="22"/>
              </w:rPr>
              <w:t>Starfsmaður er ekki yfirmaður</w:t>
            </w:r>
          </w:p>
          <w:p w14:paraId="1DB0B0BA" w14:textId="37E9F2B6" w:rsidR="009D43B9" w:rsidRDefault="004F663E" w:rsidP="00C71864">
            <w:pPr>
              <w:pStyle w:val="ListParagraph"/>
              <w:numPr>
                <w:ilvl w:val="0"/>
                <w:numId w:val="36"/>
              </w:numPr>
              <w:spacing w:line="240" w:lineRule="auto"/>
              <w:rPr>
                <w:sz w:val="22"/>
                <w:szCs w:val="22"/>
              </w:rPr>
            </w:pPr>
            <w:r>
              <w:rPr>
                <w:sz w:val="22"/>
                <w:szCs w:val="22"/>
              </w:rPr>
              <w:t>R</w:t>
            </w:r>
            <w:r w:rsidR="0035324F">
              <w:rPr>
                <w:sz w:val="22"/>
                <w:szCs w:val="22"/>
              </w:rPr>
              <w:t>angt</w:t>
            </w:r>
            <w:r>
              <w:rPr>
                <w:sz w:val="22"/>
                <w:szCs w:val="22"/>
              </w:rPr>
              <w:t xml:space="preserve"> </w:t>
            </w:r>
            <w:r w:rsidR="00B24C22">
              <w:rPr>
                <w:sz w:val="22"/>
                <w:szCs w:val="22"/>
              </w:rPr>
              <w:t>property</w:t>
            </w:r>
            <w:r>
              <w:rPr>
                <w:sz w:val="22"/>
                <w:szCs w:val="22"/>
              </w:rPr>
              <w:t xml:space="preserve"> var vali</w:t>
            </w:r>
            <w:r w:rsidR="0035324F">
              <w:rPr>
                <w:sz w:val="22"/>
                <w:szCs w:val="22"/>
              </w:rPr>
              <w:t>ð</w:t>
            </w:r>
          </w:p>
        </w:tc>
      </w:tr>
      <w:tr w:rsidR="70ECCC3B" w14:paraId="1204FD76"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18C0DF7" w14:textId="77777777" w:rsidR="70ECCC3B" w:rsidRDefault="70ECCC3B" w:rsidP="70ECCC3B">
            <w:pPr>
              <w:spacing w:line="240" w:lineRule="auto"/>
              <w:rPr>
                <w:sz w:val="22"/>
                <w:szCs w:val="22"/>
              </w:rPr>
            </w:pPr>
            <w:r w:rsidRPr="70ECCC3B">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FD04E2C" w14:textId="34096AE3" w:rsidR="70ECCC3B" w:rsidRDefault="004F663E" w:rsidP="70ECCC3B">
            <w:pPr>
              <w:spacing w:line="240" w:lineRule="auto"/>
              <w:rPr>
                <w:sz w:val="22"/>
                <w:szCs w:val="22"/>
              </w:rPr>
            </w:pPr>
            <w:r>
              <w:rPr>
                <w:sz w:val="22"/>
                <w:szCs w:val="22"/>
              </w:rPr>
              <w:t xml:space="preserve">Yfirmaður hefur </w:t>
            </w:r>
            <w:r w:rsidR="00F953B6">
              <w:rPr>
                <w:sz w:val="22"/>
                <w:szCs w:val="22"/>
              </w:rPr>
              <w:t xml:space="preserve">farsællega náð að </w:t>
            </w:r>
            <w:r w:rsidR="00AB5122">
              <w:rPr>
                <w:sz w:val="22"/>
                <w:szCs w:val="22"/>
              </w:rPr>
              <w:t xml:space="preserve">stofnað verkbeiðni fyrir </w:t>
            </w:r>
            <w:r w:rsidR="00B24C22">
              <w:rPr>
                <w:sz w:val="22"/>
                <w:szCs w:val="22"/>
              </w:rPr>
              <w:t>property</w:t>
            </w:r>
          </w:p>
        </w:tc>
      </w:tr>
      <w:tr w:rsidR="70ECCC3B" w14:paraId="51726500"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5D02DD4" w14:textId="77777777" w:rsidR="70ECCC3B" w:rsidRDefault="70ECCC3B" w:rsidP="70ECCC3B">
            <w:pPr>
              <w:spacing w:line="240" w:lineRule="auto"/>
              <w:rPr>
                <w:sz w:val="22"/>
                <w:szCs w:val="22"/>
              </w:rPr>
            </w:pPr>
            <w:r w:rsidRPr="70ECCC3B">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33CB4C" w14:textId="498BC3F0" w:rsidR="70ECCC3B" w:rsidRDefault="00AB5122" w:rsidP="70ECCC3B">
            <w:pPr>
              <w:spacing w:line="240" w:lineRule="auto"/>
              <w:rPr>
                <w:sz w:val="22"/>
                <w:szCs w:val="22"/>
              </w:rPr>
            </w:pPr>
            <w:r>
              <w:rPr>
                <w:sz w:val="22"/>
                <w:szCs w:val="22"/>
              </w:rPr>
              <w:t>Yfirmaður</w:t>
            </w:r>
          </w:p>
        </w:tc>
      </w:tr>
      <w:tr w:rsidR="70ECCC3B" w14:paraId="11D117D8"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A3ABFCD" w14:textId="77777777" w:rsidR="70ECCC3B" w:rsidRDefault="70ECCC3B" w:rsidP="70ECCC3B">
            <w:pPr>
              <w:spacing w:line="240" w:lineRule="auto"/>
              <w:rPr>
                <w:sz w:val="22"/>
                <w:szCs w:val="22"/>
              </w:rPr>
            </w:pPr>
            <w:r w:rsidRPr="70ECCC3B">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A422DF" w14:textId="1DA354F8" w:rsidR="70ECCC3B" w:rsidRDefault="00CF502C" w:rsidP="70ECCC3B">
            <w:pPr>
              <w:spacing w:line="240" w:lineRule="auto"/>
              <w:rPr>
                <w:sz w:val="22"/>
                <w:szCs w:val="22"/>
              </w:rPr>
            </w:pPr>
            <w:r>
              <w:rPr>
                <w:sz w:val="22"/>
                <w:szCs w:val="22"/>
              </w:rPr>
              <w:t>Hjörtur Vilhelmsson</w:t>
            </w:r>
          </w:p>
        </w:tc>
      </w:tr>
    </w:tbl>
    <w:p w14:paraId="7A9320BB" w14:textId="70C73EB9" w:rsidR="70ECCC3B" w:rsidRDefault="70ECCC3B" w:rsidP="70ECCC3B">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70ECCC3B" w14:paraId="3B8C941B"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8527263" w14:textId="77777777" w:rsidR="70ECCC3B" w:rsidRDefault="70ECCC3B" w:rsidP="70ECCC3B">
            <w:pPr>
              <w:spacing w:line="240" w:lineRule="auto"/>
              <w:rPr>
                <w:color w:val="124F1A" w:themeColor="accent3" w:themeShade="BF"/>
                <w:sz w:val="22"/>
                <w:szCs w:val="22"/>
              </w:rPr>
            </w:pPr>
            <w:r w:rsidRPr="70ECCC3B">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167A3A" w14:textId="77897E44" w:rsidR="70ECCC3B" w:rsidRDefault="094C68DC" w:rsidP="70ECCC3B">
            <w:pPr>
              <w:spacing w:line="240" w:lineRule="auto"/>
              <w:rPr>
                <w:sz w:val="22"/>
                <w:szCs w:val="22"/>
              </w:rPr>
            </w:pPr>
            <w:r w:rsidRPr="56FF65FE">
              <w:rPr>
                <w:sz w:val="22"/>
                <w:szCs w:val="22"/>
              </w:rPr>
              <w:t xml:space="preserve">Sem yfirmaður vill ég geta breytt verkbeiðnum fyrir mínar </w:t>
            </w:r>
            <w:r w:rsidR="00541435">
              <w:rPr>
                <w:sz w:val="22"/>
                <w:szCs w:val="22"/>
              </w:rPr>
              <w:t>property</w:t>
            </w:r>
          </w:p>
        </w:tc>
      </w:tr>
      <w:tr w:rsidR="70ECCC3B" w14:paraId="52F986C7"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A176FE" w14:textId="77777777" w:rsidR="70ECCC3B" w:rsidRDefault="70ECCC3B" w:rsidP="70ECCC3B">
            <w:pPr>
              <w:spacing w:line="240" w:lineRule="auto"/>
              <w:rPr>
                <w:sz w:val="22"/>
                <w:szCs w:val="22"/>
              </w:rPr>
            </w:pPr>
            <w:r w:rsidRPr="70ECCC3B">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8E7FC8" w14:textId="2953FEAA" w:rsidR="70ECCC3B" w:rsidRDefault="009C31EE" w:rsidP="70ECCC3B">
            <w:pPr>
              <w:spacing w:line="240" w:lineRule="auto"/>
              <w:rPr>
                <w:sz w:val="22"/>
                <w:szCs w:val="22"/>
              </w:rPr>
            </w:pPr>
            <w:r>
              <w:rPr>
                <w:sz w:val="22"/>
                <w:szCs w:val="22"/>
              </w:rPr>
              <w:t>27</w:t>
            </w:r>
          </w:p>
        </w:tc>
      </w:tr>
      <w:tr w:rsidR="70ECCC3B" w14:paraId="405F7C21"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47EF5D7" w14:textId="77777777" w:rsidR="70ECCC3B" w:rsidRDefault="70ECCC3B" w:rsidP="70ECCC3B">
            <w:pPr>
              <w:spacing w:line="240" w:lineRule="auto"/>
              <w:rPr>
                <w:sz w:val="22"/>
                <w:szCs w:val="22"/>
              </w:rPr>
            </w:pPr>
            <w:r w:rsidRPr="70ECCC3B">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B6F469" w14:textId="360C1754" w:rsidR="70ECCC3B" w:rsidRDefault="00D3224E" w:rsidP="70ECCC3B">
            <w:pPr>
              <w:spacing w:line="240" w:lineRule="auto"/>
              <w:rPr>
                <w:sz w:val="22"/>
                <w:szCs w:val="22"/>
              </w:rPr>
            </w:pPr>
            <w:r>
              <w:rPr>
                <w:sz w:val="22"/>
                <w:szCs w:val="22"/>
              </w:rPr>
              <w:t>A</w:t>
            </w:r>
          </w:p>
        </w:tc>
      </w:tr>
      <w:tr w:rsidR="70ECCC3B" w14:paraId="2D64063A"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61E0D6" w14:textId="77777777" w:rsidR="70ECCC3B" w:rsidRDefault="70ECCC3B" w:rsidP="70ECCC3B">
            <w:pPr>
              <w:spacing w:line="240" w:lineRule="auto"/>
              <w:rPr>
                <w:sz w:val="22"/>
                <w:szCs w:val="22"/>
              </w:rPr>
            </w:pPr>
            <w:r w:rsidRPr="70ECCC3B">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0188E2" w14:textId="77777777" w:rsidR="00D3224E" w:rsidRDefault="00D3224E" w:rsidP="00D3224E">
            <w:pPr>
              <w:pStyle w:val="ListParagraph"/>
              <w:numPr>
                <w:ilvl w:val="0"/>
                <w:numId w:val="68"/>
              </w:numPr>
              <w:spacing w:line="240" w:lineRule="auto"/>
              <w:rPr>
                <w:sz w:val="22"/>
                <w:szCs w:val="22"/>
              </w:rPr>
            </w:pPr>
            <w:r w:rsidRPr="75032A44">
              <w:rPr>
                <w:sz w:val="22"/>
                <w:szCs w:val="22"/>
              </w:rPr>
              <w:t>Starfsmaður þarf að vera skráður inn</w:t>
            </w:r>
          </w:p>
          <w:p w14:paraId="3D833914" w14:textId="77777777" w:rsidR="00E26FDB" w:rsidRDefault="00D3224E" w:rsidP="00D3224E">
            <w:pPr>
              <w:pStyle w:val="ListParagraph"/>
              <w:numPr>
                <w:ilvl w:val="0"/>
                <w:numId w:val="68"/>
              </w:numPr>
              <w:spacing w:line="240" w:lineRule="auto"/>
              <w:rPr>
                <w:sz w:val="22"/>
                <w:szCs w:val="22"/>
              </w:rPr>
            </w:pPr>
            <w:r w:rsidRPr="75032A44">
              <w:rPr>
                <w:sz w:val="22"/>
                <w:szCs w:val="22"/>
              </w:rPr>
              <w:t>Starfsmaður er yfirmaður</w:t>
            </w:r>
          </w:p>
          <w:p w14:paraId="1AE25A8E" w14:textId="79D362D3" w:rsidR="70ECCC3B" w:rsidRPr="00E26FDB" w:rsidRDefault="00D3224E" w:rsidP="00D3224E">
            <w:pPr>
              <w:pStyle w:val="ListParagraph"/>
              <w:numPr>
                <w:ilvl w:val="0"/>
                <w:numId w:val="68"/>
              </w:numPr>
              <w:spacing w:line="240" w:lineRule="auto"/>
              <w:rPr>
                <w:sz w:val="22"/>
                <w:szCs w:val="22"/>
              </w:rPr>
            </w:pPr>
            <w:r w:rsidRPr="00E26FDB">
              <w:rPr>
                <w:sz w:val="22"/>
                <w:szCs w:val="22"/>
              </w:rPr>
              <w:t>Yfirmaður þarf að hafa upplýsingar fyrir verkbeiðni</w:t>
            </w:r>
          </w:p>
          <w:p w14:paraId="33E16110" w14:textId="77777777" w:rsidR="70ECCC3B" w:rsidRDefault="70ECCC3B" w:rsidP="70ECCC3B">
            <w:pPr>
              <w:spacing w:line="240" w:lineRule="auto"/>
              <w:rPr>
                <w:sz w:val="22"/>
                <w:szCs w:val="22"/>
              </w:rPr>
            </w:pPr>
          </w:p>
        </w:tc>
      </w:tr>
      <w:tr w:rsidR="70ECCC3B" w14:paraId="79E239DC"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64CA234" w14:textId="77777777" w:rsidR="70ECCC3B" w:rsidRDefault="70ECCC3B" w:rsidP="70ECCC3B">
            <w:pPr>
              <w:spacing w:line="240" w:lineRule="auto"/>
              <w:rPr>
                <w:sz w:val="22"/>
                <w:szCs w:val="22"/>
              </w:rPr>
            </w:pPr>
            <w:r w:rsidRPr="70ECCC3B">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FFAB65" w14:textId="77777777" w:rsidR="70ECCC3B" w:rsidRDefault="00D3224E" w:rsidP="000C4544">
            <w:pPr>
              <w:pStyle w:val="ListParagraph"/>
              <w:numPr>
                <w:ilvl w:val="0"/>
                <w:numId w:val="74"/>
              </w:numPr>
              <w:spacing w:line="240" w:lineRule="auto"/>
              <w:rPr>
                <w:sz w:val="22"/>
                <w:szCs w:val="22"/>
              </w:rPr>
            </w:pPr>
            <w:r>
              <w:rPr>
                <w:sz w:val="22"/>
                <w:szCs w:val="22"/>
              </w:rPr>
              <w:t>Yfirmaður skráir sig inn</w:t>
            </w:r>
          </w:p>
          <w:p w14:paraId="2E308F31" w14:textId="77777777" w:rsidR="00D3224E" w:rsidRDefault="00D3224E" w:rsidP="000C4544">
            <w:pPr>
              <w:pStyle w:val="ListParagraph"/>
              <w:numPr>
                <w:ilvl w:val="0"/>
                <w:numId w:val="74"/>
              </w:numPr>
              <w:spacing w:line="240" w:lineRule="auto"/>
              <w:rPr>
                <w:sz w:val="22"/>
                <w:szCs w:val="22"/>
              </w:rPr>
            </w:pPr>
            <w:r>
              <w:rPr>
                <w:sz w:val="22"/>
                <w:szCs w:val="22"/>
              </w:rPr>
              <w:t>Yfirmaður velur “manage/view tickets”</w:t>
            </w:r>
          </w:p>
          <w:p w14:paraId="13A15462" w14:textId="729663D8" w:rsidR="00D3224E" w:rsidRDefault="00D3224E" w:rsidP="000C4544">
            <w:pPr>
              <w:pStyle w:val="ListParagraph"/>
              <w:numPr>
                <w:ilvl w:val="0"/>
                <w:numId w:val="74"/>
              </w:numPr>
              <w:spacing w:line="240" w:lineRule="auto"/>
              <w:rPr>
                <w:sz w:val="22"/>
                <w:szCs w:val="22"/>
              </w:rPr>
            </w:pPr>
            <w:r>
              <w:rPr>
                <w:sz w:val="22"/>
                <w:szCs w:val="22"/>
              </w:rPr>
              <w:t xml:space="preserve">Yfirmaður velur þar </w:t>
            </w:r>
            <w:r w:rsidR="003D4FE3">
              <w:rPr>
                <w:sz w:val="22"/>
                <w:szCs w:val="22"/>
              </w:rPr>
              <w:t>housing unit</w:t>
            </w:r>
          </w:p>
          <w:p w14:paraId="187A6AC2" w14:textId="77777777" w:rsidR="00483586" w:rsidRDefault="00483586" w:rsidP="000C4544">
            <w:pPr>
              <w:pStyle w:val="ListParagraph"/>
              <w:numPr>
                <w:ilvl w:val="0"/>
                <w:numId w:val="74"/>
              </w:numPr>
              <w:spacing w:line="240" w:lineRule="auto"/>
              <w:rPr>
                <w:sz w:val="22"/>
                <w:szCs w:val="22"/>
              </w:rPr>
            </w:pPr>
            <w:r>
              <w:rPr>
                <w:sz w:val="22"/>
                <w:szCs w:val="22"/>
              </w:rPr>
              <w:t>Yfirmaður velur þar “edit”</w:t>
            </w:r>
          </w:p>
          <w:p w14:paraId="29856531" w14:textId="752E1C45" w:rsidR="00483586" w:rsidRDefault="00483586" w:rsidP="000C4544">
            <w:pPr>
              <w:pStyle w:val="ListParagraph"/>
              <w:numPr>
                <w:ilvl w:val="0"/>
                <w:numId w:val="74"/>
              </w:numPr>
              <w:spacing w:line="240" w:lineRule="auto"/>
              <w:rPr>
                <w:sz w:val="22"/>
                <w:szCs w:val="22"/>
              </w:rPr>
            </w:pPr>
            <w:r>
              <w:rPr>
                <w:sz w:val="22"/>
                <w:szCs w:val="22"/>
              </w:rPr>
              <w:t xml:space="preserve">Yfirmaður uppfærir upplýsingar um </w:t>
            </w:r>
            <w:r w:rsidR="00094873">
              <w:rPr>
                <w:sz w:val="22"/>
                <w:szCs w:val="22"/>
              </w:rPr>
              <w:t>verkbeiðnina</w:t>
            </w:r>
          </w:p>
        </w:tc>
      </w:tr>
      <w:tr w:rsidR="70ECCC3B" w14:paraId="7E412688"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A127356" w14:textId="77777777" w:rsidR="70ECCC3B" w:rsidRDefault="70ECCC3B" w:rsidP="70ECCC3B">
            <w:pPr>
              <w:spacing w:line="240" w:lineRule="auto"/>
              <w:rPr>
                <w:sz w:val="22"/>
                <w:szCs w:val="22"/>
              </w:rPr>
            </w:pPr>
            <w:r w:rsidRPr="70ECCC3B">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33A1BD" w14:textId="77777777" w:rsidR="70ECCC3B" w:rsidRDefault="00FB333D" w:rsidP="00C71864">
            <w:pPr>
              <w:pStyle w:val="ListParagraph"/>
              <w:numPr>
                <w:ilvl w:val="0"/>
                <w:numId w:val="36"/>
              </w:numPr>
              <w:spacing w:line="240" w:lineRule="auto"/>
              <w:rPr>
                <w:sz w:val="22"/>
                <w:szCs w:val="22"/>
              </w:rPr>
            </w:pPr>
            <w:r>
              <w:rPr>
                <w:sz w:val="22"/>
                <w:szCs w:val="22"/>
              </w:rPr>
              <w:t>Yfirmaður velur rangan valmöguleika</w:t>
            </w:r>
          </w:p>
          <w:p w14:paraId="14758EE4" w14:textId="77777777" w:rsidR="00FB333D" w:rsidRDefault="00FB333D" w:rsidP="00C71864">
            <w:pPr>
              <w:pStyle w:val="ListParagraph"/>
              <w:numPr>
                <w:ilvl w:val="0"/>
                <w:numId w:val="36"/>
              </w:numPr>
              <w:spacing w:line="240" w:lineRule="auto"/>
              <w:rPr>
                <w:sz w:val="22"/>
                <w:szCs w:val="22"/>
              </w:rPr>
            </w:pPr>
            <w:r>
              <w:rPr>
                <w:sz w:val="22"/>
                <w:szCs w:val="22"/>
              </w:rPr>
              <w:t>Yfirmaður</w:t>
            </w:r>
            <w:r w:rsidR="00A16C06">
              <w:rPr>
                <w:sz w:val="22"/>
                <w:szCs w:val="22"/>
              </w:rPr>
              <w:t xml:space="preserve"> fer tilbaka og velur þar réttan valmöguleika</w:t>
            </w:r>
          </w:p>
          <w:p w14:paraId="7B794F55" w14:textId="08EBEF2C" w:rsidR="00A16C06" w:rsidRPr="00ED2F28" w:rsidRDefault="00A16C06" w:rsidP="00ED2F28">
            <w:pPr>
              <w:pStyle w:val="ListParagraph"/>
              <w:numPr>
                <w:ilvl w:val="0"/>
                <w:numId w:val="36"/>
              </w:numPr>
              <w:spacing w:line="240" w:lineRule="auto"/>
              <w:rPr>
                <w:sz w:val="22"/>
                <w:szCs w:val="22"/>
              </w:rPr>
            </w:pPr>
            <w:r>
              <w:rPr>
                <w:sz w:val="22"/>
                <w:szCs w:val="22"/>
              </w:rPr>
              <w:t xml:space="preserve">Yfirmaður velur ranga </w:t>
            </w:r>
            <w:r w:rsidR="00B24C22">
              <w:rPr>
                <w:sz w:val="22"/>
                <w:szCs w:val="22"/>
              </w:rPr>
              <w:t>property</w:t>
            </w:r>
          </w:p>
        </w:tc>
      </w:tr>
      <w:tr w:rsidR="70ECCC3B" w14:paraId="3677B134"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4C77F8B" w14:textId="77777777" w:rsidR="70ECCC3B" w:rsidRDefault="70ECCC3B" w:rsidP="70ECCC3B">
            <w:pPr>
              <w:spacing w:line="240" w:lineRule="auto"/>
              <w:rPr>
                <w:sz w:val="22"/>
                <w:szCs w:val="22"/>
              </w:rPr>
            </w:pPr>
            <w:r w:rsidRPr="70ECCC3B">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302F8B" w14:textId="529DA7E3" w:rsidR="70ECCC3B" w:rsidRDefault="00ED2F28" w:rsidP="70ECCC3B">
            <w:pPr>
              <w:spacing w:line="240" w:lineRule="auto"/>
              <w:rPr>
                <w:sz w:val="22"/>
                <w:szCs w:val="22"/>
              </w:rPr>
            </w:pPr>
            <w:r>
              <w:rPr>
                <w:sz w:val="22"/>
                <w:szCs w:val="22"/>
              </w:rPr>
              <w:t xml:space="preserve">Yfirmaður hefur farsællega náð að breyta verkbeiðni fyrir </w:t>
            </w:r>
            <w:r w:rsidR="00B24C22">
              <w:rPr>
                <w:sz w:val="22"/>
                <w:szCs w:val="22"/>
              </w:rPr>
              <w:t>property</w:t>
            </w:r>
          </w:p>
        </w:tc>
      </w:tr>
      <w:tr w:rsidR="70ECCC3B" w14:paraId="37089648"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34107B7" w14:textId="77777777" w:rsidR="70ECCC3B" w:rsidRDefault="70ECCC3B" w:rsidP="70ECCC3B">
            <w:pPr>
              <w:spacing w:line="240" w:lineRule="auto"/>
              <w:rPr>
                <w:sz w:val="22"/>
                <w:szCs w:val="22"/>
              </w:rPr>
            </w:pPr>
            <w:r w:rsidRPr="70ECCC3B">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57992A" w14:textId="52457E70" w:rsidR="70ECCC3B" w:rsidRDefault="00ED2F28" w:rsidP="70ECCC3B">
            <w:pPr>
              <w:spacing w:line="240" w:lineRule="auto"/>
              <w:rPr>
                <w:sz w:val="22"/>
                <w:szCs w:val="22"/>
              </w:rPr>
            </w:pPr>
            <w:r>
              <w:rPr>
                <w:sz w:val="22"/>
                <w:szCs w:val="22"/>
              </w:rPr>
              <w:t>Yfirmaður</w:t>
            </w:r>
          </w:p>
        </w:tc>
      </w:tr>
      <w:tr w:rsidR="70ECCC3B" w14:paraId="3112A09D" w14:textId="77777777" w:rsidTr="70ECCC3B">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6ECAE7" w14:textId="77777777" w:rsidR="70ECCC3B" w:rsidRDefault="70ECCC3B" w:rsidP="70ECCC3B">
            <w:pPr>
              <w:spacing w:line="240" w:lineRule="auto"/>
              <w:rPr>
                <w:sz w:val="22"/>
                <w:szCs w:val="22"/>
              </w:rPr>
            </w:pPr>
            <w:r w:rsidRPr="70ECCC3B">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D06936" w14:textId="087FABC3" w:rsidR="70ECCC3B" w:rsidRDefault="00ED2F28" w:rsidP="70ECCC3B">
            <w:pPr>
              <w:spacing w:line="240" w:lineRule="auto"/>
              <w:rPr>
                <w:sz w:val="22"/>
                <w:szCs w:val="22"/>
              </w:rPr>
            </w:pPr>
            <w:r>
              <w:rPr>
                <w:sz w:val="22"/>
                <w:szCs w:val="22"/>
              </w:rPr>
              <w:t>Hjörtur Vilhelmsson</w:t>
            </w:r>
          </w:p>
        </w:tc>
      </w:tr>
    </w:tbl>
    <w:p w14:paraId="4EA6BA5F" w14:textId="70C73EB9" w:rsidR="70ECCC3B" w:rsidRDefault="70ECCC3B" w:rsidP="70ECCC3B">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63534CC1" w14:paraId="3D29F26D"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6895968" w14:textId="77777777" w:rsidR="63534CC1" w:rsidRDefault="63534CC1" w:rsidP="63534CC1">
            <w:pPr>
              <w:spacing w:line="240" w:lineRule="auto"/>
              <w:rPr>
                <w:color w:val="124F1A" w:themeColor="accent3" w:themeShade="BF"/>
                <w:sz w:val="22"/>
                <w:szCs w:val="22"/>
              </w:rPr>
            </w:pPr>
            <w:r w:rsidRPr="63534CC1">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CAA47B" w14:textId="4131E56A" w:rsidR="63534CC1" w:rsidRDefault="1D80C2B3" w:rsidP="63534CC1">
            <w:pPr>
              <w:spacing w:line="240" w:lineRule="auto"/>
              <w:rPr>
                <w:sz w:val="22"/>
                <w:szCs w:val="22"/>
              </w:rPr>
            </w:pPr>
            <w:r w:rsidRPr="6E34175C">
              <w:rPr>
                <w:sz w:val="22"/>
                <w:szCs w:val="22"/>
              </w:rPr>
              <w:t xml:space="preserve">Sem starfsmaður vill ég geta listað upp </w:t>
            </w:r>
            <w:r w:rsidR="00541435">
              <w:rPr>
                <w:sz w:val="22"/>
                <w:szCs w:val="22"/>
              </w:rPr>
              <w:t>property</w:t>
            </w:r>
            <w:r w:rsidRPr="7D75B20D">
              <w:rPr>
                <w:sz w:val="22"/>
                <w:szCs w:val="22"/>
              </w:rPr>
              <w:t xml:space="preserve"> eftir auðkenni</w:t>
            </w:r>
          </w:p>
        </w:tc>
      </w:tr>
      <w:tr w:rsidR="63534CC1" w14:paraId="58958A00"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6C8E43A" w14:textId="77777777" w:rsidR="63534CC1" w:rsidRDefault="63534CC1" w:rsidP="63534CC1">
            <w:pPr>
              <w:spacing w:line="240" w:lineRule="auto"/>
              <w:rPr>
                <w:sz w:val="22"/>
                <w:szCs w:val="22"/>
              </w:rPr>
            </w:pPr>
            <w:r w:rsidRPr="63534CC1">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420627" w14:textId="0E9E4924" w:rsidR="63534CC1" w:rsidRDefault="56AC99E2" w:rsidP="63534CC1">
            <w:pPr>
              <w:spacing w:line="240" w:lineRule="auto"/>
              <w:rPr>
                <w:sz w:val="22"/>
                <w:szCs w:val="22"/>
              </w:rPr>
            </w:pPr>
            <w:r w:rsidRPr="3E48BCA4">
              <w:rPr>
                <w:sz w:val="22"/>
                <w:szCs w:val="22"/>
              </w:rPr>
              <w:t>06</w:t>
            </w:r>
          </w:p>
        </w:tc>
      </w:tr>
      <w:tr w:rsidR="63534CC1" w14:paraId="6F723B8A"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C53744" w14:textId="77777777" w:rsidR="63534CC1" w:rsidRDefault="63534CC1" w:rsidP="63534CC1">
            <w:pPr>
              <w:spacing w:line="240" w:lineRule="auto"/>
              <w:rPr>
                <w:sz w:val="22"/>
                <w:szCs w:val="22"/>
              </w:rPr>
            </w:pPr>
            <w:r w:rsidRPr="63534CC1">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DAAD43" w14:textId="3A38B7C0" w:rsidR="63534CC1" w:rsidRDefault="005A4B6D" w:rsidP="63534CC1">
            <w:pPr>
              <w:spacing w:line="240" w:lineRule="auto"/>
              <w:rPr>
                <w:sz w:val="22"/>
                <w:szCs w:val="22"/>
              </w:rPr>
            </w:pPr>
            <w:r>
              <w:rPr>
                <w:sz w:val="22"/>
                <w:szCs w:val="22"/>
              </w:rPr>
              <w:t>A</w:t>
            </w:r>
          </w:p>
        </w:tc>
      </w:tr>
      <w:tr w:rsidR="63534CC1" w14:paraId="152823FA"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EFEEF36" w14:textId="77777777" w:rsidR="63534CC1" w:rsidRDefault="63534CC1" w:rsidP="63534CC1">
            <w:pPr>
              <w:spacing w:line="240" w:lineRule="auto"/>
              <w:rPr>
                <w:sz w:val="22"/>
                <w:szCs w:val="22"/>
              </w:rPr>
            </w:pPr>
            <w:r w:rsidRPr="63534CC1">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E81452" w14:textId="018A7F79" w:rsidR="63534CC1" w:rsidRDefault="005A4B6D" w:rsidP="000C4544">
            <w:pPr>
              <w:pStyle w:val="ListParagraph"/>
              <w:numPr>
                <w:ilvl w:val="0"/>
                <w:numId w:val="75"/>
              </w:numPr>
              <w:spacing w:line="240" w:lineRule="auto"/>
              <w:rPr>
                <w:sz w:val="22"/>
                <w:szCs w:val="22"/>
              </w:rPr>
            </w:pPr>
            <w:r>
              <w:rPr>
                <w:sz w:val="22"/>
                <w:szCs w:val="22"/>
              </w:rPr>
              <w:t>Starfsmaður er skráður inn</w:t>
            </w:r>
          </w:p>
          <w:p w14:paraId="5323B1AB" w14:textId="2062FFA8" w:rsidR="004D6B71" w:rsidRPr="005A4B6D" w:rsidRDefault="00A33E26" w:rsidP="000C4544">
            <w:pPr>
              <w:pStyle w:val="ListParagraph"/>
              <w:numPr>
                <w:ilvl w:val="0"/>
                <w:numId w:val="75"/>
              </w:numPr>
              <w:spacing w:line="240" w:lineRule="auto"/>
              <w:rPr>
                <w:sz w:val="22"/>
                <w:szCs w:val="22"/>
              </w:rPr>
            </w:pPr>
            <w:r>
              <w:rPr>
                <w:sz w:val="22"/>
                <w:szCs w:val="22"/>
              </w:rPr>
              <w:t>Starfsmaður hefur upplýsingar um auðkenni</w:t>
            </w:r>
          </w:p>
          <w:p w14:paraId="75187ECA" w14:textId="77777777" w:rsidR="63534CC1" w:rsidRDefault="63534CC1" w:rsidP="63534CC1">
            <w:pPr>
              <w:spacing w:line="240" w:lineRule="auto"/>
              <w:rPr>
                <w:sz w:val="22"/>
                <w:szCs w:val="22"/>
              </w:rPr>
            </w:pPr>
          </w:p>
        </w:tc>
      </w:tr>
      <w:tr w:rsidR="63534CC1" w14:paraId="707475C1"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2448A87" w14:textId="77777777" w:rsidR="63534CC1" w:rsidRDefault="63534CC1" w:rsidP="63534CC1">
            <w:pPr>
              <w:spacing w:line="240" w:lineRule="auto"/>
              <w:rPr>
                <w:sz w:val="22"/>
                <w:szCs w:val="22"/>
              </w:rPr>
            </w:pPr>
            <w:r w:rsidRPr="63534CC1">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DF0573" w14:textId="3F4F7955" w:rsidR="63534CC1" w:rsidRDefault="00A33E26" w:rsidP="000C4544">
            <w:pPr>
              <w:pStyle w:val="ListParagraph"/>
              <w:numPr>
                <w:ilvl w:val="0"/>
                <w:numId w:val="76"/>
              </w:numPr>
              <w:spacing w:line="240" w:lineRule="auto"/>
              <w:rPr>
                <w:sz w:val="22"/>
                <w:szCs w:val="22"/>
              </w:rPr>
            </w:pPr>
            <w:r>
              <w:rPr>
                <w:sz w:val="22"/>
                <w:szCs w:val="22"/>
              </w:rPr>
              <w:t>Starfsmaður skráir sig inn</w:t>
            </w:r>
          </w:p>
          <w:p w14:paraId="6286E722" w14:textId="29ADECBB" w:rsidR="00A33E26" w:rsidRDefault="008E1FCC" w:rsidP="000C4544">
            <w:pPr>
              <w:pStyle w:val="ListParagraph"/>
              <w:numPr>
                <w:ilvl w:val="0"/>
                <w:numId w:val="76"/>
              </w:numPr>
              <w:spacing w:line="240" w:lineRule="auto"/>
              <w:rPr>
                <w:sz w:val="22"/>
                <w:szCs w:val="22"/>
              </w:rPr>
            </w:pPr>
            <w:r>
              <w:rPr>
                <w:sz w:val="22"/>
                <w:szCs w:val="22"/>
              </w:rPr>
              <w:t xml:space="preserve">Starfsmaður ýtir á “search” </w:t>
            </w:r>
          </w:p>
          <w:p w14:paraId="1276D63B" w14:textId="1CBDC113" w:rsidR="00EB067B" w:rsidRDefault="00A36FF6" w:rsidP="000C4544">
            <w:pPr>
              <w:pStyle w:val="ListParagraph"/>
              <w:numPr>
                <w:ilvl w:val="0"/>
                <w:numId w:val="76"/>
              </w:numPr>
              <w:spacing w:line="240" w:lineRule="auto"/>
              <w:rPr>
                <w:sz w:val="22"/>
                <w:szCs w:val="22"/>
              </w:rPr>
            </w:pPr>
            <w:r>
              <w:rPr>
                <w:sz w:val="22"/>
                <w:szCs w:val="22"/>
              </w:rPr>
              <w:t xml:space="preserve">Starfsmaður leitar af </w:t>
            </w:r>
            <w:r w:rsidR="00B24C22">
              <w:rPr>
                <w:sz w:val="22"/>
                <w:szCs w:val="22"/>
              </w:rPr>
              <w:t>property</w:t>
            </w:r>
            <w:r>
              <w:rPr>
                <w:sz w:val="22"/>
                <w:szCs w:val="22"/>
              </w:rPr>
              <w:t xml:space="preserve"> eftir auðkenni</w:t>
            </w:r>
            <w:r w:rsidR="00D87740">
              <w:rPr>
                <w:sz w:val="22"/>
                <w:szCs w:val="22"/>
              </w:rPr>
              <w:t xml:space="preserve"> og fær þá lista upp</w:t>
            </w:r>
          </w:p>
        </w:tc>
      </w:tr>
      <w:tr w:rsidR="63534CC1" w14:paraId="1997D6C3"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559A51" w14:textId="77777777" w:rsidR="63534CC1" w:rsidRDefault="63534CC1" w:rsidP="63534CC1">
            <w:pPr>
              <w:spacing w:line="240" w:lineRule="auto"/>
              <w:rPr>
                <w:sz w:val="22"/>
                <w:szCs w:val="22"/>
              </w:rPr>
            </w:pPr>
            <w:r w:rsidRPr="63534CC1">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D48BBE" w14:textId="77777777" w:rsidR="63534CC1" w:rsidRDefault="00CF0190" w:rsidP="00C71864">
            <w:pPr>
              <w:pStyle w:val="ListParagraph"/>
              <w:numPr>
                <w:ilvl w:val="0"/>
                <w:numId w:val="36"/>
              </w:numPr>
              <w:spacing w:line="240" w:lineRule="auto"/>
              <w:rPr>
                <w:sz w:val="22"/>
                <w:szCs w:val="22"/>
              </w:rPr>
            </w:pPr>
            <w:r>
              <w:rPr>
                <w:sz w:val="22"/>
                <w:szCs w:val="22"/>
              </w:rPr>
              <w:t>Starfsmaður</w:t>
            </w:r>
            <w:r w:rsidR="003F5FD9">
              <w:rPr>
                <w:sz w:val="22"/>
                <w:szCs w:val="22"/>
              </w:rPr>
              <w:t xml:space="preserve"> </w:t>
            </w:r>
            <w:r w:rsidR="00442435">
              <w:rPr>
                <w:sz w:val="22"/>
                <w:szCs w:val="22"/>
              </w:rPr>
              <w:t>er ekki skráður inn</w:t>
            </w:r>
          </w:p>
          <w:p w14:paraId="57E3F90C" w14:textId="7F7B76CC" w:rsidR="00537DB9" w:rsidRDefault="00537DB9" w:rsidP="00C71864">
            <w:pPr>
              <w:pStyle w:val="ListParagraph"/>
              <w:numPr>
                <w:ilvl w:val="0"/>
                <w:numId w:val="36"/>
              </w:numPr>
              <w:spacing w:line="240" w:lineRule="auto"/>
              <w:rPr>
                <w:sz w:val="22"/>
                <w:szCs w:val="22"/>
              </w:rPr>
            </w:pPr>
            <w:r>
              <w:rPr>
                <w:sz w:val="22"/>
                <w:szCs w:val="22"/>
              </w:rPr>
              <w:t>Starfsmaður skráir sig inn</w:t>
            </w:r>
          </w:p>
          <w:p w14:paraId="37B25550" w14:textId="77777777" w:rsidR="00442435" w:rsidRDefault="00442435" w:rsidP="00C71864">
            <w:pPr>
              <w:pStyle w:val="ListParagraph"/>
              <w:numPr>
                <w:ilvl w:val="0"/>
                <w:numId w:val="36"/>
              </w:numPr>
              <w:spacing w:line="240" w:lineRule="auto"/>
              <w:rPr>
                <w:sz w:val="22"/>
                <w:szCs w:val="22"/>
              </w:rPr>
            </w:pPr>
            <w:r>
              <w:rPr>
                <w:sz w:val="22"/>
                <w:szCs w:val="22"/>
              </w:rPr>
              <w:t>Starfsmaður velur rangan valmöguleika</w:t>
            </w:r>
          </w:p>
          <w:p w14:paraId="1EC3CE7B" w14:textId="77777777" w:rsidR="00537DB9" w:rsidRDefault="00537DB9" w:rsidP="00C71864">
            <w:pPr>
              <w:pStyle w:val="ListParagraph"/>
              <w:numPr>
                <w:ilvl w:val="0"/>
                <w:numId w:val="36"/>
              </w:numPr>
              <w:spacing w:line="240" w:lineRule="auto"/>
              <w:rPr>
                <w:sz w:val="22"/>
                <w:szCs w:val="22"/>
              </w:rPr>
            </w:pPr>
            <w:r>
              <w:rPr>
                <w:sz w:val="22"/>
                <w:szCs w:val="22"/>
              </w:rPr>
              <w:t>Starfsmaður fer tilbaka og velur réttan valmöguleika</w:t>
            </w:r>
          </w:p>
          <w:p w14:paraId="5A7B5F0E" w14:textId="6A5B2DDC" w:rsidR="00363AC0" w:rsidRDefault="00363AC0" w:rsidP="00C71864">
            <w:pPr>
              <w:pStyle w:val="ListParagraph"/>
              <w:numPr>
                <w:ilvl w:val="0"/>
                <w:numId w:val="36"/>
              </w:numPr>
              <w:spacing w:line="240" w:lineRule="auto"/>
              <w:rPr>
                <w:sz w:val="22"/>
                <w:szCs w:val="22"/>
              </w:rPr>
            </w:pPr>
            <w:r>
              <w:rPr>
                <w:sz w:val="22"/>
                <w:szCs w:val="22"/>
              </w:rPr>
              <w:t xml:space="preserve">Starfsmaður leitar af </w:t>
            </w:r>
            <w:r w:rsidR="00B24C22">
              <w:rPr>
                <w:sz w:val="22"/>
                <w:szCs w:val="22"/>
              </w:rPr>
              <w:t>property</w:t>
            </w:r>
            <w:r>
              <w:rPr>
                <w:sz w:val="22"/>
                <w:szCs w:val="22"/>
              </w:rPr>
              <w:t xml:space="preserve"> eftir auðkenni og fær þá lista upp</w:t>
            </w:r>
          </w:p>
        </w:tc>
      </w:tr>
      <w:tr w:rsidR="63534CC1" w14:paraId="71838224"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F4DA5C3" w14:textId="77777777" w:rsidR="63534CC1" w:rsidRDefault="63534CC1" w:rsidP="63534CC1">
            <w:pPr>
              <w:spacing w:line="240" w:lineRule="auto"/>
              <w:rPr>
                <w:sz w:val="22"/>
                <w:szCs w:val="22"/>
              </w:rPr>
            </w:pPr>
            <w:r w:rsidRPr="63534CC1">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9F3F0C" w14:textId="3C541430" w:rsidR="63534CC1" w:rsidRDefault="00442435" w:rsidP="63534CC1">
            <w:pPr>
              <w:spacing w:line="240" w:lineRule="auto"/>
              <w:rPr>
                <w:sz w:val="22"/>
                <w:szCs w:val="22"/>
              </w:rPr>
            </w:pPr>
            <w:r>
              <w:rPr>
                <w:sz w:val="22"/>
                <w:szCs w:val="22"/>
              </w:rPr>
              <w:t xml:space="preserve">Starfsmaður hefur farsællega </w:t>
            </w:r>
            <w:r w:rsidR="00255DA0">
              <w:rPr>
                <w:sz w:val="22"/>
                <w:szCs w:val="22"/>
              </w:rPr>
              <w:t xml:space="preserve">náð að lista upp </w:t>
            </w:r>
            <w:r w:rsidR="003F240C">
              <w:rPr>
                <w:sz w:val="22"/>
                <w:szCs w:val="22"/>
              </w:rPr>
              <w:t>property</w:t>
            </w:r>
            <w:r w:rsidR="00255DA0">
              <w:rPr>
                <w:sz w:val="22"/>
                <w:szCs w:val="22"/>
              </w:rPr>
              <w:t xml:space="preserve"> eftir auðkenni</w:t>
            </w:r>
          </w:p>
        </w:tc>
      </w:tr>
      <w:tr w:rsidR="63534CC1" w14:paraId="55E63475"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EB8D7B" w14:textId="77777777" w:rsidR="63534CC1" w:rsidRDefault="63534CC1" w:rsidP="63534CC1">
            <w:pPr>
              <w:spacing w:line="240" w:lineRule="auto"/>
              <w:rPr>
                <w:sz w:val="22"/>
                <w:szCs w:val="22"/>
              </w:rPr>
            </w:pPr>
            <w:r w:rsidRPr="63534CC1">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AED493" w14:textId="587AFEC7" w:rsidR="63534CC1" w:rsidRDefault="000622E4" w:rsidP="63534CC1">
            <w:pPr>
              <w:spacing w:line="240" w:lineRule="auto"/>
              <w:rPr>
                <w:sz w:val="22"/>
                <w:szCs w:val="22"/>
              </w:rPr>
            </w:pPr>
            <w:r>
              <w:rPr>
                <w:sz w:val="22"/>
                <w:szCs w:val="22"/>
              </w:rPr>
              <w:t>Starfsmaður</w:t>
            </w:r>
          </w:p>
        </w:tc>
      </w:tr>
      <w:tr w:rsidR="63534CC1" w14:paraId="0038B786" w14:textId="77777777" w:rsidTr="63534CC1">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23A7AEE" w14:textId="77777777" w:rsidR="63534CC1" w:rsidRDefault="63534CC1" w:rsidP="63534CC1">
            <w:pPr>
              <w:spacing w:line="240" w:lineRule="auto"/>
              <w:rPr>
                <w:sz w:val="22"/>
                <w:szCs w:val="22"/>
              </w:rPr>
            </w:pPr>
            <w:r w:rsidRPr="63534CC1">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F86941F" w14:textId="30C9C23C" w:rsidR="63534CC1" w:rsidRDefault="00E0596B" w:rsidP="63534CC1">
            <w:pPr>
              <w:spacing w:line="240" w:lineRule="auto"/>
              <w:rPr>
                <w:sz w:val="22"/>
                <w:szCs w:val="22"/>
              </w:rPr>
            </w:pPr>
            <w:r>
              <w:rPr>
                <w:sz w:val="22"/>
                <w:szCs w:val="22"/>
              </w:rPr>
              <w:t>Hjörtur Vilhelmsson</w:t>
            </w:r>
          </w:p>
        </w:tc>
      </w:tr>
    </w:tbl>
    <w:p w14:paraId="4FD9F0BE" w14:textId="70C73EB9" w:rsidR="63534CC1" w:rsidRDefault="63534CC1" w:rsidP="63534CC1">
      <w:pPr>
        <w:rPr>
          <w:lang w:val="en-US"/>
        </w:rPr>
      </w:pPr>
    </w:p>
    <w:p w14:paraId="3215FF3D" w14:textId="509E73CB" w:rsidR="70ECCC3B" w:rsidRDefault="70ECCC3B" w:rsidP="70ECCC3B">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001D5710" w14:paraId="697CE2F9"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C948EEA" w14:textId="77777777" w:rsidR="001D5710" w:rsidRDefault="001D5710">
            <w:pPr>
              <w:spacing w:line="240" w:lineRule="auto"/>
              <w:rPr>
                <w:color w:val="124F1A" w:themeColor="accent3" w:themeShade="BF"/>
                <w:sz w:val="22"/>
                <w:szCs w:val="22"/>
              </w:rPr>
            </w:pPr>
            <w:r w:rsidRPr="63534CC1">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3B8C29" w14:textId="66726B2B" w:rsidR="001D5710" w:rsidRDefault="001D5710">
            <w:pPr>
              <w:spacing w:line="240" w:lineRule="auto"/>
              <w:rPr>
                <w:sz w:val="22"/>
                <w:szCs w:val="22"/>
              </w:rPr>
            </w:pPr>
            <w:r>
              <w:rPr>
                <w:sz w:val="22"/>
                <w:szCs w:val="22"/>
              </w:rPr>
              <w:t>Yfirmenn geta lokað verkbeiðnum</w:t>
            </w:r>
          </w:p>
        </w:tc>
      </w:tr>
      <w:tr w:rsidR="001D5710" w14:paraId="743ED7A6"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1C61BD" w14:textId="77777777" w:rsidR="001D5710" w:rsidRDefault="001D5710">
            <w:pPr>
              <w:spacing w:line="240" w:lineRule="auto"/>
              <w:rPr>
                <w:sz w:val="22"/>
                <w:szCs w:val="22"/>
              </w:rPr>
            </w:pPr>
            <w:r w:rsidRPr="63534CC1">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DE9676" w14:textId="10001589" w:rsidR="001D5710" w:rsidRDefault="001D5710">
            <w:pPr>
              <w:spacing w:line="240" w:lineRule="auto"/>
              <w:rPr>
                <w:sz w:val="22"/>
                <w:szCs w:val="22"/>
              </w:rPr>
            </w:pPr>
            <w:r>
              <w:rPr>
                <w:sz w:val="22"/>
                <w:szCs w:val="22"/>
              </w:rPr>
              <w:t>19</w:t>
            </w:r>
          </w:p>
        </w:tc>
      </w:tr>
      <w:tr w:rsidR="001D5710" w14:paraId="44A5C58A"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9E3F0A5" w14:textId="77777777" w:rsidR="001D5710" w:rsidRDefault="001D5710">
            <w:pPr>
              <w:spacing w:line="240" w:lineRule="auto"/>
              <w:rPr>
                <w:sz w:val="22"/>
                <w:szCs w:val="22"/>
              </w:rPr>
            </w:pPr>
            <w:r w:rsidRPr="63534CC1">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93AECD" w14:textId="77777777" w:rsidR="001D5710" w:rsidRDefault="001D5710">
            <w:pPr>
              <w:spacing w:line="240" w:lineRule="auto"/>
              <w:rPr>
                <w:sz w:val="22"/>
                <w:szCs w:val="22"/>
              </w:rPr>
            </w:pPr>
            <w:r>
              <w:rPr>
                <w:sz w:val="22"/>
                <w:szCs w:val="22"/>
              </w:rPr>
              <w:t>A</w:t>
            </w:r>
          </w:p>
        </w:tc>
      </w:tr>
      <w:tr w:rsidR="001D5710" w14:paraId="29897B88"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981B85" w14:textId="77777777" w:rsidR="001D5710" w:rsidRDefault="001D5710">
            <w:pPr>
              <w:spacing w:line="240" w:lineRule="auto"/>
              <w:rPr>
                <w:sz w:val="22"/>
                <w:szCs w:val="22"/>
              </w:rPr>
            </w:pPr>
            <w:r w:rsidRPr="63534CC1">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6495BC" w14:textId="08CEE56E" w:rsidR="001D5710" w:rsidRDefault="001D5710">
            <w:pPr>
              <w:pStyle w:val="ListParagraph"/>
              <w:numPr>
                <w:ilvl w:val="0"/>
                <w:numId w:val="75"/>
              </w:numPr>
              <w:spacing w:line="240" w:lineRule="auto"/>
              <w:rPr>
                <w:sz w:val="22"/>
                <w:szCs w:val="22"/>
              </w:rPr>
            </w:pPr>
            <w:r>
              <w:rPr>
                <w:sz w:val="22"/>
                <w:szCs w:val="22"/>
              </w:rPr>
              <w:t>Yfirmaður er skráður inn</w:t>
            </w:r>
          </w:p>
          <w:p w14:paraId="11D10DAA" w14:textId="7BC313AA" w:rsidR="001D5710" w:rsidRPr="005A4B6D" w:rsidRDefault="001D5710">
            <w:pPr>
              <w:pStyle w:val="ListParagraph"/>
              <w:numPr>
                <w:ilvl w:val="0"/>
                <w:numId w:val="75"/>
              </w:numPr>
              <w:spacing w:line="240" w:lineRule="auto"/>
              <w:rPr>
                <w:sz w:val="22"/>
                <w:szCs w:val="22"/>
              </w:rPr>
            </w:pPr>
            <w:r>
              <w:rPr>
                <w:sz w:val="22"/>
                <w:szCs w:val="22"/>
              </w:rPr>
              <w:t>Þarf að vera til opin verkbeiðni</w:t>
            </w:r>
          </w:p>
          <w:p w14:paraId="1C05E75C" w14:textId="77777777" w:rsidR="001D5710" w:rsidRDefault="001D5710">
            <w:pPr>
              <w:spacing w:line="240" w:lineRule="auto"/>
              <w:rPr>
                <w:sz w:val="22"/>
                <w:szCs w:val="22"/>
              </w:rPr>
            </w:pPr>
          </w:p>
        </w:tc>
      </w:tr>
      <w:tr w:rsidR="001D5710" w14:paraId="56DA866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54D259" w14:textId="77777777" w:rsidR="001D5710" w:rsidRDefault="001D5710">
            <w:pPr>
              <w:spacing w:line="240" w:lineRule="auto"/>
              <w:rPr>
                <w:sz w:val="22"/>
                <w:szCs w:val="22"/>
              </w:rPr>
            </w:pPr>
            <w:r w:rsidRPr="63534CC1">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207841" w14:textId="77777777" w:rsidR="001D5710" w:rsidRDefault="001D5710" w:rsidP="005E114B">
            <w:pPr>
              <w:pStyle w:val="ListParagraph"/>
              <w:numPr>
                <w:ilvl w:val="0"/>
                <w:numId w:val="85"/>
              </w:numPr>
              <w:spacing w:line="240" w:lineRule="auto"/>
              <w:rPr>
                <w:sz w:val="22"/>
                <w:szCs w:val="22"/>
              </w:rPr>
            </w:pPr>
            <w:r>
              <w:rPr>
                <w:sz w:val="22"/>
                <w:szCs w:val="22"/>
              </w:rPr>
              <w:t>Yfirmaður skráir sig inn</w:t>
            </w:r>
          </w:p>
          <w:p w14:paraId="0907EEC8" w14:textId="77777777" w:rsidR="001D5710" w:rsidRDefault="001D5710" w:rsidP="005E114B">
            <w:pPr>
              <w:pStyle w:val="ListParagraph"/>
              <w:numPr>
                <w:ilvl w:val="0"/>
                <w:numId w:val="85"/>
              </w:numPr>
              <w:spacing w:line="240" w:lineRule="auto"/>
              <w:rPr>
                <w:sz w:val="22"/>
                <w:szCs w:val="22"/>
              </w:rPr>
            </w:pPr>
            <w:r>
              <w:rPr>
                <w:sz w:val="22"/>
                <w:szCs w:val="22"/>
              </w:rPr>
              <w:t>Yfirmaður velur “Manage/view tickets”</w:t>
            </w:r>
          </w:p>
          <w:p w14:paraId="3459187C" w14:textId="63B19EA2" w:rsidR="001D5710" w:rsidRDefault="001D5710" w:rsidP="005E114B">
            <w:pPr>
              <w:pStyle w:val="ListParagraph"/>
              <w:numPr>
                <w:ilvl w:val="0"/>
                <w:numId w:val="85"/>
              </w:numPr>
              <w:spacing w:line="240" w:lineRule="auto"/>
              <w:rPr>
                <w:sz w:val="22"/>
                <w:szCs w:val="22"/>
              </w:rPr>
            </w:pPr>
            <w:r>
              <w:rPr>
                <w:sz w:val="22"/>
                <w:szCs w:val="22"/>
              </w:rPr>
              <w:t xml:space="preserve">Yfirmaður velur </w:t>
            </w:r>
            <w:r w:rsidR="00F07573">
              <w:rPr>
                <w:sz w:val="22"/>
                <w:szCs w:val="22"/>
              </w:rPr>
              <w:t>property</w:t>
            </w:r>
          </w:p>
          <w:p w14:paraId="5EA4A24E" w14:textId="4EAB887A" w:rsidR="001D5710" w:rsidRDefault="001D5710" w:rsidP="005E114B">
            <w:pPr>
              <w:pStyle w:val="ListParagraph"/>
              <w:numPr>
                <w:ilvl w:val="0"/>
                <w:numId w:val="85"/>
              </w:numPr>
              <w:spacing w:line="240" w:lineRule="auto"/>
              <w:rPr>
                <w:sz w:val="22"/>
                <w:szCs w:val="22"/>
              </w:rPr>
            </w:pPr>
            <w:r>
              <w:rPr>
                <w:sz w:val="22"/>
                <w:szCs w:val="22"/>
              </w:rPr>
              <w:t xml:space="preserve">Yfirmaður </w:t>
            </w:r>
            <w:r w:rsidR="0083402D">
              <w:rPr>
                <w:sz w:val="22"/>
                <w:szCs w:val="22"/>
              </w:rPr>
              <w:t>velur “Review report”</w:t>
            </w:r>
          </w:p>
          <w:p w14:paraId="258C5043" w14:textId="6B79D471" w:rsidR="0083402D" w:rsidRDefault="0083402D" w:rsidP="005E114B">
            <w:pPr>
              <w:pStyle w:val="ListParagraph"/>
              <w:numPr>
                <w:ilvl w:val="0"/>
                <w:numId w:val="85"/>
              </w:numPr>
              <w:spacing w:line="240" w:lineRule="auto"/>
              <w:rPr>
                <w:sz w:val="22"/>
                <w:szCs w:val="22"/>
              </w:rPr>
            </w:pPr>
            <w:r>
              <w:rPr>
                <w:sz w:val="22"/>
                <w:szCs w:val="22"/>
              </w:rPr>
              <w:t xml:space="preserve">Yfirmaður finnur </w:t>
            </w:r>
            <w:r w:rsidR="00611CF1">
              <w:rPr>
                <w:sz w:val="22"/>
                <w:szCs w:val="22"/>
              </w:rPr>
              <w:t xml:space="preserve">viðeigandi </w:t>
            </w:r>
            <w:r w:rsidR="6AE734CA" w:rsidRPr="20E7A910">
              <w:rPr>
                <w:sz w:val="22"/>
                <w:szCs w:val="22"/>
              </w:rPr>
              <w:t>v</w:t>
            </w:r>
            <w:r w:rsidR="44F326A1" w:rsidRPr="20E7A910">
              <w:rPr>
                <w:sz w:val="22"/>
                <w:szCs w:val="22"/>
              </w:rPr>
              <w:t>erkskýrslu</w:t>
            </w:r>
          </w:p>
          <w:p w14:paraId="1AAC1627" w14:textId="3D693478" w:rsidR="00965926" w:rsidRPr="001D5710" w:rsidRDefault="00965926" w:rsidP="005E114B">
            <w:pPr>
              <w:pStyle w:val="ListParagraph"/>
              <w:numPr>
                <w:ilvl w:val="0"/>
                <w:numId w:val="85"/>
              </w:numPr>
              <w:spacing w:line="240" w:lineRule="auto"/>
              <w:rPr>
                <w:sz w:val="22"/>
                <w:szCs w:val="22"/>
              </w:rPr>
            </w:pPr>
            <w:r>
              <w:rPr>
                <w:sz w:val="22"/>
                <w:szCs w:val="22"/>
              </w:rPr>
              <w:t>Yfirmaður samþykkir verkbeiðni</w:t>
            </w:r>
          </w:p>
        </w:tc>
      </w:tr>
      <w:tr w:rsidR="001D5710" w14:paraId="583BE489"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863B62D" w14:textId="77777777" w:rsidR="001D5710" w:rsidRDefault="001D5710">
            <w:pPr>
              <w:spacing w:line="240" w:lineRule="auto"/>
              <w:rPr>
                <w:sz w:val="22"/>
                <w:szCs w:val="22"/>
              </w:rPr>
            </w:pPr>
            <w:r w:rsidRPr="63534CC1">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50A720" w14:textId="48DA53CB" w:rsidR="001D5710" w:rsidRDefault="00965926">
            <w:pPr>
              <w:pStyle w:val="ListParagraph"/>
              <w:numPr>
                <w:ilvl w:val="0"/>
                <w:numId w:val="36"/>
              </w:numPr>
              <w:spacing w:line="240" w:lineRule="auto"/>
              <w:rPr>
                <w:sz w:val="22"/>
                <w:szCs w:val="22"/>
              </w:rPr>
            </w:pPr>
            <w:r>
              <w:rPr>
                <w:sz w:val="22"/>
                <w:szCs w:val="22"/>
              </w:rPr>
              <w:t xml:space="preserve">Yfirmaður velur rangt </w:t>
            </w:r>
            <w:r w:rsidR="00F07573">
              <w:rPr>
                <w:sz w:val="22"/>
                <w:szCs w:val="22"/>
              </w:rPr>
              <w:t>property</w:t>
            </w:r>
          </w:p>
          <w:p w14:paraId="148DDA94" w14:textId="3791B3BB" w:rsidR="001D5710" w:rsidRDefault="00AE1F4A">
            <w:pPr>
              <w:pStyle w:val="ListParagraph"/>
              <w:numPr>
                <w:ilvl w:val="0"/>
                <w:numId w:val="36"/>
              </w:numPr>
              <w:spacing w:line="240" w:lineRule="auto"/>
              <w:rPr>
                <w:sz w:val="22"/>
                <w:szCs w:val="22"/>
              </w:rPr>
            </w:pPr>
            <w:r>
              <w:rPr>
                <w:sz w:val="22"/>
                <w:szCs w:val="22"/>
              </w:rPr>
              <w:t xml:space="preserve">Yfirmaður fer tilbaka og </w:t>
            </w:r>
            <w:r w:rsidR="00537DB9">
              <w:rPr>
                <w:sz w:val="22"/>
                <w:szCs w:val="22"/>
              </w:rPr>
              <w:t xml:space="preserve">velur rétt </w:t>
            </w:r>
            <w:r w:rsidR="00F07573">
              <w:rPr>
                <w:sz w:val="22"/>
                <w:szCs w:val="22"/>
              </w:rPr>
              <w:t>property</w:t>
            </w:r>
          </w:p>
          <w:p w14:paraId="6E9BB1C4" w14:textId="77777777" w:rsidR="00537DB9" w:rsidRDefault="00537DB9">
            <w:pPr>
              <w:pStyle w:val="ListParagraph"/>
              <w:numPr>
                <w:ilvl w:val="0"/>
                <w:numId w:val="36"/>
              </w:numPr>
              <w:spacing w:line="240" w:lineRule="auto"/>
              <w:rPr>
                <w:sz w:val="22"/>
                <w:szCs w:val="22"/>
              </w:rPr>
            </w:pPr>
            <w:r>
              <w:rPr>
                <w:sz w:val="22"/>
                <w:szCs w:val="22"/>
              </w:rPr>
              <w:t>Yfirmaður velur “Review report”</w:t>
            </w:r>
          </w:p>
          <w:p w14:paraId="3CAE06DB" w14:textId="69CD5C1E" w:rsidR="00537DB9" w:rsidRDefault="00537DB9">
            <w:pPr>
              <w:pStyle w:val="ListParagraph"/>
              <w:numPr>
                <w:ilvl w:val="0"/>
                <w:numId w:val="36"/>
              </w:numPr>
              <w:spacing w:line="240" w:lineRule="auto"/>
              <w:rPr>
                <w:sz w:val="22"/>
                <w:szCs w:val="22"/>
              </w:rPr>
            </w:pPr>
            <w:r>
              <w:rPr>
                <w:sz w:val="22"/>
                <w:szCs w:val="22"/>
              </w:rPr>
              <w:t xml:space="preserve">Yfirmaður finnur viðeigandi </w:t>
            </w:r>
            <w:r w:rsidR="63EE95CC" w:rsidRPr="62D8FEB5">
              <w:rPr>
                <w:sz w:val="22"/>
                <w:szCs w:val="22"/>
              </w:rPr>
              <w:t>verk</w:t>
            </w:r>
            <w:r w:rsidR="0102B230" w:rsidRPr="62D8FEB5">
              <w:rPr>
                <w:sz w:val="22"/>
                <w:szCs w:val="22"/>
              </w:rPr>
              <w:t>skýrslu</w:t>
            </w:r>
          </w:p>
          <w:p w14:paraId="65285B1A" w14:textId="5228C8E0" w:rsidR="00537DB9" w:rsidRDefault="00537DB9">
            <w:pPr>
              <w:pStyle w:val="ListParagraph"/>
              <w:numPr>
                <w:ilvl w:val="0"/>
                <w:numId w:val="36"/>
              </w:numPr>
              <w:spacing w:line="240" w:lineRule="auto"/>
              <w:rPr>
                <w:sz w:val="22"/>
                <w:szCs w:val="22"/>
              </w:rPr>
            </w:pPr>
            <w:r>
              <w:rPr>
                <w:sz w:val="22"/>
                <w:szCs w:val="22"/>
              </w:rPr>
              <w:t xml:space="preserve">Yfirmaður samþykkir </w:t>
            </w:r>
            <w:r w:rsidR="63EE95CC" w:rsidRPr="20A294FC">
              <w:rPr>
                <w:sz w:val="22"/>
                <w:szCs w:val="22"/>
              </w:rPr>
              <w:t>ver</w:t>
            </w:r>
            <w:r w:rsidR="0CC5C55A" w:rsidRPr="20A294FC">
              <w:rPr>
                <w:sz w:val="22"/>
                <w:szCs w:val="22"/>
              </w:rPr>
              <w:t>kskýrslu</w:t>
            </w:r>
          </w:p>
        </w:tc>
      </w:tr>
      <w:tr w:rsidR="001D5710" w14:paraId="0E355740"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CBB51C9" w14:textId="77777777" w:rsidR="001D5710" w:rsidRDefault="001D5710">
            <w:pPr>
              <w:spacing w:line="240" w:lineRule="auto"/>
              <w:rPr>
                <w:sz w:val="22"/>
                <w:szCs w:val="22"/>
              </w:rPr>
            </w:pPr>
            <w:r w:rsidRPr="63534CC1">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3D42B9" w14:textId="4C6A93FE" w:rsidR="001D5710" w:rsidRDefault="00537DB9">
            <w:pPr>
              <w:spacing w:line="240" w:lineRule="auto"/>
              <w:rPr>
                <w:sz w:val="22"/>
                <w:szCs w:val="22"/>
              </w:rPr>
            </w:pPr>
            <w:r>
              <w:rPr>
                <w:sz w:val="22"/>
                <w:szCs w:val="22"/>
              </w:rPr>
              <w:t>Yfirmaður</w:t>
            </w:r>
            <w:r w:rsidR="00965926">
              <w:rPr>
                <w:sz w:val="22"/>
                <w:szCs w:val="22"/>
              </w:rPr>
              <w:t xml:space="preserve"> hefur farsællega náð að loka </w:t>
            </w:r>
            <w:r w:rsidR="7B95335D" w:rsidRPr="20A294FC">
              <w:rPr>
                <w:sz w:val="22"/>
                <w:szCs w:val="22"/>
              </w:rPr>
              <w:t>verk</w:t>
            </w:r>
            <w:r w:rsidR="401663CD" w:rsidRPr="20A294FC">
              <w:rPr>
                <w:sz w:val="22"/>
                <w:szCs w:val="22"/>
              </w:rPr>
              <w:t xml:space="preserve">skýrslu og þar </w:t>
            </w:r>
            <w:r w:rsidR="401663CD" w:rsidRPr="43896415">
              <w:rPr>
                <w:sz w:val="22"/>
                <w:szCs w:val="22"/>
              </w:rPr>
              <w:t>með verkbeiðni</w:t>
            </w:r>
          </w:p>
        </w:tc>
      </w:tr>
      <w:tr w:rsidR="001D5710" w14:paraId="04456B41"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60F3E3" w14:textId="77777777" w:rsidR="001D5710" w:rsidRDefault="001D5710">
            <w:pPr>
              <w:spacing w:line="240" w:lineRule="auto"/>
              <w:rPr>
                <w:sz w:val="22"/>
                <w:szCs w:val="22"/>
              </w:rPr>
            </w:pPr>
            <w:r w:rsidRPr="63534CC1">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57929CD" w14:textId="5AEBAA77" w:rsidR="001D5710" w:rsidRDefault="00537DB9">
            <w:pPr>
              <w:spacing w:line="240" w:lineRule="auto"/>
              <w:rPr>
                <w:sz w:val="22"/>
                <w:szCs w:val="22"/>
              </w:rPr>
            </w:pPr>
            <w:r>
              <w:rPr>
                <w:sz w:val="22"/>
                <w:szCs w:val="22"/>
              </w:rPr>
              <w:t>Yfirmaður</w:t>
            </w:r>
          </w:p>
        </w:tc>
      </w:tr>
      <w:tr w:rsidR="001D5710" w14:paraId="34B09F85"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6303E8E" w14:textId="77777777" w:rsidR="001D5710" w:rsidRDefault="001D5710">
            <w:pPr>
              <w:spacing w:line="240" w:lineRule="auto"/>
              <w:rPr>
                <w:sz w:val="22"/>
                <w:szCs w:val="22"/>
              </w:rPr>
            </w:pPr>
            <w:r w:rsidRPr="63534CC1">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DCB24A" w14:textId="77777777" w:rsidR="001D5710" w:rsidRDefault="001D5710">
            <w:pPr>
              <w:spacing w:line="240" w:lineRule="auto"/>
              <w:rPr>
                <w:sz w:val="22"/>
                <w:szCs w:val="22"/>
              </w:rPr>
            </w:pPr>
            <w:r>
              <w:rPr>
                <w:sz w:val="22"/>
                <w:szCs w:val="22"/>
              </w:rPr>
              <w:t>Hjörtur Vilhelmsson</w:t>
            </w:r>
          </w:p>
        </w:tc>
      </w:tr>
    </w:tbl>
    <w:p w14:paraId="4901B3B1" w14:textId="34C3C5D7" w:rsidR="00ED5B6B" w:rsidRDefault="00ED5B6B" w:rsidP="001C69D9">
      <w:pPr>
        <w:rPr>
          <w:lang w:val="en-US"/>
        </w:rPr>
      </w:pPr>
    </w:p>
    <w:p w14:paraId="6B579E34" w14:textId="509E73CB" w:rsidR="171C2664" w:rsidRDefault="171C2664" w:rsidP="171C2664">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171C2664" w14:paraId="54B659DB"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A7AF304" w14:textId="77777777" w:rsidR="171C2664" w:rsidRDefault="171C2664" w:rsidP="171C2664">
            <w:pPr>
              <w:spacing w:line="240" w:lineRule="auto"/>
              <w:rPr>
                <w:color w:val="124F1A" w:themeColor="accent3" w:themeShade="BF"/>
                <w:sz w:val="22"/>
                <w:szCs w:val="22"/>
              </w:rPr>
            </w:pPr>
            <w:r w:rsidRPr="171C2664">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7E03F4" w14:textId="6A523DFF" w:rsidR="171C2664" w:rsidRDefault="3F48FC8D" w:rsidP="171C2664">
            <w:pPr>
              <w:spacing w:line="240" w:lineRule="auto"/>
              <w:rPr>
                <w:sz w:val="22"/>
                <w:szCs w:val="22"/>
              </w:rPr>
            </w:pPr>
            <w:r w:rsidRPr="224E406C">
              <w:rPr>
                <w:sz w:val="22"/>
                <w:szCs w:val="22"/>
              </w:rPr>
              <w:t xml:space="preserve">Sem yfirmaður vill ég geta samþykkt </w:t>
            </w:r>
            <w:r w:rsidRPr="5F20464E">
              <w:rPr>
                <w:sz w:val="22"/>
                <w:szCs w:val="22"/>
              </w:rPr>
              <w:t>tilbúnar verkskýrslur</w:t>
            </w:r>
          </w:p>
        </w:tc>
      </w:tr>
      <w:tr w:rsidR="171C2664" w14:paraId="4A3313B4"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0E321B5" w14:textId="77777777" w:rsidR="171C2664" w:rsidRDefault="171C2664" w:rsidP="171C2664">
            <w:pPr>
              <w:spacing w:line="240" w:lineRule="auto"/>
              <w:rPr>
                <w:sz w:val="22"/>
                <w:szCs w:val="22"/>
              </w:rPr>
            </w:pPr>
            <w:r w:rsidRPr="171C2664">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46D667" w14:textId="5951CBB8" w:rsidR="171C2664" w:rsidRDefault="10799362" w:rsidP="171C2664">
            <w:pPr>
              <w:spacing w:line="240" w:lineRule="auto"/>
              <w:rPr>
                <w:sz w:val="22"/>
                <w:szCs w:val="22"/>
              </w:rPr>
            </w:pPr>
            <w:r w:rsidRPr="1F43A784">
              <w:rPr>
                <w:sz w:val="22"/>
                <w:szCs w:val="22"/>
              </w:rPr>
              <w:t>18</w:t>
            </w:r>
          </w:p>
        </w:tc>
      </w:tr>
      <w:tr w:rsidR="171C2664" w14:paraId="3153B5FB"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4A72F6C" w14:textId="77777777" w:rsidR="171C2664" w:rsidRDefault="171C2664" w:rsidP="171C2664">
            <w:pPr>
              <w:spacing w:line="240" w:lineRule="auto"/>
              <w:rPr>
                <w:sz w:val="22"/>
                <w:szCs w:val="22"/>
              </w:rPr>
            </w:pPr>
            <w:r w:rsidRPr="171C2664">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5E1CC1" w14:textId="14796E99" w:rsidR="171C2664" w:rsidRDefault="12F50E17" w:rsidP="171C2664">
            <w:pPr>
              <w:spacing w:line="240" w:lineRule="auto"/>
              <w:rPr>
                <w:sz w:val="22"/>
                <w:szCs w:val="22"/>
              </w:rPr>
            </w:pPr>
            <w:r w:rsidRPr="1F43A784">
              <w:rPr>
                <w:sz w:val="22"/>
                <w:szCs w:val="22"/>
              </w:rPr>
              <w:t>A</w:t>
            </w:r>
          </w:p>
        </w:tc>
      </w:tr>
      <w:tr w:rsidR="171C2664" w14:paraId="429729E4"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313076D" w14:textId="77777777" w:rsidR="171C2664" w:rsidRDefault="171C2664" w:rsidP="171C2664">
            <w:pPr>
              <w:spacing w:line="240" w:lineRule="auto"/>
              <w:rPr>
                <w:sz w:val="22"/>
                <w:szCs w:val="22"/>
              </w:rPr>
            </w:pPr>
            <w:r w:rsidRPr="171C2664">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915AA4" w14:textId="4E61C9FF" w:rsidR="171C2664" w:rsidRDefault="6BFDD032" w:rsidP="00712346">
            <w:pPr>
              <w:pStyle w:val="ListParagraph"/>
              <w:numPr>
                <w:ilvl w:val="0"/>
                <w:numId w:val="88"/>
              </w:numPr>
              <w:spacing w:line="240" w:lineRule="auto"/>
              <w:rPr>
                <w:sz w:val="22"/>
                <w:szCs w:val="22"/>
              </w:rPr>
            </w:pPr>
            <w:r w:rsidRPr="71F24853">
              <w:rPr>
                <w:sz w:val="22"/>
                <w:szCs w:val="22"/>
              </w:rPr>
              <w:t>Starfsmaður er skráður inn</w:t>
            </w:r>
          </w:p>
          <w:p w14:paraId="18822D38" w14:textId="3E09C4B0" w:rsidR="171C2664" w:rsidRDefault="6BFDD032" w:rsidP="00712346">
            <w:pPr>
              <w:pStyle w:val="ListParagraph"/>
              <w:numPr>
                <w:ilvl w:val="0"/>
                <w:numId w:val="88"/>
              </w:numPr>
              <w:spacing w:line="240" w:lineRule="auto"/>
              <w:rPr>
                <w:sz w:val="22"/>
                <w:szCs w:val="22"/>
              </w:rPr>
            </w:pPr>
            <w:r w:rsidRPr="1499BFDC">
              <w:rPr>
                <w:sz w:val="22"/>
                <w:szCs w:val="22"/>
              </w:rPr>
              <w:t>Verkskýrsla þarf að vera til</w:t>
            </w:r>
          </w:p>
          <w:p w14:paraId="41298B33" w14:textId="7BA1BDC6" w:rsidR="171C2664" w:rsidRDefault="6BFDD032" w:rsidP="00712346">
            <w:pPr>
              <w:pStyle w:val="ListParagraph"/>
              <w:numPr>
                <w:ilvl w:val="0"/>
                <w:numId w:val="88"/>
              </w:numPr>
              <w:spacing w:line="240" w:lineRule="auto"/>
              <w:rPr>
                <w:sz w:val="22"/>
                <w:szCs w:val="22"/>
              </w:rPr>
            </w:pPr>
            <w:r w:rsidRPr="1499BFDC">
              <w:rPr>
                <w:sz w:val="22"/>
                <w:szCs w:val="22"/>
              </w:rPr>
              <w:t xml:space="preserve">Verkskýrsla þarf að </w:t>
            </w:r>
            <w:r w:rsidRPr="539FEDC5">
              <w:rPr>
                <w:sz w:val="22"/>
                <w:szCs w:val="22"/>
              </w:rPr>
              <w:t xml:space="preserve">vera skráð sem tilbúin </w:t>
            </w:r>
            <w:r w:rsidRPr="4FE1AD50">
              <w:rPr>
                <w:sz w:val="22"/>
                <w:szCs w:val="22"/>
              </w:rPr>
              <w:t>í kerfinu</w:t>
            </w:r>
          </w:p>
        </w:tc>
      </w:tr>
      <w:tr w:rsidR="171C2664" w14:paraId="2156E9F2"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EB1336B" w14:textId="77777777" w:rsidR="171C2664" w:rsidRDefault="171C2664" w:rsidP="171C2664">
            <w:pPr>
              <w:spacing w:line="240" w:lineRule="auto"/>
              <w:rPr>
                <w:sz w:val="22"/>
                <w:szCs w:val="22"/>
              </w:rPr>
            </w:pPr>
            <w:r w:rsidRPr="171C2664">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FD10AD" w14:textId="09E2AA2E" w:rsidR="42F02078" w:rsidRDefault="2EA27AFE" w:rsidP="42F02078">
            <w:pPr>
              <w:spacing w:line="240" w:lineRule="auto"/>
              <w:rPr>
                <w:sz w:val="22"/>
                <w:szCs w:val="22"/>
              </w:rPr>
            </w:pPr>
            <w:r w:rsidRPr="3BE751D8">
              <w:rPr>
                <w:sz w:val="22"/>
                <w:szCs w:val="22"/>
                <w:lang w:val="en-US"/>
              </w:rPr>
              <w:t>1.</w:t>
            </w:r>
            <w:r w:rsidR="663F671E" w:rsidRPr="3BE751D8">
              <w:rPr>
                <w:sz w:val="22"/>
                <w:szCs w:val="22"/>
                <w:lang w:val="en-US"/>
              </w:rPr>
              <w:t>Yfirmaður skráir sig inn</w:t>
            </w:r>
            <w:r>
              <w:br/>
            </w:r>
            <w:r w:rsidR="0DECFA49" w:rsidRPr="3BE751D8">
              <w:rPr>
                <w:sz w:val="22"/>
                <w:szCs w:val="22"/>
                <w:lang w:val="en-US"/>
              </w:rPr>
              <w:t>2.Yfirmaður velur manage/view tickets</w:t>
            </w:r>
          </w:p>
          <w:p w14:paraId="40F787CB" w14:textId="49C10A91" w:rsidR="4394F368" w:rsidRDefault="4394F368" w:rsidP="26C4DBD8">
            <w:pPr>
              <w:spacing w:line="240" w:lineRule="auto"/>
              <w:rPr>
                <w:sz w:val="22"/>
                <w:szCs w:val="22"/>
                <w:lang w:val="en-US"/>
              </w:rPr>
            </w:pPr>
            <w:r w:rsidRPr="26C4DBD8">
              <w:rPr>
                <w:sz w:val="22"/>
                <w:szCs w:val="22"/>
                <w:lang w:val="en-US"/>
              </w:rPr>
              <w:t>3.</w:t>
            </w:r>
            <w:r w:rsidR="7B56CE21" w:rsidRPr="26C4DBD8">
              <w:rPr>
                <w:sz w:val="22"/>
                <w:szCs w:val="22"/>
                <w:lang w:val="en-US"/>
              </w:rPr>
              <w:t xml:space="preserve"> Yfirmaður velur “</w:t>
            </w:r>
            <w:r w:rsidR="00F07573">
              <w:rPr>
                <w:sz w:val="22"/>
                <w:szCs w:val="22"/>
                <w:lang w:val="en-US"/>
              </w:rPr>
              <w:t>property</w:t>
            </w:r>
            <w:r w:rsidR="7B56CE21" w:rsidRPr="26C4DBD8">
              <w:rPr>
                <w:sz w:val="22"/>
                <w:szCs w:val="22"/>
                <w:lang w:val="en-US"/>
              </w:rPr>
              <w:t>”</w:t>
            </w:r>
          </w:p>
          <w:p w14:paraId="34F4D1B9" w14:textId="6A79F44B" w:rsidR="7B56CE21" w:rsidRDefault="7B56CE21" w:rsidP="687267B7">
            <w:pPr>
              <w:spacing w:line="240" w:lineRule="auto"/>
              <w:rPr>
                <w:sz w:val="22"/>
                <w:szCs w:val="22"/>
                <w:lang w:val="en-US"/>
              </w:rPr>
            </w:pPr>
            <w:r w:rsidRPr="6B5D1A83">
              <w:rPr>
                <w:sz w:val="22"/>
                <w:szCs w:val="22"/>
                <w:lang w:val="en-US"/>
              </w:rPr>
              <w:t>4.Yfirmaður velur “review report”</w:t>
            </w:r>
          </w:p>
          <w:p w14:paraId="317E4652" w14:textId="53F33587" w:rsidR="7B56CE21" w:rsidRDefault="7B56CE21" w:rsidP="5233C698">
            <w:pPr>
              <w:spacing w:line="240" w:lineRule="auto"/>
              <w:rPr>
                <w:sz w:val="22"/>
                <w:szCs w:val="22"/>
                <w:lang w:val="en-US"/>
              </w:rPr>
            </w:pPr>
            <w:r w:rsidRPr="5233C698">
              <w:rPr>
                <w:sz w:val="22"/>
                <w:szCs w:val="22"/>
                <w:lang w:val="en-US"/>
              </w:rPr>
              <w:t>5. Yfirmaður finnur viðeigandi verkskýrslu</w:t>
            </w:r>
          </w:p>
          <w:p w14:paraId="7F3524D3" w14:textId="50E74B62" w:rsidR="171C2664" w:rsidRDefault="7B56CE21" w:rsidP="0DDEF2B0">
            <w:pPr>
              <w:spacing w:line="240" w:lineRule="auto"/>
              <w:rPr>
                <w:sz w:val="22"/>
                <w:szCs w:val="22"/>
                <w:lang w:val="en-US"/>
              </w:rPr>
            </w:pPr>
            <w:r w:rsidRPr="29E00EDD">
              <w:rPr>
                <w:sz w:val="22"/>
                <w:szCs w:val="22"/>
                <w:lang w:val="en-US"/>
              </w:rPr>
              <w:t>6.</w:t>
            </w:r>
            <w:r w:rsidR="35C96DCE" w:rsidRPr="29E00EDD">
              <w:rPr>
                <w:sz w:val="22"/>
                <w:szCs w:val="22"/>
                <w:lang w:val="en-US"/>
              </w:rPr>
              <w:t>Yfirmaður samþykkir verkskýrslu</w:t>
            </w:r>
          </w:p>
        </w:tc>
      </w:tr>
      <w:tr w:rsidR="171C2664" w14:paraId="099B68BF"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C4D3B2E" w14:textId="77777777" w:rsidR="171C2664" w:rsidRDefault="171C2664" w:rsidP="171C2664">
            <w:pPr>
              <w:spacing w:line="240" w:lineRule="auto"/>
              <w:rPr>
                <w:sz w:val="22"/>
                <w:szCs w:val="22"/>
              </w:rPr>
            </w:pPr>
            <w:r w:rsidRPr="171C2664">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75FEE4" w14:textId="7C5EAED4" w:rsidR="27E7462A" w:rsidRDefault="27E7462A" w:rsidP="632174EA">
            <w:pPr>
              <w:pStyle w:val="ListParagraph"/>
              <w:numPr>
                <w:ilvl w:val="0"/>
                <w:numId w:val="36"/>
              </w:numPr>
              <w:spacing w:line="240" w:lineRule="auto"/>
              <w:rPr>
                <w:sz w:val="22"/>
                <w:szCs w:val="22"/>
              </w:rPr>
            </w:pPr>
            <w:r w:rsidRPr="632174EA">
              <w:rPr>
                <w:sz w:val="22"/>
                <w:szCs w:val="22"/>
              </w:rPr>
              <w:t xml:space="preserve">Yfirmaður velur rangt </w:t>
            </w:r>
            <w:r w:rsidR="00F07573">
              <w:rPr>
                <w:sz w:val="22"/>
                <w:szCs w:val="22"/>
              </w:rPr>
              <w:t>property</w:t>
            </w:r>
          </w:p>
          <w:p w14:paraId="788CE22D" w14:textId="7C91BA0A" w:rsidR="27E7462A" w:rsidRDefault="27E7462A" w:rsidP="632174EA">
            <w:pPr>
              <w:pStyle w:val="ListParagraph"/>
              <w:numPr>
                <w:ilvl w:val="0"/>
                <w:numId w:val="36"/>
              </w:numPr>
              <w:spacing w:line="240" w:lineRule="auto"/>
              <w:rPr>
                <w:sz w:val="22"/>
                <w:szCs w:val="22"/>
              </w:rPr>
            </w:pPr>
            <w:r w:rsidRPr="632174EA">
              <w:rPr>
                <w:sz w:val="22"/>
                <w:szCs w:val="22"/>
              </w:rPr>
              <w:t xml:space="preserve">Yfirmaður fer tilbaka og velur rétt </w:t>
            </w:r>
            <w:r w:rsidR="00F07573">
              <w:rPr>
                <w:sz w:val="22"/>
                <w:szCs w:val="22"/>
              </w:rPr>
              <w:t>property</w:t>
            </w:r>
          </w:p>
          <w:p w14:paraId="2088F04D" w14:textId="77777777" w:rsidR="27E7462A" w:rsidRDefault="27E7462A" w:rsidP="632174EA">
            <w:pPr>
              <w:pStyle w:val="ListParagraph"/>
              <w:numPr>
                <w:ilvl w:val="0"/>
                <w:numId w:val="36"/>
              </w:numPr>
              <w:spacing w:line="240" w:lineRule="auto"/>
              <w:rPr>
                <w:sz w:val="22"/>
                <w:szCs w:val="22"/>
              </w:rPr>
            </w:pPr>
            <w:r w:rsidRPr="632174EA">
              <w:rPr>
                <w:sz w:val="22"/>
                <w:szCs w:val="22"/>
              </w:rPr>
              <w:t>Yfirmaður velur “Review report”</w:t>
            </w:r>
          </w:p>
          <w:p w14:paraId="5838B69F" w14:textId="69CD5C1E" w:rsidR="27E7462A" w:rsidRDefault="27E7462A" w:rsidP="632174EA">
            <w:pPr>
              <w:pStyle w:val="ListParagraph"/>
              <w:numPr>
                <w:ilvl w:val="0"/>
                <w:numId w:val="36"/>
              </w:numPr>
              <w:spacing w:line="240" w:lineRule="auto"/>
              <w:rPr>
                <w:sz w:val="22"/>
                <w:szCs w:val="22"/>
              </w:rPr>
            </w:pPr>
            <w:r w:rsidRPr="632174EA">
              <w:rPr>
                <w:sz w:val="22"/>
                <w:szCs w:val="22"/>
              </w:rPr>
              <w:t>Yfirmaður finnur viðeigandi verkskýrslu</w:t>
            </w:r>
          </w:p>
          <w:p w14:paraId="0A737A24" w14:textId="2B162F50" w:rsidR="171C2664" w:rsidRDefault="27E7462A" w:rsidP="632174EA">
            <w:pPr>
              <w:pStyle w:val="ListParagraph"/>
              <w:numPr>
                <w:ilvl w:val="0"/>
                <w:numId w:val="36"/>
              </w:numPr>
              <w:spacing w:line="240" w:lineRule="auto"/>
              <w:rPr>
                <w:sz w:val="22"/>
                <w:szCs w:val="22"/>
              </w:rPr>
            </w:pPr>
            <w:r w:rsidRPr="632174EA">
              <w:rPr>
                <w:sz w:val="22"/>
                <w:szCs w:val="22"/>
              </w:rPr>
              <w:t>Yfirmaður samþykkir verkskýrslu</w:t>
            </w:r>
          </w:p>
        </w:tc>
      </w:tr>
      <w:tr w:rsidR="171C2664" w14:paraId="70C3E653"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6AFE5D8" w14:textId="77777777" w:rsidR="171C2664" w:rsidRDefault="171C2664" w:rsidP="171C2664">
            <w:pPr>
              <w:spacing w:line="240" w:lineRule="auto"/>
              <w:rPr>
                <w:sz w:val="22"/>
                <w:szCs w:val="22"/>
              </w:rPr>
            </w:pPr>
            <w:r w:rsidRPr="171C2664">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6FE596" w14:textId="41871D41" w:rsidR="171C2664" w:rsidRDefault="0562E92B" w:rsidP="171C2664">
            <w:pPr>
              <w:spacing w:line="240" w:lineRule="auto"/>
              <w:rPr>
                <w:sz w:val="22"/>
                <w:szCs w:val="22"/>
              </w:rPr>
            </w:pPr>
            <w:r w:rsidRPr="4FE1AD50">
              <w:rPr>
                <w:sz w:val="22"/>
                <w:szCs w:val="22"/>
              </w:rPr>
              <w:t>Yfirmaður hefur samþykkt verkskýrslu sem tilbúna.</w:t>
            </w:r>
          </w:p>
        </w:tc>
      </w:tr>
      <w:tr w:rsidR="171C2664" w14:paraId="40AD937A"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E2EF675" w14:textId="77777777" w:rsidR="171C2664" w:rsidRDefault="171C2664" w:rsidP="171C2664">
            <w:pPr>
              <w:spacing w:line="240" w:lineRule="auto"/>
              <w:rPr>
                <w:sz w:val="22"/>
                <w:szCs w:val="22"/>
              </w:rPr>
            </w:pPr>
            <w:r w:rsidRPr="171C2664">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CDA685" w14:textId="24FA32F0" w:rsidR="171C2664" w:rsidRDefault="0566FF5E" w:rsidP="171C2664">
            <w:pPr>
              <w:spacing w:line="240" w:lineRule="auto"/>
              <w:rPr>
                <w:sz w:val="22"/>
                <w:szCs w:val="22"/>
              </w:rPr>
            </w:pPr>
            <w:r w:rsidRPr="4FE1AD50">
              <w:rPr>
                <w:sz w:val="22"/>
                <w:szCs w:val="22"/>
              </w:rPr>
              <w:t>Yfirmaður</w:t>
            </w:r>
          </w:p>
        </w:tc>
      </w:tr>
      <w:tr w:rsidR="171C2664" w14:paraId="343E94B0" w14:textId="77777777" w:rsidTr="171C2664">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E5BD88A" w14:textId="77777777" w:rsidR="171C2664" w:rsidRDefault="171C2664" w:rsidP="171C2664">
            <w:pPr>
              <w:spacing w:line="240" w:lineRule="auto"/>
              <w:rPr>
                <w:sz w:val="22"/>
                <w:szCs w:val="22"/>
              </w:rPr>
            </w:pPr>
            <w:r w:rsidRPr="171C2664">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144EF3" w14:textId="4180EA38" w:rsidR="171C2664" w:rsidRDefault="5D1E10E3" w:rsidP="171C2664">
            <w:pPr>
              <w:spacing w:line="240" w:lineRule="auto"/>
              <w:rPr>
                <w:sz w:val="22"/>
                <w:szCs w:val="22"/>
              </w:rPr>
            </w:pPr>
            <w:r w:rsidRPr="075BB7AE">
              <w:rPr>
                <w:sz w:val="22"/>
                <w:szCs w:val="22"/>
              </w:rPr>
              <w:t>Eva Dís Hákonardóttir</w:t>
            </w:r>
          </w:p>
        </w:tc>
      </w:tr>
    </w:tbl>
    <w:p w14:paraId="3E4343AE" w14:textId="34C3C5D7" w:rsidR="171C2664" w:rsidRDefault="171C2664" w:rsidP="171C2664">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03F304B6" w14:paraId="648D0DA2"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D7900B2" w14:textId="77777777" w:rsidR="03F304B6" w:rsidRDefault="03F304B6" w:rsidP="03F304B6">
            <w:pPr>
              <w:spacing w:line="240" w:lineRule="auto"/>
              <w:rPr>
                <w:color w:val="124F1A" w:themeColor="accent3" w:themeShade="BF"/>
                <w:sz w:val="22"/>
                <w:szCs w:val="22"/>
              </w:rPr>
            </w:pPr>
            <w:r w:rsidRPr="03F304B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F16D7B" w14:textId="5B08D558" w:rsidR="03F304B6" w:rsidRDefault="205643B8" w:rsidP="03F304B6">
            <w:pPr>
              <w:spacing w:line="240" w:lineRule="auto"/>
              <w:rPr>
                <w:sz w:val="22"/>
                <w:szCs w:val="22"/>
              </w:rPr>
            </w:pPr>
            <w:r w:rsidRPr="3075EBAD">
              <w:rPr>
                <w:sz w:val="22"/>
                <w:szCs w:val="22"/>
              </w:rPr>
              <w:t xml:space="preserve">Sem yfirmaður vill ég geta skráð </w:t>
            </w:r>
            <w:r w:rsidRPr="713953C2">
              <w:rPr>
                <w:sz w:val="22"/>
                <w:szCs w:val="22"/>
              </w:rPr>
              <w:t>upplýsingar um</w:t>
            </w:r>
            <w:r w:rsidRPr="7A27B785">
              <w:rPr>
                <w:sz w:val="22"/>
                <w:szCs w:val="22"/>
              </w:rPr>
              <w:t xml:space="preserve"> hús</w:t>
            </w:r>
            <w:r w:rsidR="0162B1A2" w:rsidRPr="27F34E60">
              <w:rPr>
                <w:sz w:val="22"/>
                <w:szCs w:val="22"/>
              </w:rPr>
              <w:t xml:space="preserve"> og sérstaklega aðstöðu sem þarfnast </w:t>
            </w:r>
            <w:r w:rsidR="0162B1A2" w:rsidRPr="030B2E36">
              <w:rPr>
                <w:sz w:val="22"/>
                <w:szCs w:val="22"/>
              </w:rPr>
              <w:t>viðhalds t.d sundlaugar</w:t>
            </w:r>
          </w:p>
        </w:tc>
      </w:tr>
      <w:tr w:rsidR="03F304B6" w14:paraId="3F8624B4"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C9C41CE" w14:textId="77777777" w:rsidR="03F304B6" w:rsidRDefault="03F304B6" w:rsidP="03F304B6">
            <w:pPr>
              <w:spacing w:line="240" w:lineRule="auto"/>
              <w:rPr>
                <w:sz w:val="22"/>
                <w:szCs w:val="22"/>
              </w:rPr>
            </w:pPr>
            <w:r w:rsidRPr="03F304B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91E6E5" w14:textId="2835979C" w:rsidR="03F304B6" w:rsidRDefault="10DE49E5" w:rsidP="03F304B6">
            <w:pPr>
              <w:spacing w:line="240" w:lineRule="auto"/>
              <w:rPr>
                <w:sz w:val="22"/>
                <w:szCs w:val="22"/>
              </w:rPr>
            </w:pPr>
            <w:r w:rsidRPr="3A8F0401">
              <w:rPr>
                <w:sz w:val="22"/>
                <w:szCs w:val="22"/>
              </w:rPr>
              <w:t>11</w:t>
            </w:r>
          </w:p>
        </w:tc>
      </w:tr>
      <w:tr w:rsidR="03F304B6" w14:paraId="23A7F3D7"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148A209" w14:textId="77777777" w:rsidR="03F304B6" w:rsidRDefault="03F304B6" w:rsidP="03F304B6">
            <w:pPr>
              <w:spacing w:line="240" w:lineRule="auto"/>
              <w:rPr>
                <w:sz w:val="22"/>
                <w:szCs w:val="22"/>
              </w:rPr>
            </w:pPr>
            <w:r w:rsidRPr="03F304B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E668E4" w14:textId="6012D1DD" w:rsidR="03F304B6" w:rsidRDefault="7CE2BC78" w:rsidP="03F304B6">
            <w:pPr>
              <w:spacing w:line="240" w:lineRule="auto"/>
              <w:rPr>
                <w:sz w:val="22"/>
                <w:szCs w:val="22"/>
              </w:rPr>
            </w:pPr>
            <w:r w:rsidRPr="3CF7A21A">
              <w:rPr>
                <w:sz w:val="22"/>
                <w:szCs w:val="22"/>
              </w:rPr>
              <w:t>A</w:t>
            </w:r>
          </w:p>
        </w:tc>
      </w:tr>
      <w:tr w:rsidR="03F304B6" w14:paraId="6E7BA808"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1F622BE" w14:textId="77777777" w:rsidR="03F304B6" w:rsidRDefault="03F304B6" w:rsidP="03F304B6">
            <w:pPr>
              <w:spacing w:line="240" w:lineRule="auto"/>
              <w:rPr>
                <w:sz w:val="22"/>
                <w:szCs w:val="22"/>
              </w:rPr>
            </w:pPr>
            <w:r w:rsidRPr="03F304B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64F58B" w14:textId="000E1161" w:rsidR="03F304B6" w:rsidRDefault="47ECC3CD" w:rsidP="0036265B">
            <w:pPr>
              <w:pStyle w:val="ListParagraph"/>
              <w:numPr>
                <w:ilvl w:val="0"/>
                <w:numId w:val="89"/>
              </w:numPr>
              <w:spacing w:line="240" w:lineRule="auto"/>
              <w:rPr>
                <w:sz w:val="22"/>
                <w:szCs w:val="22"/>
                <w:u w:val="single"/>
              </w:rPr>
            </w:pPr>
            <w:r w:rsidRPr="642A2C12">
              <w:rPr>
                <w:sz w:val="22"/>
                <w:szCs w:val="22"/>
                <w:u w:val="single"/>
              </w:rPr>
              <w:t>Notandi er skráður inn</w:t>
            </w:r>
          </w:p>
          <w:p w14:paraId="0A26F283" w14:textId="7C923FF3" w:rsidR="03F304B6" w:rsidRDefault="47ECC3CD" w:rsidP="0036265B">
            <w:pPr>
              <w:pStyle w:val="ListParagraph"/>
              <w:numPr>
                <w:ilvl w:val="0"/>
                <w:numId w:val="89"/>
              </w:numPr>
              <w:spacing w:line="240" w:lineRule="auto"/>
              <w:rPr>
                <w:sz w:val="22"/>
                <w:szCs w:val="22"/>
                <w:u w:val="single"/>
              </w:rPr>
            </w:pPr>
            <w:r w:rsidRPr="13CF0C7F">
              <w:rPr>
                <w:sz w:val="22"/>
                <w:szCs w:val="22"/>
                <w:u w:val="single"/>
              </w:rPr>
              <w:t>Notandi er yfirmaður</w:t>
            </w:r>
          </w:p>
          <w:p w14:paraId="700D9275" w14:textId="7837F735" w:rsidR="4F782978" w:rsidRDefault="47ECC3CD" w:rsidP="0036265B">
            <w:pPr>
              <w:pStyle w:val="ListParagraph"/>
              <w:numPr>
                <w:ilvl w:val="0"/>
                <w:numId w:val="89"/>
              </w:numPr>
              <w:spacing w:line="240" w:lineRule="auto"/>
              <w:rPr>
                <w:sz w:val="22"/>
                <w:szCs w:val="22"/>
                <w:u w:val="single"/>
              </w:rPr>
            </w:pPr>
            <w:r w:rsidRPr="5F1A3498">
              <w:rPr>
                <w:sz w:val="22"/>
                <w:szCs w:val="22"/>
                <w:u w:val="single"/>
              </w:rPr>
              <w:t>Húskostur er skráður í kerfið</w:t>
            </w:r>
          </w:p>
          <w:p w14:paraId="5259FA87" w14:textId="73BE495B" w:rsidR="03F304B6" w:rsidRDefault="47ECC3CD" w:rsidP="0036265B">
            <w:pPr>
              <w:pStyle w:val="ListParagraph"/>
              <w:numPr>
                <w:ilvl w:val="0"/>
                <w:numId w:val="89"/>
              </w:numPr>
              <w:spacing w:line="240" w:lineRule="auto"/>
              <w:rPr>
                <w:sz w:val="22"/>
                <w:szCs w:val="22"/>
                <w:u w:val="single"/>
              </w:rPr>
            </w:pPr>
            <w:r w:rsidRPr="0B4BBA3C">
              <w:rPr>
                <w:sz w:val="22"/>
                <w:szCs w:val="22"/>
                <w:u w:val="single"/>
              </w:rPr>
              <w:t xml:space="preserve">Upplýsingar um </w:t>
            </w:r>
            <w:r w:rsidR="1CBBEC15" w:rsidRPr="09E402B8">
              <w:rPr>
                <w:sz w:val="22"/>
                <w:szCs w:val="22"/>
                <w:u w:val="single"/>
              </w:rPr>
              <w:t xml:space="preserve">sérstaka aðstöðu </w:t>
            </w:r>
            <w:r w:rsidR="1CBBEC15" w:rsidRPr="48B5A303">
              <w:rPr>
                <w:sz w:val="22"/>
                <w:szCs w:val="22"/>
                <w:u w:val="single"/>
              </w:rPr>
              <w:t>þurfa að vera til staðar</w:t>
            </w:r>
          </w:p>
        </w:tc>
      </w:tr>
      <w:tr w:rsidR="03F304B6" w14:paraId="55D88F85"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C2D0890" w14:textId="77777777" w:rsidR="03F304B6" w:rsidRDefault="03F304B6" w:rsidP="03F304B6">
            <w:pPr>
              <w:spacing w:line="240" w:lineRule="auto"/>
              <w:rPr>
                <w:sz w:val="22"/>
                <w:szCs w:val="22"/>
              </w:rPr>
            </w:pPr>
            <w:r w:rsidRPr="03F304B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27E9DDF" w14:textId="15A99BC1" w:rsidR="03F304B6" w:rsidRDefault="5847419D" w:rsidP="3A5291FE">
            <w:pPr>
              <w:pStyle w:val="ListParagraph"/>
              <w:numPr>
                <w:ilvl w:val="0"/>
                <w:numId w:val="90"/>
              </w:numPr>
              <w:spacing w:line="240" w:lineRule="auto"/>
              <w:rPr>
                <w:sz w:val="22"/>
                <w:szCs w:val="22"/>
              </w:rPr>
            </w:pPr>
            <w:r w:rsidRPr="73A14B6E">
              <w:rPr>
                <w:sz w:val="22"/>
                <w:szCs w:val="22"/>
              </w:rPr>
              <w:t>Notandi skráir sig inn sem admin</w:t>
            </w:r>
          </w:p>
          <w:p w14:paraId="2A4FCA06" w14:textId="25484A08" w:rsidR="03F304B6" w:rsidRDefault="5847419D" w:rsidP="3A5291FE">
            <w:pPr>
              <w:pStyle w:val="ListParagraph"/>
              <w:numPr>
                <w:ilvl w:val="0"/>
                <w:numId w:val="90"/>
              </w:numPr>
              <w:spacing w:line="240" w:lineRule="auto"/>
              <w:rPr>
                <w:sz w:val="22"/>
                <w:szCs w:val="22"/>
              </w:rPr>
            </w:pPr>
            <w:r w:rsidRPr="6B3FDEFE">
              <w:rPr>
                <w:sz w:val="22"/>
                <w:szCs w:val="22"/>
              </w:rPr>
              <w:t xml:space="preserve">Notandi velur </w:t>
            </w:r>
            <w:r w:rsidRPr="6EFAFF8E">
              <w:rPr>
                <w:sz w:val="22"/>
                <w:szCs w:val="22"/>
              </w:rPr>
              <w:t>properties</w:t>
            </w:r>
          </w:p>
          <w:p w14:paraId="27B016C7" w14:textId="46D25C82" w:rsidR="03F304B6" w:rsidRDefault="1696DDAE" w:rsidP="3A5291FE">
            <w:pPr>
              <w:pStyle w:val="ListParagraph"/>
              <w:numPr>
                <w:ilvl w:val="0"/>
                <w:numId w:val="90"/>
              </w:numPr>
              <w:spacing w:line="240" w:lineRule="auto"/>
              <w:rPr>
                <w:sz w:val="22"/>
                <w:szCs w:val="22"/>
              </w:rPr>
            </w:pPr>
            <w:r w:rsidRPr="09A4DEEE">
              <w:rPr>
                <w:sz w:val="22"/>
                <w:szCs w:val="22"/>
              </w:rPr>
              <w:t xml:space="preserve">Notandi velur </w:t>
            </w:r>
            <w:r w:rsidRPr="7617B57D">
              <w:rPr>
                <w:sz w:val="22"/>
                <w:szCs w:val="22"/>
              </w:rPr>
              <w:t>edit properties</w:t>
            </w:r>
          </w:p>
          <w:p w14:paraId="367FA0DC" w14:textId="4063800F" w:rsidR="03F304B6" w:rsidRDefault="1696DDAE" w:rsidP="0036265B">
            <w:pPr>
              <w:pStyle w:val="ListParagraph"/>
              <w:numPr>
                <w:ilvl w:val="0"/>
                <w:numId w:val="90"/>
              </w:numPr>
              <w:spacing w:line="240" w:lineRule="auto"/>
              <w:rPr>
                <w:sz w:val="22"/>
                <w:szCs w:val="22"/>
              </w:rPr>
            </w:pPr>
            <w:r w:rsidRPr="234B5C21">
              <w:rPr>
                <w:sz w:val="22"/>
                <w:szCs w:val="22"/>
              </w:rPr>
              <w:t xml:space="preserve">Notandi slær inn upplýsingar um viðeigandi </w:t>
            </w:r>
            <w:r w:rsidRPr="30DDEB3B">
              <w:rPr>
                <w:sz w:val="22"/>
                <w:szCs w:val="22"/>
              </w:rPr>
              <w:t>fasteign</w:t>
            </w:r>
          </w:p>
        </w:tc>
      </w:tr>
      <w:tr w:rsidR="03F304B6" w14:paraId="3A0E2807"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B78AA5C" w14:textId="77777777" w:rsidR="03F304B6" w:rsidRDefault="03F304B6" w:rsidP="03F304B6">
            <w:pPr>
              <w:spacing w:line="240" w:lineRule="auto"/>
              <w:rPr>
                <w:sz w:val="22"/>
                <w:szCs w:val="22"/>
              </w:rPr>
            </w:pPr>
            <w:r w:rsidRPr="03F304B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159D78" w14:textId="142FAA8C" w:rsidR="03F304B6" w:rsidRDefault="25082C5F" w:rsidP="00ED50B1">
            <w:pPr>
              <w:pStyle w:val="ListParagraph"/>
              <w:numPr>
                <w:ilvl w:val="0"/>
                <w:numId w:val="91"/>
              </w:numPr>
              <w:spacing w:line="240" w:lineRule="auto"/>
              <w:rPr>
                <w:sz w:val="22"/>
                <w:szCs w:val="22"/>
              </w:rPr>
            </w:pPr>
            <w:r w:rsidRPr="27B74623">
              <w:rPr>
                <w:sz w:val="22"/>
                <w:szCs w:val="22"/>
              </w:rPr>
              <w:t>Notandi er ekki yfirmaður</w:t>
            </w:r>
          </w:p>
          <w:p w14:paraId="5CAB0DCB" w14:textId="24A4DA4C" w:rsidR="03F304B6" w:rsidRDefault="25082C5F" w:rsidP="00ED50B1">
            <w:pPr>
              <w:pStyle w:val="ListParagraph"/>
              <w:numPr>
                <w:ilvl w:val="0"/>
                <w:numId w:val="91"/>
              </w:numPr>
              <w:spacing w:line="240" w:lineRule="auto"/>
              <w:rPr>
                <w:sz w:val="22"/>
                <w:szCs w:val="22"/>
              </w:rPr>
            </w:pPr>
            <w:r w:rsidRPr="27B74623">
              <w:rPr>
                <w:sz w:val="22"/>
                <w:szCs w:val="22"/>
              </w:rPr>
              <w:t>Húskostur er ekki skráður í kerfið</w:t>
            </w:r>
          </w:p>
          <w:p w14:paraId="7DF87704" w14:textId="5117F272" w:rsidR="03F304B6" w:rsidRDefault="66819BE4" w:rsidP="00ED50B1">
            <w:pPr>
              <w:pStyle w:val="ListParagraph"/>
              <w:numPr>
                <w:ilvl w:val="0"/>
                <w:numId w:val="91"/>
              </w:numPr>
              <w:spacing w:line="240" w:lineRule="auto"/>
              <w:rPr>
                <w:sz w:val="22"/>
                <w:szCs w:val="22"/>
              </w:rPr>
            </w:pPr>
            <w:r w:rsidRPr="29E5318D">
              <w:rPr>
                <w:sz w:val="22"/>
                <w:szCs w:val="22"/>
              </w:rPr>
              <w:t>Upplýsingar um sérstaka aðstöðu eru ekki til staðar</w:t>
            </w:r>
          </w:p>
          <w:p w14:paraId="59D7BCAC" w14:textId="0FD0BA9C" w:rsidR="03F304B6" w:rsidRDefault="66819BE4" w:rsidP="00ED50B1">
            <w:pPr>
              <w:pStyle w:val="ListParagraph"/>
              <w:numPr>
                <w:ilvl w:val="0"/>
                <w:numId w:val="91"/>
              </w:numPr>
              <w:spacing w:line="240" w:lineRule="auto"/>
              <w:rPr>
                <w:sz w:val="22"/>
                <w:szCs w:val="22"/>
              </w:rPr>
            </w:pPr>
            <w:r w:rsidRPr="29E5318D">
              <w:rPr>
                <w:sz w:val="22"/>
                <w:szCs w:val="22"/>
              </w:rPr>
              <w:t xml:space="preserve">Notandi velur </w:t>
            </w:r>
            <w:r w:rsidRPr="4DFBE322">
              <w:rPr>
                <w:sz w:val="22"/>
                <w:szCs w:val="22"/>
              </w:rPr>
              <w:t>rangann valmöguleika</w:t>
            </w:r>
          </w:p>
        </w:tc>
      </w:tr>
      <w:tr w:rsidR="03F304B6" w14:paraId="74438E5A"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6AC9203" w14:textId="77777777" w:rsidR="03F304B6" w:rsidRDefault="03F304B6" w:rsidP="03F304B6">
            <w:pPr>
              <w:spacing w:line="240" w:lineRule="auto"/>
              <w:rPr>
                <w:sz w:val="22"/>
                <w:szCs w:val="22"/>
              </w:rPr>
            </w:pPr>
            <w:r w:rsidRPr="03F304B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17E568" w14:textId="00085F9E" w:rsidR="03F304B6" w:rsidRDefault="21072011" w:rsidP="03F304B6">
            <w:pPr>
              <w:spacing w:line="240" w:lineRule="auto"/>
              <w:rPr>
                <w:sz w:val="22"/>
                <w:szCs w:val="22"/>
              </w:rPr>
            </w:pPr>
            <w:r w:rsidRPr="1D22EA80">
              <w:rPr>
                <w:sz w:val="22"/>
                <w:szCs w:val="22"/>
              </w:rPr>
              <w:t xml:space="preserve">Notandi hefur skráð </w:t>
            </w:r>
            <w:r w:rsidRPr="31BA657F">
              <w:rPr>
                <w:sz w:val="22"/>
                <w:szCs w:val="22"/>
              </w:rPr>
              <w:t>upplýsingar um</w:t>
            </w:r>
            <w:r w:rsidRPr="1875DD31">
              <w:rPr>
                <w:sz w:val="22"/>
                <w:szCs w:val="22"/>
              </w:rPr>
              <w:t xml:space="preserve"> hús og aðstöðu sem </w:t>
            </w:r>
            <w:r w:rsidRPr="2C3AB5DC">
              <w:rPr>
                <w:sz w:val="22"/>
                <w:szCs w:val="22"/>
              </w:rPr>
              <w:t>þarfnast</w:t>
            </w:r>
            <w:r w:rsidRPr="50612464">
              <w:rPr>
                <w:sz w:val="22"/>
                <w:szCs w:val="22"/>
              </w:rPr>
              <w:t xml:space="preserve"> viðhalds</w:t>
            </w:r>
          </w:p>
        </w:tc>
      </w:tr>
      <w:tr w:rsidR="03F304B6" w14:paraId="115D988E"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F642ECD" w14:textId="77777777" w:rsidR="03F304B6" w:rsidRDefault="03F304B6" w:rsidP="03F304B6">
            <w:pPr>
              <w:spacing w:line="240" w:lineRule="auto"/>
              <w:rPr>
                <w:sz w:val="22"/>
                <w:szCs w:val="22"/>
              </w:rPr>
            </w:pPr>
            <w:r w:rsidRPr="03F304B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A585F9" w14:textId="2AF0D79D" w:rsidR="03F304B6" w:rsidRDefault="1A549ACE" w:rsidP="03F304B6">
            <w:pPr>
              <w:spacing w:line="240" w:lineRule="auto"/>
              <w:rPr>
                <w:sz w:val="22"/>
                <w:szCs w:val="22"/>
              </w:rPr>
            </w:pPr>
            <w:r w:rsidRPr="63FB0157">
              <w:rPr>
                <w:sz w:val="22"/>
                <w:szCs w:val="22"/>
              </w:rPr>
              <w:t>Notandi</w:t>
            </w:r>
          </w:p>
        </w:tc>
      </w:tr>
      <w:tr w:rsidR="03F304B6" w14:paraId="220E613F" w14:textId="77777777" w:rsidTr="03F304B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4084536" w14:textId="77777777" w:rsidR="03F304B6" w:rsidRDefault="03F304B6" w:rsidP="03F304B6">
            <w:pPr>
              <w:spacing w:line="240" w:lineRule="auto"/>
              <w:rPr>
                <w:sz w:val="22"/>
                <w:szCs w:val="22"/>
              </w:rPr>
            </w:pPr>
            <w:r w:rsidRPr="03F304B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CF7BF48" w14:textId="45F4054A" w:rsidR="03F304B6" w:rsidRDefault="631ED832" w:rsidP="03F304B6">
            <w:pPr>
              <w:spacing w:line="240" w:lineRule="auto"/>
              <w:rPr>
                <w:sz w:val="22"/>
                <w:szCs w:val="22"/>
              </w:rPr>
            </w:pPr>
            <w:r w:rsidRPr="63FB0157">
              <w:rPr>
                <w:sz w:val="22"/>
                <w:szCs w:val="22"/>
              </w:rPr>
              <w:t>Eva Dís Hákonardóttir</w:t>
            </w:r>
          </w:p>
        </w:tc>
      </w:tr>
    </w:tbl>
    <w:p w14:paraId="43DA47B5" w14:textId="34C3C5D7" w:rsidR="03F304B6" w:rsidRDefault="03F304B6" w:rsidP="03F304B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475595A5" w14:paraId="19552679"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D6C7297" w14:textId="77777777" w:rsidR="475595A5" w:rsidRDefault="475595A5" w:rsidP="475595A5">
            <w:pPr>
              <w:spacing w:line="240" w:lineRule="auto"/>
              <w:rPr>
                <w:color w:val="124F1A" w:themeColor="accent3" w:themeShade="BF"/>
                <w:sz w:val="22"/>
                <w:szCs w:val="22"/>
              </w:rPr>
            </w:pPr>
            <w:r w:rsidRPr="475595A5">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EC16288" w14:textId="0F2ABDE8" w:rsidR="475595A5" w:rsidRDefault="058199DF" w:rsidP="475595A5">
            <w:pPr>
              <w:spacing w:line="240" w:lineRule="auto"/>
              <w:rPr>
                <w:sz w:val="22"/>
                <w:szCs w:val="22"/>
              </w:rPr>
            </w:pPr>
            <w:r w:rsidRPr="3B1DB7E8">
              <w:rPr>
                <w:sz w:val="22"/>
                <w:szCs w:val="22"/>
              </w:rPr>
              <w:t xml:space="preserve">Sem starfsmaður vill ég geta leitað </w:t>
            </w:r>
            <w:r w:rsidRPr="077AECB5">
              <w:rPr>
                <w:sz w:val="22"/>
                <w:szCs w:val="22"/>
              </w:rPr>
              <w:t xml:space="preserve">í verkskýrslum </w:t>
            </w:r>
            <w:r w:rsidRPr="0EB877EB">
              <w:rPr>
                <w:sz w:val="22"/>
                <w:szCs w:val="22"/>
              </w:rPr>
              <w:t>sem aðrir starfsmenn</w:t>
            </w:r>
            <w:r w:rsidRPr="00208C63">
              <w:rPr>
                <w:sz w:val="22"/>
                <w:szCs w:val="22"/>
              </w:rPr>
              <w:t xml:space="preserve"> eru búnir að vinna </w:t>
            </w:r>
          </w:p>
        </w:tc>
      </w:tr>
      <w:tr w:rsidR="475595A5" w14:paraId="5F63F10F"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31DC734" w14:textId="77777777" w:rsidR="475595A5" w:rsidRDefault="475595A5" w:rsidP="475595A5">
            <w:pPr>
              <w:spacing w:line="240" w:lineRule="auto"/>
              <w:rPr>
                <w:sz w:val="22"/>
                <w:szCs w:val="22"/>
              </w:rPr>
            </w:pPr>
            <w:r w:rsidRPr="475595A5">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C07F5B" w14:textId="5060169B" w:rsidR="475595A5" w:rsidRDefault="7E3C47D7" w:rsidP="475595A5">
            <w:pPr>
              <w:spacing w:line="240" w:lineRule="auto"/>
              <w:rPr>
                <w:sz w:val="22"/>
                <w:szCs w:val="22"/>
              </w:rPr>
            </w:pPr>
            <w:r w:rsidRPr="2C5331B1">
              <w:rPr>
                <w:sz w:val="22"/>
                <w:szCs w:val="22"/>
              </w:rPr>
              <w:t>12</w:t>
            </w:r>
          </w:p>
        </w:tc>
      </w:tr>
      <w:tr w:rsidR="475595A5" w14:paraId="644730DB"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D1DCA06" w14:textId="77777777" w:rsidR="475595A5" w:rsidRDefault="475595A5" w:rsidP="475595A5">
            <w:pPr>
              <w:spacing w:line="240" w:lineRule="auto"/>
              <w:rPr>
                <w:sz w:val="22"/>
                <w:szCs w:val="22"/>
              </w:rPr>
            </w:pPr>
            <w:r w:rsidRPr="475595A5">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009570" w14:textId="7076D94C" w:rsidR="475595A5" w:rsidRDefault="2C69E9E7" w:rsidP="475595A5">
            <w:pPr>
              <w:spacing w:line="240" w:lineRule="auto"/>
              <w:rPr>
                <w:sz w:val="22"/>
                <w:szCs w:val="22"/>
              </w:rPr>
            </w:pPr>
            <w:r w:rsidRPr="6150E020">
              <w:rPr>
                <w:sz w:val="22"/>
                <w:szCs w:val="22"/>
              </w:rPr>
              <w:t>A</w:t>
            </w:r>
          </w:p>
        </w:tc>
      </w:tr>
      <w:tr w:rsidR="475595A5" w14:paraId="69B80BCD"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2EE1EDD" w14:textId="77777777" w:rsidR="475595A5" w:rsidRDefault="475595A5" w:rsidP="475595A5">
            <w:pPr>
              <w:spacing w:line="240" w:lineRule="auto"/>
              <w:rPr>
                <w:sz w:val="22"/>
                <w:szCs w:val="22"/>
              </w:rPr>
            </w:pPr>
            <w:r w:rsidRPr="475595A5">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1EAB0D" w14:textId="4DAC856C" w:rsidR="475595A5" w:rsidRDefault="16A3947A" w:rsidP="6BB75AE1">
            <w:pPr>
              <w:pStyle w:val="ListParagraph"/>
              <w:numPr>
                <w:ilvl w:val="0"/>
                <w:numId w:val="92"/>
              </w:numPr>
              <w:spacing w:line="240" w:lineRule="auto"/>
              <w:rPr>
                <w:sz w:val="22"/>
                <w:szCs w:val="22"/>
                <w:u w:val="single"/>
              </w:rPr>
            </w:pPr>
            <w:r w:rsidRPr="6BB75AE1">
              <w:rPr>
                <w:sz w:val="22"/>
                <w:szCs w:val="22"/>
                <w:u w:val="single"/>
              </w:rPr>
              <w:t>Starfsmaður er skráður inn</w:t>
            </w:r>
          </w:p>
          <w:p w14:paraId="6C0B8B06" w14:textId="5AB7FE01" w:rsidR="475595A5" w:rsidRDefault="1D9B68FF" w:rsidP="00ED50B1">
            <w:pPr>
              <w:pStyle w:val="ListParagraph"/>
              <w:numPr>
                <w:ilvl w:val="0"/>
                <w:numId w:val="92"/>
              </w:numPr>
              <w:spacing w:line="240" w:lineRule="auto"/>
              <w:rPr>
                <w:sz w:val="22"/>
                <w:szCs w:val="22"/>
                <w:u w:val="single"/>
              </w:rPr>
            </w:pPr>
            <w:r w:rsidRPr="5BBE88D0">
              <w:rPr>
                <w:sz w:val="22"/>
                <w:szCs w:val="22"/>
                <w:u w:val="single"/>
              </w:rPr>
              <w:t xml:space="preserve">Starfsmaður hefur lámarks upplýsingar til </w:t>
            </w:r>
            <w:r w:rsidRPr="2915F22A">
              <w:rPr>
                <w:sz w:val="22"/>
                <w:szCs w:val="22"/>
                <w:u w:val="single"/>
              </w:rPr>
              <w:t>þess að leita eftir</w:t>
            </w:r>
          </w:p>
        </w:tc>
      </w:tr>
      <w:tr w:rsidR="475595A5" w14:paraId="606C6283"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331C375" w14:textId="77777777" w:rsidR="475595A5" w:rsidRDefault="475595A5" w:rsidP="475595A5">
            <w:pPr>
              <w:spacing w:line="240" w:lineRule="auto"/>
              <w:rPr>
                <w:sz w:val="22"/>
                <w:szCs w:val="22"/>
              </w:rPr>
            </w:pPr>
            <w:r w:rsidRPr="475595A5">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95F659" w14:textId="396E0EE2" w:rsidR="475595A5" w:rsidRDefault="1543EC4D" w:rsidP="148E0AD9">
            <w:pPr>
              <w:pStyle w:val="ListParagraph"/>
              <w:spacing w:line="240" w:lineRule="auto"/>
              <w:rPr>
                <w:sz w:val="22"/>
                <w:szCs w:val="22"/>
              </w:rPr>
            </w:pPr>
            <w:r w:rsidRPr="471137CA">
              <w:rPr>
                <w:sz w:val="22"/>
                <w:szCs w:val="22"/>
              </w:rPr>
              <w:t>1.Starfsmaður</w:t>
            </w:r>
            <w:r w:rsidRPr="524D7928">
              <w:rPr>
                <w:sz w:val="22"/>
                <w:szCs w:val="22"/>
              </w:rPr>
              <w:t xml:space="preserve"> </w:t>
            </w:r>
            <w:r w:rsidRPr="148E0AD9">
              <w:rPr>
                <w:sz w:val="22"/>
                <w:szCs w:val="22"/>
              </w:rPr>
              <w:t>velur tickets</w:t>
            </w:r>
          </w:p>
          <w:p w14:paraId="703FCD73" w14:textId="397D0B1B" w:rsidR="475595A5" w:rsidRDefault="1543EC4D" w:rsidP="20A0AD36">
            <w:pPr>
              <w:pStyle w:val="ListParagraph"/>
              <w:spacing w:line="240" w:lineRule="auto"/>
              <w:rPr>
                <w:sz w:val="22"/>
                <w:szCs w:val="22"/>
              </w:rPr>
            </w:pPr>
            <w:r w:rsidRPr="11296521">
              <w:rPr>
                <w:sz w:val="22"/>
                <w:szCs w:val="22"/>
              </w:rPr>
              <w:t xml:space="preserve">2. Starfsmaður velur “closed tickets” </w:t>
            </w:r>
            <w:r w:rsidRPr="35D3EFAF">
              <w:rPr>
                <w:sz w:val="22"/>
                <w:szCs w:val="22"/>
              </w:rPr>
              <w:t xml:space="preserve">til þess að sjá </w:t>
            </w:r>
            <w:r w:rsidRPr="3266D9DF">
              <w:rPr>
                <w:sz w:val="22"/>
                <w:szCs w:val="22"/>
              </w:rPr>
              <w:t xml:space="preserve">allar </w:t>
            </w:r>
            <w:r w:rsidRPr="00418CAC">
              <w:rPr>
                <w:sz w:val="22"/>
                <w:szCs w:val="22"/>
              </w:rPr>
              <w:t xml:space="preserve">skýrslur sem </w:t>
            </w:r>
            <w:r w:rsidRPr="20A0AD36">
              <w:rPr>
                <w:sz w:val="22"/>
                <w:szCs w:val="22"/>
              </w:rPr>
              <w:t xml:space="preserve">hafa verið </w:t>
            </w:r>
            <w:r w:rsidR="05E277F8" w:rsidRPr="20A0AD36">
              <w:rPr>
                <w:sz w:val="22"/>
                <w:szCs w:val="22"/>
              </w:rPr>
              <w:t>merktar sem lokið</w:t>
            </w:r>
          </w:p>
          <w:p w14:paraId="7050361B" w14:textId="0A32CC40" w:rsidR="475595A5" w:rsidRDefault="05E277F8" w:rsidP="612124DC">
            <w:pPr>
              <w:pStyle w:val="ListParagraph"/>
              <w:spacing w:line="240" w:lineRule="auto"/>
              <w:rPr>
                <w:sz w:val="22"/>
                <w:szCs w:val="22"/>
              </w:rPr>
            </w:pPr>
            <w:r w:rsidRPr="20A0AD36">
              <w:rPr>
                <w:sz w:val="22"/>
                <w:szCs w:val="22"/>
              </w:rPr>
              <w:t xml:space="preserve">3. Slær þar inn auðkenni/nafn </w:t>
            </w:r>
            <w:r w:rsidRPr="49EB6B59">
              <w:rPr>
                <w:sz w:val="22"/>
                <w:szCs w:val="22"/>
              </w:rPr>
              <w:t>sem leitað er eftir</w:t>
            </w:r>
          </w:p>
        </w:tc>
      </w:tr>
      <w:tr w:rsidR="475595A5" w14:paraId="48224DC6"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95927A0" w14:textId="77777777" w:rsidR="475595A5" w:rsidRDefault="475595A5" w:rsidP="475595A5">
            <w:pPr>
              <w:spacing w:line="240" w:lineRule="auto"/>
              <w:rPr>
                <w:sz w:val="22"/>
                <w:szCs w:val="22"/>
              </w:rPr>
            </w:pPr>
            <w:r w:rsidRPr="475595A5">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A2F608" w14:textId="3EE15B01" w:rsidR="475595A5" w:rsidRDefault="63826886" w:rsidP="00D643A5">
            <w:pPr>
              <w:pStyle w:val="ListParagraph"/>
              <w:numPr>
                <w:ilvl w:val="0"/>
                <w:numId w:val="93"/>
              </w:numPr>
              <w:spacing w:line="240" w:lineRule="auto"/>
              <w:rPr>
                <w:sz w:val="22"/>
                <w:szCs w:val="22"/>
              </w:rPr>
            </w:pPr>
            <w:r w:rsidRPr="2CC78418">
              <w:rPr>
                <w:sz w:val="22"/>
                <w:szCs w:val="22"/>
              </w:rPr>
              <w:t>Starfsmaður hefur ekki upplýsingar til þess að leita eftir</w:t>
            </w:r>
          </w:p>
          <w:p w14:paraId="5F921080" w14:textId="5DC26309" w:rsidR="475595A5" w:rsidRDefault="63826886" w:rsidP="00D643A5">
            <w:pPr>
              <w:pStyle w:val="ListParagraph"/>
              <w:numPr>
                <w:ilvl w:val="0"/>
                <w:numId w:val="93"/>
              </w:numPr>
              <w:spacing w:line="240" w:lineRule="auto"/>
              <w:rPr>
                <w:sz w:val="22"/>
                <w:szCs w:val="22"/>
              </w:rPr>
            </w:pPr>
            <w:r w:rsidRPr="0449A330">
              <w:rPr>
                <w:sz w:val="22"/>
                <w:szCs w:val="22"/>
              </w:rPr>
              <w:t>Verkskýrslan sem leitað er að hefur ekki verið samþykkt sem lokið</w:t>
            </w:r>
          </w:p>
          <w:p w14:paraId="1C94681F" w14:textId="0FC0E9A2" w:rsidR="475595A5" w:rsidRDefault="63826886" w:rsidP="00D643A5">
            <w:pPr>
              <w:pStyle w:val="ListParagraph"/>
              <w:numPr>
                <w:ilvl w:val="0"/>
                <w:numId w:val="93"/>
              </w:numPr>
              <w:spacing w:line="240" w:lineRule="auto"/>
              <w:rPr>
                <w:sz w:val="22"/>
                <w:szCs w:val="22"/>
              </w:rPr>
            </w:pPr>
            <w:r w:rsidRPr="0449A330">
              <w:rPr>
                <w:sz w:val="22"/>
                <w:szCs w:val="22"/>
              </w:rPr>
              <w:t>Verkskýrsla er ekki til</w:t>
            </w:r>
          </w:p>
          <w:p w14:paraId="47CFFB00" w14:textId="2953D3E3" w:rsidR="475595A5" w:rsidRDefault="63826886" w:rsidP="00D643A5">
            <w:pPr>
              <w:pStyle w:val="ListParagraph"/>
              <w:numPr>
                <w:ilvl w:val="0"/>
                <w:numId w:val="93"/>
              </w:numPr>
              <w:spacing w:line="240" w:lineRule="auto"/>
              <w:rPr>
                <w:sz w:val="22"/>
                <w:szCs w:val="22"/>
              </w:rPr>
            </w:pPr>
            <w:r w:rsidRPr="064B25A1">
              <w:rPr>
                <w:sz w:val="22"/>
                <w:szCs w:val="22"/>
              </w:rPr>
              <w:t>Starfsmaður sem leitað er að er ekki skráður á neina verkskýrslu</w:t>
            </w:r>
          </w:p>
        </w:tc>
      </w:tr>
      <w:tr w:rsidR="475595A5" w14:paraId="4EEEEDBE"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20E3EBD" w14:textId="77777777" w:rsidR="475595A5" w:rsidRDefault="475595A5" w:rsidP="475595A5">
            <w:pPr>
              <w:spacing w:line="240" w:lineRule="auto"/>
              <w:rPr>
                <w:sz w:val="22"/>
                <w:szCs w:val="22"/>
              </w:rPr>
            </w:pPr>
            <w:r w:rsidRPr="475595A5">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EEB198" w14:textId="4495F9DA" w:rsidR="475595A5" w:rsidRDefault="28627EFA" w:rsidP="475595A5">
            <w:pPr>
              <w:spacing w:line="240" w:lineRule="auto"/>
              <w:rPr>
                <w:sz w:val="22"/>
                <w:szCs w:val="22"/>
              </w:rPr>
            </w:pPr>
            <w:r w:rsidRPr="618AEF8B">
              <w:rPr>
                <w:sz w:val="22"/>
                <w:szCs w:val="22"/>
              </w:rPr>
              <w:t>Starfsmaður hefur leitað í verkskýrslum sem aðrir starfsmenn eru búnir að vinna</w:t>
            </w:r>
          </w:p>
        </w:tc>
      </w:tr>
      <w:tr w:rsidR="475595A5" w14:paraId="406EDB01"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4559AF3" w14:textId="77777777" w:rsidR="475595A5" w:rsidRDefault="475595A5" w:rsidP="475595A5">
            <w:pPr>
              <w:spacing w:line="240" w:lineRule="auto"/>
              <w:rPr>
                <w:sz w:val="22"/>
                <w:szCs w:val="22"/>
              </w:rPr>
            </w:pPr>
            <w:r w:rsidRPr="475595A5">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877728" w14:textId="01A2D41F" w:rsidR="475595A5" w:rsidRDefault="0EFEC5A0" w:rsidP="475595A5">
            <w:pPr>
              <w:spacing w:line="240" w:lineRule="auto"/>
              <w:rPr>
                <w:sz w:val="22"/>
                <w:szCs w:val="22"/>
              </w:rPr>
            </w:pPr>
            <w:r w:rsidRPr="618AEF8B">
              <w:rPr>
                <w:sz w:val="22"/>
                <w:szCs w:val="22"/>
              </w:rPr>
              <w:t xml:space="preserve">Notandi </w:t>
            </w:r>
          </w:p>
        </w:tc>
      </w:tr>
      <w:tr w:rsidR="475595A5" w14:paraId="61205852" w14:textId="77777777" w:rsidTr="475595A5">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B310775" w14:textId="77777777" w:rsidR="475595A5" w:rsidRDefault="475595A5" w:rsidP="475595A5">
            <w:pPr>
              <w:spacing w:line="240" w:lineRule="auto"/>
              <w:rPr>
                <w:sz w:val="22"/>
                <w:szCs w:val="22"/>
              </w:rPr>
            </w:pPr>
            <w:r w:rsidRPr="475595A5">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7B3E45" w14:textId="623F9347" w:rsidR="475595A5" w:rsidRDefault="1CCF4053" w:rsidP="475595A5">
            <w:pPr>
              <w:spacing w:line="240" w:lineRule="auto"/>
              <w:rPr>
                <w:sz w:val="22"/>
                <w:szCs w:val="22"/>
              </w:rPr>
            </w:pPr>
            <w:r w:rsidRPr="5AB9AAD7">
              <w:rPr>
                <w:sz w:val="22"/>
                <w:szCs w:val="22"/>
              </w:rPr>
              <w:t>Eva Dís Hákonardóttir</w:t>
            </w:r>
          </w:p>
        </w:tc>
      </w:tr>
    </w:tbl>
    <w:p w14:paraId="725847A0" w14:textId="7813A250" w:rsidR="00BB0960" w:rsidRDefault="00BB0960">
      <w:pPr>
        <w:rPr>
          <w:lang w:val="en-US"/>
        </w:rPr>
      </w:pPr>
    </w:p>
    <w:p w14:paraId="240991F9" w14:textId="77777777" w:rsidR="00350179" w:rsidRDefault="00350179">
      <w:pPr>
        <w:rPr>
          <w:lang w:val="en-US"/>
        </w:rPr>
      </w:pPr>
    </w:p>
    <w:p w14:paraId="35B31AD6" w14:textId="77777777" w:rsidR="00350179" w:rsidRDefault="00350179">
      <w:pPr>
        <w:rPr>
          <w:lang w:val="en-US"/>
        </w:rPr>
      </w:pPr>
    </w:p>
    <w:p w14:paraId="067A182F" w14:textId="77777777" w:rsidR="00A65A56" w:rsidRDefault="00A65A56">
      <w:pPr>
        <w:rPr>
          <w:lang w:val="en-US"/>
        </w:rPr>
      </w:pPr>
    </w:p>
    <w:p w14:paraId="416119AF" w14:textId="77777777" w:rsidR="00A65A56" w:rsidRDefault="00A65A56">
      <w:pPr>
        <w:rPr>
          <w:lang w:val="en-US"/>
        </w:rPr>
      </w:pPr>
    </w:p>
    <w:p w14:paraId="489B3AFF" w14:textId="61F8D79A" w:rsidR="00A65A56" w:rsidRPr="00965807" w:rsidRDefault="00A65A56" w:rsidP="00A65A56">
      <w:pPr>
        <w:pStyle w:val="Heading1"/>
        <w:rPr>
          <w:lang w:val="en-US"/>
        </w:rPr>
      </w:pPr>
      <w:r>
        <w:t>Notkunartilvik</w:t>
      </w:r>
      <w:r w:rsidRPr="00965807">
        <w:t xml:space="preserve"> </w:t>
      </w:r>
      <w:r>
        <w:t xml:space="preserve">B </w:t>
      </w:r>
      <w:r w:rsidRPr="00965807">
        <w:t>(Use cases)</w:t>
      </w:r>
      <w:r w:rsidRPr="00965807">
        <w:rPr>
          <w:lang w:val="en-US"/>
        </w:rPr>
        <w:t> </w:t>
      </w:r>
    </w:p>
    <w:p w14:paraId="5858323B" w14:textId="77777777" w:rsidR="00A65A56" w:rsidRDefault="00A65A5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00A65A56" w14:paraId="6A357AA4"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CAF9604" w14:textId="77777777" w:rsidR="00A65A56" w:rsidRDefault="00A65A56">
            <w:pPr>
              <w:spacing w:line="240" w:lineRule="auto"/>
              <w:rPr>
                <w:color w:val="124F1A" w:themeColor="accent3" w:themeShade="BF"/>
                <w:sz w:val="22"/>
                <w:szCs w:val="22"/>
              </w:rPr>
            </w:pPr>
            <w:r w:rsidRPr="03F304B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1ACCF4" w14:textId="7AA50C87" w:rsidR="00A65A56" w:rsidRDefault="00134739">
            <w:pPr>
              <w:spacing w:line="240" w:lineRule="auto"/>
              <w:rPr>
                <w:sz w:val="22"/>
                <w:szCs w:val="22"/>
              </w:rPr>
            </w:pPr>
            <w:r>
              <w:rPr>
                <w:sz w:val="22"/>
                <w:szCs w:val="22"/>
              </w:rPr>
              <w:t>Sem yfirmaður vil</w:t>
            </w:r>
            <w:r w:rsidR="00D5087C">
              <w:rPr>
                <w:sz w:val="22"/>
                <w:szCs w:val="22"/>
              </w:rPr>
              <w:t xml:space="preserve"> ég geta skráð verktaka inn í kerfið</w:t>
            </w:r>
          </w:p>
        </w:tc>
      </w:tr>
      <w:tr w:rsidR="00A65A56" w14:paraId="4C9073F7"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0AEC2CB" w14:textId="77777777" w:rsidR="00A65A56" w:rsidRDefault="00A65A56">
            <w:pPr>
              <w:spacing w:line="240" w:lineRule="auto"/>
              <w:rPr>
                <w:sz w:val="22"/>
                <w:szCs w:val="22"/>
              </w:rPr>
            </w:pPr>
            <w:r w:rsidRPr="03F304B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7397B9" w14:textId="4039D5A9" w:rsidR="00A65A56" w:rsidRDefault="00E17F92">
            <w:pPr>
              <w:spacing w:line="240" w:lineRule="auto"/>
              <w:rPr>
                <w:sz w:val="22"/>
                <w:szCs w:val="22"/>
              </w:rPr>
            </w:pPr>
            <w:r>
              <w:rPr>
                <w:sz w:val="22"/>
                <w:szCs w:val="22"/>
              </w:rPr>
              <w:t>30</w:t>
            </w:r>
          </w:p>
        </w:tc>
      </w:tr>
      <w:tr w:rsidR="00A65A56" w14:paraId="4FF655A2"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CBDA9F7" w14:textId="77777777" w:rsidR="00A65A56" w:rsidRDefault="00A65A56">
            <w:pPr>
              <w:spacing w:line="240" w:lineRule="auto"/>
              <w:rPr>
                <w:sz w:val="22"/>
                <w:szCs w:val="22"/>
              </w:rPr>
            </w:pPr>
            <w:r w:rsidRPr="03F304B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32E3D66" w14:textId="77777777" w:rsidR="00A65A56" w:rsidRDefault="00A65A56">
            <w:pPr>
              <w:spacing w:line="240" w:lineRule="auto"/>
              <w:rPr>
                <w:sz w:val="22"/>
                <w:szCs w:val="22"/>
              </w:rPr>
            </w:pPr>
            <w:r w:rsidRPr="3CF7A21A">
              <w:rPr>
                <w:sz w:val="22"/>
                <w:szCs w:val="22"/>
              </w:rPr>
              <w:t>A</w:t>
            </w:r>
          </w:p>
        </w:tc>
      </w:tr>
      <w:tr w:rsidR="00A65A56" w14:paraId="4B735898"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8401120" w14:textId="77777777" w:rsidR="00A65A56" w:rsidRDefault="00A65A56">
            <w:pPr>
              <w:spacing w:line="240" w:lineRule="auto"/>
              <w:rPr>
                <w:sz w:val="22"/>
                <w:szCs w:val="22"/>
              </w:rPr>
            </w:pPr>
            <w:r w:rsidRPr="03F304B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DDDA56" w14:textId="5B934E20" w:rsidR="00A65A56" w:rsidRDefault="005206A7">
            <w:pPr>
              <w:pStyle w:val="ListParagraph"/>
              <w:numPr>
                <w:ilvl w:val="0"/>
                <w:numId w:val="89"/>
              </w:numPr>
              <w:spacing w:line="240" w:lineRule="auto"/>
              <w:rPr>
                <w:sz w:val="22"/>
                <w:szCs w:val="22"/>
                <w:u w:val="single"/>
              </w:rPr>
            </w:pPr>
            <w:r>
              <w:rPr>
                <w:sz w:val="22"/>
                <w:szCs w:val="22"/>
                <w:u w:val="single"/>
              </w:rPr>
              <w:t>Yfirmaður</w:t>
            </w:r>
            <w:r w:rsidR="00A65A56" w:rsidRPr="642A2C12">
              <w:rPr>
                <w:sz w:val="22"/>
                <w:szCs w:val="22"/>
                <w:u w:val="single"/>
              </w:rPr>
              <w:t xml:space="preserve"> er skráður inn</w:t>
            </w:r>
          </w:p>
          <w:p w14:paraId="49513537" w14:textId="11F67145" w:rsidR="00A65A56" w:rsidRDefault="00D643A5" w:rsidP="00D643A5">
            <w:pPr>
              <w:pStyle w:val="ListParagraph"/>
              <w:numPr>
                <w:ilvl w:val="0"/>
                <w:numId w:val="89"/>
              </w:numPr>
              <w:spacing w:line="240" w:lineRule="auto"/>
              <w:rPr>
                <w:sz w:val="22"/>
                <w:szCs w:val="22"/>
                <w:u w:val="single"/>
              </w:rPr>
            </w:pPr>
            <w:r>
              <w:rPr>
                <w:sz w:val="22"/>
                <w:szCs w:val="22"/>
                <w:u w:val="single"/>
              </w:rPr>
              <w:t>Yfirmaður hefur lágmarks upplýsingar um verktakann</w:t>
            </w:r>
          </w:p>
        </w:tc>
      </w:tr>
      <w:tr w:rsidR="00A65A56" w14:paraId="4E1D144A"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31AA25A" w14:textId="77777777" w:rsidR="00A65A56" w:rsidRDefault="00A65A56">
            <w:pPr>
              <w:spacing w:line="240" w:lineRule="auto"/>
              <w:rPr>
                <w:sz w:val="22"/>
                <w:szCs w:val="22"/>
              </w:rPr>
            </w:pPr>
            <w:r w:rsidRPr="03F304B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2FC04C" w14:textId="77777777" w:rsidR="00D643A5" w:rsidRDefault="00D643A5" w:rsidP="00D643A5">
            <w:pPr>
              <w:pStyle w:val="ListParagraph"/>
              <w:numPr>
                <w:ilvl w:val="0"/>
                <w:numId w:val="94"/>
              </w:numPr>
              <w:spacing w:line="240" w:lineRule="auto"/>
              <w:rPr>
                <w:sz w:val="22"/>
                <w:szCs w:val="22"/>
                <w:u w:val="single"/>
              </w:rPr>
            </w:pPr>
            <w:r>
              <w:rPr>
                <w:sz w:val="22"/>
                <w:szCs w:val="22"/>
                <w:u w:val="single"/>
              </w:rPr>
              <w:t>Yfirmaður</w:t>
            </w:r>
            <w:r w:rsidRPr="642A2C12">
              <w:rPr>
                <w:sz w:val="22"/>
                <w:szCs w:val="22"/>
                <w:u w:val="single"/>
              </w:rPr>
              <w:t xml:space="preserve"> er skráður inn</w:t>
            </w:r>
          </w:p>
          <w:p w14:paraId="7DF1168C" w14:textId="77777777" w:rsidR="00D643A5" w:rsidRDefault="00D643A5" w:rsidP="00D643A5">
            <w:pPr>
              <w:pStyle w:val="ListParagraph"/>
              <w:numPr>
                <w:ilvl w:val="0"/>
                <w:numId w:val="94"/>
              </w:numPr>
              <w:spacing w:line="240" w:lineRule="auto"/>
              <w:rPr>
                <w:sz w:val="22"/>
                <w:szCs w:val="22"/>
                <w:u w:val="single"/>
              </w:rPr>
            </w:pPr>
            <w:r>
              <w:rPr>
                <w:sz w:val="22"/>
                <w:szCs w:val="22"/>
                <w:u w:val="single"/>
              </w:rPr>
              <w:t>Yfirmaður fer inn í “Manage/view staff”</w:t>
            </w:r>
          </w:p>
          <w:p w14:paraId="24FAEB47" w14:textId="77777777" w:rsidR="00D643A5" w:rsidRDefault="00D643A5" w:rsidP="00D643A5">
            <w:pPr>
              <w:pStyle w:val="ListParagraph"/>
              <w:numPr>
                <w:ilvl w:val="0"/>
                <w:numId w:val="94"/>
              </w:numPr>
              <w:spacing w:line="240" w:lineRule="auto"/>
              <w:rPr>
                <w:sz w:val="22"/>
                <w:szCs w:val="22"/>
                <w:u w:val="single"/>
              </w:rPr>
            </w:pPr>
            <w:r>
              <w:rPr>
                <w:sz w:val="22"/>
                <w:szCs w:val="22"/>
                <w:u w:val="single"/>
              </w:rPr>
              <w:t>Yfirmaður velur þar “Contractors”</w:t>
            </w:r>
          </w:p>
          <w:p w14:paraId="4920C45B" w14:textId="77777777" w:rsidR="00D643A5" w:rsidRDefault="00D643A5" w:rsidP="00D643A5">
            <w:pPr>
              <w:pStyle w:val="ListParagraph"/>
              <w:numPr>
                <w:ilvl w:val="0"/>
                <w:numId w:val="94"/>
              </w:numPr>
              <w:spacing w:line="240" w:lineRule="auto"/>
              <w:rPr>
                <w:sz w:val="22"/>
                <w:szCs w:val="22"/>
                <w:u w:val="single"/>
              </w:rPr>
            </w:pPr>
            <w:r>
              <w:rPr>
                <w:sz w:val="22"/>
                <w:szCs w:val="22"/>
                <w:u w:val="single"/>
              </w:rPr>
              <w:t>Yfirmaður velur þar “Add contractor”</w:t>
            </w:r>
          </w:p>
          <w:p w14:paraId="43E89EB3" w14:textId="3A9C6C54" w:rsidR="00A65A56" w:rsidRPr="00D643A5" w:rsidRDefault="00D643A5" w:rsidP="00D643A5">
            <w:pPr>
              <w:pStyle w:val="ListParagraph"/>
              <w:numPr>
                <w:ilvl w:val="0"/>
                <w:numId w:val="94"/>
              </w:numPr>
              <w:spacing w:line="240" w:lineRule="auto"/>
              <w:rPr>
                <w:sz w:val="22"/>
                <w:szCs w:val="22"/>
                <w:u w:val="single"/>
              </w:rPr>
            </w:pPr>
            <w:r>
              <w:rPr>
                <w:sz w:val="22"/>
                <w:szCs w:val="22"/>
                <w:u w:val="single"/>
              </w:rPr>
              <w:t>Yfirmaður setur inn viðeigandi upplýsingar</w:t>
            </w:r>
          </w:p>
        </w:tc>
      </w:tr>
      <w:tr w:rsidR="00A65A56" w14:paraId="43DE82D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CA03DDD" w14:textId="77777777" w:rsidR="00A65A56" w:rsidRDefault="00A65A56">
            <w:pPr>
              <w:spacing w:line="240" w:lineRule="auto"/>
              <w:rPr>
                <w:sz w:val="22"/>
                <w:szCs w:val="22"/>
              </w:rPr>
            </w:pPr>
            <w:r w:rsidRPr="03F304B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A721F1A" w14:textId="7DAABA44" w:rsidR="00A65A56" w:rsidRDefault="00B60165">
            <w:pPr>
              <w:pStyle w:val="ListParagraph"/>
              <w:numPr>
                <w:ilvl w:val="0"/>
                <w:numId w:val="91"/>
              </w:numPr>
              <w:spacing w:line="240" w:lineRule="auto"/>
              <w:rPr>
                <w:sz w:val="22"/>
                <w:szCs w:val="22"/>
              </w:rPr>
            </w:pPr>
            <w:r>
              <w:rPr>
                <w:sz w:val="22"/>
                <w:szCs w:val="22"/>
              </w:rPr>
              <w:t>Starfsmaður er ekki yfirmaður</w:t>
            </w:r>
          </w:p>
          <w:p w14:paraId="189C6BC1" w14:textId="19A13355" w:rsidR="00A65A56" w:rsidRDefault="008F284A">
            <w:pPr>
              <w:pStyle w:val="ListParagraph"/>
              <w:numPr>
                <w:ilvl w:val="0"/>
                <w:numId w:val="91"/>
              </w:numPr>
              <w:spacing w:line="240" w:lineRule="auto"/>
              <w:rPr>
                <w:sz w:val="22"/>
                <w:szCs w:val="22"/>
              </w:rPr>
            </w:pPr>
            <w:r>
              <w:rPr>
                <w:sz w:val="22"/>
                <w:szCs w:val="22"/>
              </w:rPr>
              <w:t>Yfirmaður hefur ekki lágmarks upplýsingar til að stofna verktaka</w:t>
            </w:r>
          </w:p>
        </w:tc>
      </w:tr>
      <w:tr w:rsidR="00A65A56" w14:paraId="22DE881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A4F1128" w14:textId="77777777" w:rsidR="00A65A56" w:rsidRDefault="00A65A56">
            <w:pPr>
              <w:spacing w:line="240" w:lineRule="auto"/>
              <w:rPr>
                <w:sz w:val="22"/>
                <w:szCs w:val="22"/>
              </w:rPr>
            </w:pPr>
            <w:r w:rsidRPr="03F304B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520033" w14:textId="708C36F0" w:rsidR="00A65A56" w:rsidRDefault="003A4B87">
            <w:pPr>
              <w:spacing w:line="240" w:lineRule="auto"/>
              <w:rPr>
                <w:sz w:val="22"/>
                <w:szCs w:val="22"/>
              </w:rPr>
            </w:pPr>
            <w:r>
              <w:rPr>
                <w:sz w:val="22"/>
                <w:szCs w:val="22"/>
              </w:rPr>
              <w:t>Yfirmaður hefur farsælle</w:t>
            </w:r>
            <w:r w:rsidR="004426E0">
              <w:rPr>
                <w:sz w:val="22"/>
                <w:szCs w:val="22"/>
              </w:rPr>
              <w:t>ga skráð verktaka inn í kerfið</w:t>
            </w:r>
          </w:p>
        </w:tc>
      </w:tr>
      <w:tr w:rsidR="00A65A56" w14:paraId="1379DDCC"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E185D02" w14:textId="77777777" w:rsidR="00A65A56" w:rsidRDefault="00A65A56">
            <w:pPr>
              <w:spacing w:line="240" w:lineRule="auto"/>
              <w:rPr>
                <w:sz w:val="22"/>
                <w:szCs w:val="22"/>
              </w:rPr>
            </w:pPr>
            <w:r w:rsidRPr="03F304B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B4F078" w14:textId="57901F23" w:rsidR="00A65A56" w:rsidRDefault="002522E6">
            <w:pPr>
              <w:spacing w:line="240" w:lineRule="auto"/>
              <w:rPr>
                <w:sz w:val="22"/>
                <w:szCs w:val="22"/>
              </w:rPr>
            </w:pPr>
            <w:r>
              <w:rPr>
                <w:sz w:val="22"/>
                <w:szCs w:val="22"/>
              </w:rPr>
              <w:t>Yfirmaður</w:t>
            </w:r>
          </w:p>
        </w:tc>
      </w:tr>
      <w:tr w:rsidR="00A65A56" w14:paraId="69995381" w14:textId="77777777">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53EA969" w14:textId="77777777" w:rsidR="00A65A56" w:rsidRDefault="00A65A56">
            <w:pPr>
              <w:spacing w:line="240" w:lineRule="auto"/>
              <w:rPr>
                <w:sz w:val="22"/>
                <w:szCs w:val="22"/>
              </w:rPr>
            </w:pPr>
            <w:r w:rsidRPr="03F304B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FF5F3DE" w14:textId="5CC32419" w:rsidR="00A65A56" w:rsidRDefault="002522E6">
            <w:pPr>
              <w:spacing w:line="240" w:lineRule="auto"/>
              <w:rPr>
                <w:sz w:val="22"/>
                <w:szCs w:val="22"/>
              </w:rPr>
            </w:pPr>
            <w:r>
              <w:rPr>
                <w:sz w:val="22"/>
                <w:szCs w:val="22"/>
              </w:rPr>
              <w:t>Hjörtur Vilhelmsson</w:t>
            </w:r>
          </w:p>
        </w:tc>
      </w:tr>
    </w:tbl>
    <w:p w14:paraId="4260008E" w14:textId="77777777" w:rsidR="00A65A56" w:rsidRPr="00CF7B1D" w:rsidRDefault="00A65A56">
      <w:pPr>
        <w:rPr>
          <w:lang w:val="en-US"/>
        </w:rPr>
      </w:pPr>
    </w:p>
    <w:p w14:paraId="25875C95" w14:textId="2562F9CD" w:rsidR="1B857C4B" w:rsidRDefault="1B857C4B" w:rsidP="1B857C4B">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5AD6FB19" w14:paraId="4897B0F3"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B3E7CE0" w14:textId="77777777" w:rsidR="5AD6FB19" w:rsidRDefault="5AD6FB19" w:rsidP="5AD6FB19">
            <w:pPr>
              <w:spacing w:line="240" w:lineRule="auto"/>
              <w:rPr>
                <w:color w:val="124F1A" w:themeColor="accent3" w:themeShade="BF"/>
                <w:sz w:val="22"/>
                <w:szCs w:val="22"/>
              </w:rPr>
            </w:pPr>
            <w:r w:rsidRPr="5AD6FB19">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F29167" w14:textId="5D461C96" w:rsidR="5AD6FB19" w:rsidRDefault="000F01F2" w:rsidP="5AD6FB19">
            <w:pPr>
              <w:spacing w:line="240" w:lineRule="auto"/>
              <w:rPr>
                <w:sz w:val="22"/>
                <w:szCs w:val="22"/>
              </w:rPr>
            </w:pPr>
            <w:r>
              <w:rPr>
                <w:sz w:val="22"/>
                <w:szCs w:val="22"/>
              </w:rPr>
              <w:t>S</w:t>
            </w:r>
            <w:r w:rsidR="3B914F2B" w:rsidRPr="1721C8E2">
              <w:rPr>
                <w:sz w:val="22"/>
                <w:szCs w:val="22"/>
              </w:rPr>
              <w:t xml:space="preserve">em yfirmaður </w:t>
            </w:r>
            <w:r w:rsidR="3B914F2B" w:rsidRPr="0F272397">
              <w:rPr>
                <w:sz w:val="22"/>
                <w:szCs w:val="22"/>
              </w:rPr>
              <w:t>vil</w:t>
            </w:r>
            <w:r w:rsidR="0054345D">
              <w:rPr>
                <w:sz w:val="22"/>
                <w:szCs w:val="22"/>
              </w:rPr>
              <w:t xml:space="preserve"> </w:t>
            </w:r>
            <w:r w:rsidR="00A6727F">
              <w:rPr>
                <w:sz w:val="22"/>
                <w:szCs w:val="22"/>
              </w:rPr>
              <w:t>ég</w:t>
            </w:r>
            <w:r w:rsidR="3B914F2B" w:rsidRPr="0F272397">
              <w:rPr>
                <w:sz w:val="22"/>
                <w:szCs w:val="22"/>
              </w:rPr>
              <w:t xml:space="preserve"> geta gefið </w:t>
            </w:r>
            <w:r w:rsidR="3B914F2B" w:rsidRPr="4A4401EC">
              <w:rPr>
                <w:sz w:val="22"/>
                <w:szCs w:val="22"/>
              </w:rPr>
              <w:t>verktökum einkunn</w:t>
            </w:r>
            <w:r w:rsidR="3B914F2B" w:rsidRPr="6EB06BBC">
              <w:rPr>
                <w:sz w:val="22"/>
                <w:szCs w:val="22"/>
              </w:rPr>
              <w:t>/stjörnur</w:t>
            </w:r>
            <w:r w:rsidR="3B914F2B" w:rsidRPr="4A510185">
              <w:rPr>
                <w:sz w:val="22"/>
                <w:szCs w:val="22"/>
              </w:rPr>
              <w:t xml:space="preserve"> fyrir hvert verk</w:t>
            </w:r>
          </w:p>
        </w:tc>
      </w:tr>
      <w:tr w:rsidR="5AD6FB19" w14:paraId="46BC9173"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0A3D40" w14:textId="77777777" w:rsidR="5AD6FB19" w:rsidRDefault="5AD6FB19" w:rsidP="5AD6FB19">
            <w:pPr>
              <w:spacing w:line="240" w:lineRule="auto"/>
              <w:rPr>
                <w:sz w:val="22"/>
                <w:szCs w:val="22"/>
              </w:rPr>
            </w:pPr>
            <w:r w:rsidRPr="5AD6FB19">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CC290B" w14:textId="2FE49FFD" w:rsidR="5AD6FB19" w:rsidRDefault="64DAFC44" w:rsidP="5AD6FB19">
            <w:pPr>
              <w:spacing w:line="240" w:lineRule="auto"/>
              <w:rPr>
                <w:sz w:val="22"/>
                <w:szCs w:val="22"/>
              </w:rPr>
            </w:pPr>
            <w:r w:rsidRPr="5DF208CC">
              <w:rPr>
                <w:sz w:val="22"/>
                <w:szCs w:val="22"/>
              </w:rPr>
              <w:t>31</w:t>
            </w:r>
          </w:p>
        </w:tc>
      </w:tr>
      <w:tr w:rsidR="5AD6FB19" w14:paraId="745A975C"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FEB9372" w14:textId="77777777" w:rsidR="5AD6FB19" w:rsidRDefault="5AD6FB19" w:rsidP="5AD6FB19">
            <w:pPr>
              <w:spacing w:line="240" w:lineRule="auto"/>
              <w:rPr>
                <w:sz w:val="22"/>
                <w:szCs w:val="22"/>
              </w:rPr>
            </w:pPr>
            <w:r w:rsidRPr="5AD6FB19">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548BC10" w14:textId="10CA017C" w:rsidR="5AD6FB19" w:rsidRDefault="003468E7" w:rsidP="5AD6FB19">
            <w:pPr>
              <w:spacing w:line="240" w:lineRule="auto"/>
              <w:rPr>
                <w:sz w:val="22"/>
                <w:szCs w:val="22"/>
              </w:rPr>
            </w:pPr>
            <w:r>
              <w:rPr>
                <w:sz w:val="22"/>
                <w:szCs w:val="22"/>
              </w:rPr>
              <w:t>A</w:t>
            </w:r>
          </w:p>
        </w:tc>
      </w:tr>
      <w:tr w:rsidR="5AD6FB19" w14:paraId="5A2AB20A"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79322FB" w14:textId="77777777" w:rsidR="5AD6FB19" w:rsidRDefault="5AD6FB19" w:rsidP="5AD6FB19">
            <w:pPr>
              <w:spacing w:line="240" w:lineRule="auto"/>
              <w:rPr>
                <w:sz w:val="22"/>
                <w:szCs w:val="22"/>
              </w:rPr>
            </w:pPr>
            <w:r w:rsidRPr="5AD6FB19">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8506ED" w14:textId="77777777" w:rsidR="5AD6FB19" w:rsidRDefault="0070345D" w:rsidP="006F5689">
            <w:pPr>
              <w:pStyle w:val="ListParagraph"/>
              <w:numPr>
                <w:ilvl w:val="0"/>
                <w:numId w:val="95"/>
              </w:numPr>
              <w:spacing w:line="240" w:lineRule="auto"/>
              <w:rPr>
                <w:sz w:val="22"/>
                <w:szCs w:val="22"/>
                <w:u w:val="single"/>
              </w:rPr>
            </w:pPr>
            <w:r>
              <w:rPr>
                <w:sz w:val="22"/>
                <w:szCs w:val="22"/>
                <w:u w:val="single"/>
              </w:rPr>
              <w:t xml:space="preserve">Yfirmaður </w:t>
            </w:r>
            <w:r w:rsidR="00523975">
              <w:rPr>
                <w:sz w:val="22"/>
                <w:szCs w:val="22"/>
                <w:u w:val="single"/>
              </w:rPr>
              <w:t>er skráður inn</w:t>
            </w:r>
          </w:p>
          <w:p w14:paraId="1504B770" w14:textId="11D0D759" w:rsidR="00523975" w:rsidRPr="0070345D" w:rsidRDefault="005764B3" w:rsidP="006F5689">
            <w:pPr>
              <w:pStyle w:val="ListParagraph"/>
              <w:numPr>
                <w:ilvl w:val="0"/>
                <w:numId w:val="95"/>
              </w:numPr>
              <w:spacing w:line="240" w:lineRule="auto"/>
              <w:rPr>
                <w:sz w:val="22"/>
                <w:szCs w:val="22"/>
                <w:u w:val="single"/>
              </w:rPr>
            </w:pPr>
            <w:r>
              <w:rPr>
                <w:sz w:val="22"/>
                <w:szCs w:val="22"/>
                <w:u w:val="single"/>
              </w:rPr>
              <w:t xml:space="preserve">Verktaki hafi </w:t>
            </w:r>
            <w:r w:rsidR="006F5689">
              <w:rPr>
                <w:sz w:val="22"/>
                <w:szCs w:val="22"/>
                <w:u w:val="single"/>
              </w:rPr>
              <w:t>byrjað og eða klárað verk</w:t>
            </w:r>
          </w:p>
        </w:tc>
      </w:tr>
      <w:tr w:rsidR="5AD6FB19" w14:paraId="3041217A"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A4E07EA" w14:textId="77777777" w:rsidR="5AD6FB19" w:rsidRDefault="5AD6FB19" w:rsidP="5AD6FB19">
            <w:pPr>
              <w:spacing w:line="240" w:lineRule="auto"/>
              <w:rPr>
                <w:sz w:val="22"/>
                <w:szCs w:val="22"/>
              </w:rPr>
            </w:pPr>
            <w:r w:rsidRPr="5AD6FB19">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4715AD" w14:textId="0E3AD1A2" w:rsidR="5AD6FB19" w:rsidRDefault="006F5689" w:rsidP="006F5689">
            <w:pPr>
              <w:pStyle w:val="ListParagraph"/>
              <w:numPr>
                <w:ilvl w:val="0"/>
                <w:numId w:val="96"/>
              </w:numPr>
              <w:spacing w:line="240" w:lineRule="auto"/>
              <w:rPr>
                <w:sz w:val="22"/>
                <w:szCs w:val="22"/>
                <w:u w:val="single"/>
              </w:rPr>
            </w:pPr>
            <w:r>
              <w:rPr>
                <w:sz w:val="22"/>
                <w:szCs w:val="22"/>
                <w:u w:val="single"/>
              </w:rPr>
              <w:t>Yfirmaður skráir sig inn</w:t>
            </w:r>
          </w:p>
          <w:p w14:paraId="1B18B1BC" w14:textId="311E1758" w:rsidR="006F5689" w:rsidRDefault="006F5689" w:rsidP="006F5689">
            <w:pPr>
              <w:pStyle w:val="ListParagraph"/>
              <w:numPr>
                <w:ilvl w:val="0"/>
                <w:numId w:val="96"/>
              </w:numPr>
              <w:spacing w:line="240" w:lineRule="auto"/>
              <w:rPr>
                <w:sz w:val="22"/>
                <w:szCs w:val="22"/>
                <w:u w:val="single"/>
              </w:rPr>
            </w:pPr>
            <w:r>
              <w:rPr>
                <w:sz w:val="22"/>
                <w:szCs w:val="22"/>
                <w:u w:val="single"/>
              </w:rPr>
              <w:t>Yfirmaður</w:t>
            </w:r>
            <w:r w:rsidR="008F5CBF">
              <w:rPr>
                <w:sz w:val="22"/>
                <w:szCs w:val="22"/>
                <w:u w:val="single"/>
              </w:rPr>
              <w:t xml:space="preserve"> fer í “Manage/view” staff</w:t>
            </w:r>
          </w:p>
          <w:p w14:paraId="316EE0EE" w14:textId="3D076CB6" w:rsidR="00FC7083" w:rsidRDefault="00FC7083" w:rsidP="006F5689">
            <w:pPr>
              <w:pStyle w:val="ListParagraph"/>
              <w:numPr>
                <w:ilvl w:val="0"/>
                <w:numId w:val="96"/>
              </w:numPr>
              <w:spacing w:line="240" w:lineRule="auto"/>
              <w:rPr>
                <w:sz w:val="22"/>
                <w:szCs w:val="22"/>
                <w:u w:val="single"/>
              </w:rPr>
            </w:pPr>
            <w:r>
              <w:rPr>
                <w:sz w:val="22"/>
                <w:szCs w:val="22"/>
                <w:u w:val="single"/>
              </w:rPr>
              <w:t>Yfirmaður velur þar “Contractors”</w:t>
            </w:r>
          </w:p>
          <w:p w14:paraId="1C533E93" w14:textId="7710706F" w:rsidR="00FC7083" w:rsidRDefault="00FC7083" w:rsidP="006F5689">
            <w:pPr>
              <w:pStyle w:val="ListParagraph"/>
              <w:numPr>
                <w:ilvl w:val="0"/>
                <w:numId w:val="96"/>
              </w:numPr>
              <w:spacing w:line="240" w:lineRule="auto"/>
              <w:rPr>
                <w:sz w:val="22"/>
                <w:szCs w:val="22"/>
                <w:u w:val="single"/>
              </w:rPr>
            </w:pPr>
            <w:r>
              <w:rPr>
                <w:sz w:val="22"/>
                <w:szCs w:val="22"/>
                <w:u w:val="single"/>
              </w:rPr>
              <w:t xml:space="preserve">Yfirmaður velur þar </w:t>
            </w:r>
            <w:r w:rsidR="00B626D9">
              <w:rPr>
                <w:sz w:val="22"/>
                <w:szCs w:val="22"/>
                <w:u w:val="single"/>
              </w:rPr>
              <w:t>“Review contractor”</w:t>
            </w:r>
          </w:p>
          <w:p w14:paraId="2D1290A1" w14:textId="7029BE76" w:rsidR="00B626D9" w:rsidRPr="006F5689" w:rsidRDefault="00B626D9" w:rsidP="006F5689">
            <w:pPr>
              <w:pStyle w:val="ListParagraph"/>
              <w:numPr>
                <w:ilvl w:val="0"/>
                <w:numId w:val="96"/>
              </w:numPr>
              <w:spacing w:line="240" w:lineRule="auto"/>
              <w:rPr>
                <w:sz w:val="22"/>
                <w:szCs w:val="22"/>
                <w:u w:val="single"/>
              </w:rPr>
            </w:pPr>
            <w:r>
              <w:rPr>
                <w:sz w:val="22"/>
                <w:szCs w:val="22"/>
                <w:u w:val="single"/>
              </w:rPr>
              <w:t>Yfirmaður gefur viðeigandi einkunn</w:t>
            </w:r>
          </w:p>
        </w:tc>
      </w:tr>
      <w:tr w:rsidR="5AD6FB19" w14:paraId="08454213"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06611A6" w14:textId="77777777" w:rsidR="5AD6FB19" w:rsidRDefault="5AD6FB19" w:rsidP="5AD6FB19">
            <w:pPr>
              <w:spacing w:line="240" w:lineRule="auto"/>
              <w:rPr>
                <w:sz w:val="22"/>
                <w:szCs w:val="22"/>
              </w:rPr>
            </w:pPr>
            <w:r w:rsidRPr="5AD6FB19">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40C753" w14:textId="235E1185" w:rsidR="5AD6FB19" w:rsidRDefault="00FB06E6" w:rsidP="00E14F46">
            <w:pPr>
              <w:pStyle w:val="ListParagraph"/>
              <w:numPr>
                <w:ilvl w:val="0"/>
                <w:numId w:val="106"/>
              </w:numPr>
              <w:spacing w:line="240" w:lineRule="auto"/>
              <w:rPr>
                <w:sz w:val="22"/>
                <w:szCs w:val="22"/>
              </w:rPr>
            </w:pPr>
            <w:r>
              <w:rPr>
                <w:sz w:val="22"/>
                <w:szCs w:val="22"/>
              </w:rPr>
              <w:t>Enginn verktaki hefur tekið að sér verk</w:t>
            </w:r>
            <w:r w:rsidR="008A4C96">
              <w:rPr>
                <w:sz w:val="22"/>
                <w:szCs w:val="22"/>
              </w:rPr>
              <w:t xml:space="preserve"> </w:t>
            </w:r>
          </w:p>
        </w:tc>
      </w:tr>
      <w:tr w:rsidR="5AD6FB19" w14:paraId="1FD5C071"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4083616" w14:textId="77777777" w:rsidR="5AD6FB19" w:rsidRDefault="5AD6FB19" w:rsidP="5AD6FB19">
            <w:pPr>
              <w:spacing w:line="240" w:lineRule="auto"/>
              <w:rPr>
                <w:sz w:val="22"/>
                <w:szCs w:val="22"/>
              </w:rPr>
            </w:pPr>
            <w:r w:rsidRPr="5AD6FB19">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7D870A" w14:textId="405D4C9A" w:rsidR="5AD6FB19" w:rsidRDefault="00FB06E6" w:rsidP="5AD6FB19">
            <w:pPr>
              <w:spacing w:line="240" w:lineRule="auto"/>
              <w:rPr>
                <w:sz w:val="22"/>
                <w:szCs w:val="22"/>
              </w:rPr>
            </w:pPr>
            <w:r>
              <w:rPr>
                <w:sz w:val="22"/>
                <w:szCs w:val="22"/>
              </w:rPr>
              <w:t>Yfirmaður hefur farsællega gefið verktaka einkunn</w:t>
            </w:r>
          </w:p>
        </w:tc>
      </w:tr>
      <w:tr w:rsidR="5AD6FB19" w14:paraId="50AA08E0"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0C1DC48" w14:textId="77777777" w:rsidR="5AD6FB19" w:rsidRDefault="5AD6FB19" w:rsidP="5AD6FB19">
            <w:pPr>
              <w:spacing w:line="240" w:lineRule="auto"/>
              <w:rPr>
                <w:sz w:val="22"/>
                <w:szCs w:val="22"/>
              </w:rPr>
            </w:pPr>
            <w:r w:rsidRPr="5AD6FB19">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0FAD3E" w14:textId="2356A7D0" w:rsidR="5AD6FB19" w:rsidRDefault="00FB06E6" w:rsidP="5AD6FB19">
            <w:pPr>
              <w:spacing w:line="240" w:lineRule="auto"/>
              <w:rPr>
                <w:sz w:val="22"/>
                <w:szCs w:val="22"/>
              </w:rPr>
            </w:pPr>
            <w:r>
              <w:rPr>
                <w:sz w:val="22"/>
                <w:szCs w:val="22"/>
              </w:rPr>
              <w:t>Yfirmaður</w:t>
            </w:r>
          </w:p>
        </w:tc>
      </w:tr>
      <w:tr w:rsidR="5AD6FB19" w14:paraId="5E094850" w14:textId="77777777" w:rsidTr="5AD6FB19">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5EE81A" w14:textId="77777777" w:rsidR="5AD6FB19" w:rsidRDefault="5AD6FB19" w:rsidP="5AD6FB19">
            <w:pPr>
              <w:spacing w:line="240" w:lineRule="auto"/>
              <w:rPr>
                <w:sz w:val="22"/>
                <w:szCs w:val="22"/>
              </w:rPr>
            </w:pPr>
            <w:r w:rsidRPr="5AD6FB19">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98DAE4" w14:textId="61CCBD52" w:rsidR="5AD6FB19" w:rsidRDefault="00FB06E6" w:rsidP="5AD6FB19">
            <w:pPr>
              <w:spacing w:line="240" w:lineRule="auto"/>
              <w:rPr>
                <w:sz w:val="22"/>
                <w:szCs w:val="22"/>
              </w:rPr>
            </w:pPr>
            <w:r>
              <w:rPr>
                <w:sz w:val="22"/>
                <w:szCs w:val="22"/>
              </w:rPr>
              <w:t>Hjörtur Vilhelmsson</w:t>
            </w:r>
          </w:p>
        </w:tc>
      </w:tr>
    </w:tbl>
    <w:p w14:paraId="5F3FD8DE" w14:textId="0BCBDE4E" w:rsidR="5AD6FB19" w:rsidRDefault="5AD6FB19" w:rsidP="5AD6FB19">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4ADD162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7B43272"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33AEA8" w14:textId="41358BD3" w:rsidR="302A1F86" w:rsidRDefault="000F01F2" w:rsidP="302A1F86">
            <w:pPr>
              <w:spacing w:line="240" w:lineRule="auto"/>
              <w:rPr>
                <w:sz w:val="22"/>
                <w:szCs w:val="22"/>
              </w:rPr>
            </w:pPr>
            <w:r>
              <w:rPr>
                <w:sz w:val="22"/>
                <w:szCs w:val="22"/>
              </w:rPr>
              <w:t>S</w:t>
            </w:r>
            <w:r w:rsidR="6AB71800" w:rsidRPr="5195DD56">
              <w:rPr>
                <w:sz w:val="22"/>
                <w:szCs w:val="22"/>
              </w:rPr>
              <w:t xml:space="preserve">em yfirmaður vill geta </w:t>
            </w:r>
            <w:r w:rsidR="6AB71800" w:rsidRPr="6D27D989">
              <w:rPr>
                <w:sz w:val="22"/>
                <w:szCs w:val="22"/>
              </w:rPr>
              <w:t>séð verk sem verktaki hefur gert</w:t>
            </w:r>
          </w:p>
        </w:tc>
      </w:tr>
      <w:tr w:rsidR="302A1F86" w14:paraId="4FF5D7C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3F6448"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465080" w14:textId="0CC62E24" w:rsidR="302A1F86" w:rsidRDefault="66CCDF7B" w:rsidP="302A1F86">
            <w:pPr>
              <w:spacing w:line="240" w:lineRule="auto"/>
              <w:rPr>
                <w:sz w:val="22"/>
                <w:szCs w:val="22"/>
              </w:rPr>
            </w:pPr>
            <w:r w:rsidRPr="5DF208CC">
              <w:rPr>
                <w:sz w:val="22"/>
                <w:szCs w:val="22"/>
              </w:rPr>
              <w:t>32</w:t>
            </w:r>
          </w:p>
        </w:tc>
      </w:tr>
      <w:tr w:rsidR="302A1F86" w14:paraId="4BE756F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37C7656"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D9E3ED" w14:textId="6C0718DB" w:rsidR="302A1F86" w:rsidRDefault="302A1F86" w:rsidP="302A1F86">
            <w:pPr>
              <w:spacing w:line="240" w:lineRule="auto"/>
              <w:rPr>
                <w:sz w:val="22"/>
                <w:szCs w:val="22"/>
              </w:rPr>
            </w:pPr>
          </w:p>
        </w:tc>
      </w:tr>
      <w:tr w:rsidR="302A1F86" w14:paraId="39BA3E8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1B11009"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A0C55F" w14:textId="620BD262" w:rsidR="302A1F86" w:rsidRDefault="302A1F86" w:rsidP="302A1F86">
            <w:pPr>
              <w:spacing w:line="240" w:lineRule="auto"/>
              <w:rPr>
                <w:sz w:val="22"/>
                <w:szCs w:val="22"/>
                <w:u w:val="single"/>
              </w:rPr>
            </w:pPr>
          </w:p>
        </w:tc>
      </w:tr>
      <w:tr w:rsidR="302A1F86" w14:paraId="64A770D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A176D25"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6E4AE2" w14:textId="0B5E0CD3" w:rsidR="302A1F86" w:rsidRDefault="302A1F86" w:rsidP="302A1F86">
            <w:pPr>
              <w:spacing w:line="240" w:lineRule="auto"/>
              <w:rPr>
                <w:sz w:val="22"/>
                <w:szCs w:val="22"/>
                <w:u w:val="single"/>
              </w:rPr>
            </w:pPr>
          </w:p>
        </w:tc>
      </w:tr>
      <w:tr w:rsidR="302A1F86" w14:paraId="3ED7A59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114BE0C"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2358078" w14:textId="16F4501E" w:rsidR="302A1F86" w:rsidRDefault="302A1F86" w:rsidP="302A1F86">
            <w:pPr>
              <w:pStyle w:val="ListParagraph"/>
              <w:spacing w:line="240" w:lineRule="auto"/>
              <w:rPr>
                <w:sz w:val="22"/>
                <w:szCs w:val="22"/>
              </w:rPr>
            </w:pPr>
          </w:p>
        </w:tc>
      </w:tr>
      <w:tr w:rsidR="302A1F86" w14:paraId="66AE3BD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804D98B"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3C42F0E" w14:textId="70D068D3" w:rsidR="302A1F86" w:rsidRDefault="302A1F86" w:rsidP="302A1F86">
            <w:pPr>
              <w:spacing w:line="240" w:lineRule="auto"/>
              <w:rPr>
                <w:sz w:val="22"/>
                <w:szCs w:val="22"/>
              </w:rPr>
            </w:pPr>
          </w:p>
        </w:tc>
      </w:tr>
      <w:tr w:rsidR="302A1F86" w14:paraId="7D044A30"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D4DCFAA"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03A721" w14:textId="0B7BBECB" w:rsidR="302A1F86" w:rsidRDefault="302A1F86" w:rsidP="302A1F86">
            <w:pPr>
              <w:spacing w:line="240" w:lineRule="auto"/>
              <w:rPr>
                <w:sz w:val="22"/>
                <w:szCs w:val="22"/>
              </w:rPr>
            </w:pPr>
          </w:p>
        </w:tc>
      </w:tr>
      <w:tr w:rsidR="302A1F86" w14:paraId="6E4A3D5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0118D89"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66D55E" w14:textId="52642A7D" w:rsidR="302A1F86" w:rsidRDefault="302A1F86" w:rsidP="302A1F86">
            <w:pPr>
              <w:spacing w:line="240" w:lineRule="auto"/>
              <w:rPr>
                <w:sz w:val="22"/>
                <w:szCs w:val="22"/>
              </w:rPr>
            </w:pPr>
          </w:p>
        </w:tc>
      </w:tr>
    </w:tbl>
    <w:p w14:paraId="073A58C9"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1CD9502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37C8747"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3A0530" w14:textId="3A36F7BC" w:rsidR="302A1F86" w:rsidRDefault="000F01F2" w:rsidP="302A1F86">
            <w:pPr>
              <w:spacing w:line="240" w:lineRule="auto"/>
              <w:rPr>
                <w:sz w:val="22"/>
                <w:szCs w:val="22"/>
              </w:rPr>
            </w:pPr>
            <w:r>
              <w:rPr>
                <w:sz w:val="22"/>
                <w:szCs w:val="22"/>
              </w:rPr>
              <w:t>S</w:t>
            </w:r>
            <w:r w:rsidR="33BAFB9C" w:rsidRPr="1C0AC8CC">
              <w:rPr>
                <w:sz w:val="22"/>
                <w:szCs w:val="22"/>
              </w:rPr>
              <w:t>em yfirmaður vill geta séð einkunn fyrir verk sem verktaki hefur framkvæmt.</w:t>
            </w:r>
          </w:p>
        </w:tc>
      </w:tr>
      <w:tr w:rsidR="302A1F86" w14:paraId="0383A83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2747580"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2C8840" w14:textId="04C24D92" w:rsidR="302A1F86" w:rsidRDefault="3AD004B1" w:rsidP="302A1F86">
            <w:pPr>
              <w:spacing w:line="240" w:lineRule="auto"/>
              <w:rPr>
                <w:sz w:val="22"/>
                <w:szCs w:val="22"/>
              </w:rPr>
            </w:pPr>
            <w:r w:rsidRPr="5DF208CC">
              <w:rPr>
                <w:sz w:val="22"/>
                <w:szCs w:val="22"/>
              </w:rPr>
              <w:t>33</w:t>
            </w:r>
          </w:p>
        </w:tc>
      </w:tr>
      <w:tr w:rsidR="302A1F86" w14:paraId="6F45DC8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B003839"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8E8AAE" w14:textId="6C0718DB" w:rsidR="302A1F86" w:rsidRDefault="302A1F86" w:rsidP="302A1F86">
            <w:pPr>
              <w:spacing w:line="240" w:lineRule="auto"/>
              <w:rPr>
                <w:sz w:val="22"/>
                <w:szCs w:val="22"/>
              </w:rPr>
            </w:pPr>
          </w:p>
        </w:tc>
      </w:tr>
      <w:tr w:rsidR="302A1F86" w14:paraId="636743F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779E7CF"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B5FCFE" w14:textId="620BD262" w:rsidR="302A1F86" w:rsidRDefault="302A1F86" w:rsidP="302A1F86">
            <w:pPr>
              <w:spacing w:line="240" w:lineRule="auto"/>
              <w:rPr>
                <w:sz w:val="22"/>
                <w:szCs w:val="22"/>
                <w:u w:val="single"/>
              </w:rPr>
            </w:pPr>
          </w:p>
        </w:tc>
      </w:tr>
      <w:tr w:rsidR="302A1F86" w14:paraId="3315467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EB5911"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AE069C" w14:textId="0B5E0CD3" w:rsidR="302A1F86" w:rsidRDefault="302A1F86" w:rsidP="302A1F86">
            <w:pPr>
              <w:spacing w:line="240" w:lineRule="auto"/>
              <w:rPr>
                <w:sz w:val="22"/>
                <w:szCs w:val="22"/>
                <w:u w:val="single"/>
              </w:rPr>
            </w:pPr>
          </w:p>
        </w:tc>
      </w:tr>
      <w:tr w:rsidR="302A1F86" w14:paraId="1A8B38C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7FB3D07"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2658A8" w14:textId="16F4501E" w:rsidR="302A1F86" w:rsidRDefault="302A1F86" w:rsidP="302A1F86">
            <w:pPr>
              <w:pStyle w:val="ListParagraph"/>
              <w:spacing w:line="240" w:lineRule="auto"/>
              <w:rPr>
                <w:sz w:val="22"/>
                <w:szCs w:val="22"/>
              </w:rPr>
            </w:pPr>
          </w:p>
        </w:tc>
      </w:tr>
      <w:tr w:rsidR="302A1F86" w14:paraId="2C88B1B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D047EEB"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AA045B" w14:textId="70D068D3" w:rsidR="302A1F86" w:rsidRDefault="302A1F86" w:rsidP="302A1F86">
            <w:pPr>
              <w:spacing w:line="240" w:lineRule="auto"/>
              <w:rPr>
                <w:sz w:val="22"/>
                <w:szCs w:val="22"/>
              </w:rPr>
            </w:pPr>
          </w:p>
        </w:tc>
      </w:tr>
      <w:tr w:rsidR="302A1F86" w14:paraId="2C5B5CB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6EDCBA2"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DB5599" w14:textId="0B7BBECB" w:rsidR="302A1F86" w:rsidRDefault="302A1F86" w:rsidP="302A1F86">
            <w:pPr>
              <w:spacing w:line="240" w:lineRule="auto"/>
              <w:rPr>
                <w:sz w:val="22"/>
                <w:szCs w:val="22"/>
              </w:rPr>
            </w:pPr>
          </w:p>
        </w:tc>
      </w:tr>
      <w:tr w:rsidR="302A1F86" w14:paraId="581F003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79B34EA"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5BDB74" w14:textId="52642A7D" w:rsidR="302A1F86" w:rsidRDefault="302A1F86" w:rsidP="302A1F86">
            <w:pPr>
              <w:spacing w:line="240" w:lineRule="auto"/>
              <w:rPr>
                <w:sz w:val="22"/>
                <w:szCs w:val="22"/>
              </w:rPr>
            </w:pPr>
          </w:p>
        </w:tc>
      </w:tr>
    </w:tbl>
    <w:p w14:paraId="1AB97F28"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57B3C6D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AF96E18"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1CF8E38" w14:textId="2EC08A54" w:rsidR="302A1F86" w:rsidRDefault="000F01F2" w:rsidP="302A1F86">
            <w:pPr>
              <w:spacing w:line="240" w:lineRule="auto"/>
              <w:rPr>
                <w:sz w:val="22"/>
                <w:szCs w:val="22"/>
              </w:rPr>
            </w:pPr>
            <w:r>
              <w:rPr>
                <w:sz w:val="22"/>
                <w:szCs w:val="22"/>
              </w:rPr>
              <w:t>S</w:t>
            </w:r>
            <w:r w:rsidR="59BF10E5" w:rsidRPr="6FD66C71">
              <w:rPr>
                <w:sz w:val="22"/>
                <w:szCs w:val="22"/>
              </w:rPr>
              <w:t xml:space="preserve">em yfirmaður vill geta merkt </w:t>
            </w:r>
            <w:r w:rsidR="59BF10E5" w:rsidRPr="07B7F305">
              <w:rPr>
                <w:sz w:val="22"/>
                <w:szCs w:val="22"/>
              </w:rPr>
              <w:t>verk</w:t>
            </w:r>
            <w:r w:rsidR="04955703" w:rsidRPr="07B7F305">
              <w:rPr>
                <w:sz w:val="22"/>
                <w:szCs w:val="22"/>
              </w:rPr>
              <w:t>beiðnir</w:t>
            </w:r>
            <w:r w:rsidR="59BF10E5" w:rsidRPr="6FD66C71">
              <w:rPr>
                <w:sz w:val="22"/>
                <w:szCs w:val="22"/>
              </w:rPr>
              <w:t xml:space="preserve"> sem </w:t>
            </w:r>
            <w:r w:rsidR="59BF10E5" w:rsidRPr="07B7F305">
              <w:rPr>
                <w:sz w:val="22"/>
                <w:szCs w:val="22"/>
              </w:rPr>
              <w:t>regluleg</w:t>
            </w:r>
            <w:r w:rsidR="4D16594B" w:rsidRPr="07B7F305">
              <w:rPr>
                <w:sz w:val="22"/>
                <w:szCs w:val="22"/>
              </w:rPr>
              <w:t>ar</w:t>
            </w:r>
            <w:r w:rsidR="59BF10E5" w:rsidRPr="6FD66C71">
              <w:rPr>
                <w:sz w:val="22"/>
                <w:szCs w:val="22"/>
              </w:rPr>
              <w:t xml:space="preserve"> með ákveðnu </w:t>
            </w:r>
            <w:r w:rsidR="59BF10E5" w:rsidRPr="2AFC77F5">
              <w:rPr>
                <w:sz w:val="22"/>
                <w:szCs w:val="22"/>
              </w:rPr>
              <w:t>millibili</w:t>
            </w:r>
          </w:p>
        </w:tc>
      </w:tr>
      <w:tr w:rsidR="302A1F86" w14:paraId="3DA2063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BB2785F"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8E10DB" w14:textId="2C905E4C" w:rsidR="302A1F86" w:rsidRDefault="302B5EB0" w:rsidP="302A1F86">
            <w:pPr>
              <w:spacing w:line="240" w:lineRule="auto"/>
              <w:rPr>
                <w:sz w:val="22"/>
                <w:szCs w:val="22"/>
              </w:rPr>
            </w:pPr>
            <w:r w:rsidRPr="5DF208CC">
              <w:rPr>
                <w:sz w:val="22"/>
                <w:szCs w:val="22"/>
              </w:rPr>
              <w:t>34</w:t>
            </w:r>
          </w:p>
        </w:tc>
      </w:tr>
      <w:tr w:rsidR="302A1F86" w14:paraId="19A988F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5DCC3A4"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5A90C3F" w14:textId="6C0718DB" w:rsidR="302A1F86" w:rsidRDefault="302A1F86" w:rsidP="302A1F86">
            <w:pPr>
              <w:spacing w:line="240" w:lineRule="auto"/>
              <w:rPr>
                <w:sz w:val="22"/>
                <w:szCs w:val="22"/>
              </w:rPr>
            </w:pPr>
          </w:p>
        </w:tc>
      </w:tr>
      <w:tr w:rsidR="302A1F86" w14:paraId="1E92513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1DFDE89"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ACE0DE" w14:textId="620BD262" w:rsidR="302A1F86" w:rsidRDefault="302A1F86" w:rsidP="302A1F86">
            <w:pPr>
              <w:spacing w:line="240" w:lineRule="auto"/>
              <w:rPr>
                <w:sz w:val="22"/>
                <w:szCs w:val="22"/>
                <w:u w:val="single"/>
              </w:rPr>
            </w:pPr>
          </w:p>
        </w:tc>
      </w:tr>
      <w:tr w:rsidR="302A1F86" w14:paraId="6B54E4D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C9168CC"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277F5B" w14:textId="0B5E0CD3" w:rsidR="302A1F86" w:rsidRDefault="302A1F86" w:rsidP="302A1F86">
            <w:pPr>
              <w:spacing w:line="240" w:lineRule="auto"/>
              <w:rPr>
                <w:sz w:val="22"/>
                <w:szCs w:val="22"/>
                <w:u w:val="single"/>
              </w:rPr>
            </w:pPr>
          </w:p>
        </w:tc>
      </w:tr>
      <w:tr w:rsidR="302A1F86" w14:paraId="3361B3F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B369B04"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A2FB6D" w14:textId="16F4501E" w:rsidR="302A1F86" w:rsidRDefault="302A1F86" w:rsidP="302A1F86">
            <w:pPr>
              <w:pStyle w:val="ListParagraph"/>
              <w:spacing w:line="240" w:lineRule="auto"/>
              <w:rPr>
                <w:sz w:val="22"/>
                <w:szCs w:val="22"/>
              </w:rPr>
            </w:pPr>
          </w:p>
        </w:tc>
      </w:tr>
      <w:tr w:rsidR="302A1F86" w14:paraId="490D768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32B0B32"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5200AF" w14:textId="70D068D3" w:rsidR="302A1F86" w:rsidRDefault="302A1F86" w:rsidP="302A1F86">
            <w:pPr>
              <w:spacing w:line="240" w:lineRule="auto"/>
              <w:rPr>
                <w:sz w:val="22"/>
                <w:szCs w:val="22"/>
              </w:rPr>
            </w:pPr>
          </w:p>
        </w:tc>
      </w:tr>
      <w:tr w:rsidR="302A1F86" w14:paraId="6E568CE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C93CCD3"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8BBF90" w14:textId="0B7BBECB" w:rsidR="302A1F86" w:rsidRDefault="302A1F86" w:rsidP="302A1F86">
            <w:pPr>
              <w:spacing w:line="240" w:lineRule="auto"/>
              <w:rPr>
                <w:sz w:val="22"/>
                <w:szCs w:val="22"/>
              </w:rPr>
            </w:pPr>
          </w:p>
        </w:tc>
      </w:tr>
      <w:tr w:rsidR="302A1F86" w14:paraId="110C6F4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D9C8FFD"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CF09B0" w14:textId="52642A7D" w:rsidR="302A1F86" w:rsidRDefault="302A1F86" w:rsidP="302A1F86">
            <w:pPr>
              <w:spacing w:line="240" w:lineRule="auto"/>
              <w:rPr>
                <w:sz w:val="22"/>
                <w:szCs w:val="22"/>
              </w:rPr>
            </w:pPr>
          </w:p>
        </w:tc>
      </w:tr>
    </w:tbl>
    <w:p w14:paraId="62961735"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746F2DB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17B0E19"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8AD80C" w14:textId="49847B43" w:rsidR="302A1F86" w:rsidRDefault="0C31F93F" w:rsidP="302A1F86">
            <w:pPr>
              <w:spacing w:line="240" w:lineRule="auto"/>
              <w:rPr>
                <w:sz w:val="22"/>
                <w:szCs w:val="22"/>
              </w:rPr>
            </w:pPr>
            <w:r w:rsidRPr="1558E7E7">
              <w:rPr>
                <w:sz w:val="22"/>
                <w:szCs w:val="22"/>
              </w:rPr>
              <w:t xml:space="preserve">Sem starfsmaður </w:t>
            </w:r>
            <w:r w:rsidRPr="45974E8D">
              <w:rPr>
                <w:sz w:val="22"/>
                <w:szCs w:val="22"/>
              </w:rPr>
              <w:t>vil</w:t>
            </w:r>
            <w:r w:rsidRPr="1558E7E7">
              <w:rPr>
                <w:sz w:val="22"/>
                <w:szCs w:val="22"/>
              </w:rPr>
              <w:t xml:space="preserve"> ég geta </w:t>
            </w:r>
            <w:r w:rsidRPr="133EC0EE">
              <w:rPr>
                <w:sz w:val="22"/>
                <w:szCs w:val="22"/>
              </w:rPr>
              <w:t>listað</w:t>
            </w:r>
            <w:r w:rsidRPr="7CB66B42">
              <w:rPr>
                <w:sz w:val="22"/>
                <w:szCs w:val="22"/>
              </w:rPr>
              <w:t xml:space="preserve"> opnum verkbeiðnum eftir forgangsröðun</w:t>
            </w:r>
          </w:p>
        </w:tc>
      </w:tr>
      <w:tr w:rsidR="302A1F86" w14:paraId="3A0D584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E908EDF"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D1FC0E" w14:textId="3BA78E71" w:rsidR="302A1F86" w:rsidRDefault="22386107" w:rsidP="302A1F86">
            <w:pPr>
              <w:spacing w:line="240" w:lineRule="auto"/>
              <w:rPr>
                <w:sz w:val="22"/>
                <w:szCs w:val="22"/>
              </w:rPr>
            </w:pPr>
            <w:r w:rsidRPr="5DF208CC">
              <w:rPr>
                <w:sz w:val="22"/>
                <w:szCs w:val="22"/>
              </w:rPr>
              <w:t>35</w:t>
            </w:r>
          </w:p>
        </w:tc>
      </w:tr>
      <w:tr w:rsidR="302A1F86" w14:paraId="5BEE1B3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2BF9221"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A1534D" w14:textId="6C0718DB" w:rsidR="302A1F86" w:rsidRDefault="302A1F86" w:rsidP="302A1F86">
            <w:pPr>
              <w:spacing w:line="240" w:lineRule="auto"/>
              <w:rPr>
                <w:sz w:val="22"/>
                <w:szCs w:val="22"/>
              </w:rPr>
            </w:pPr>
          </w:p>
        </w:tc>
      </w:tr>
      <w:tr w:rsidR="302A1F86" w14:paraId="12472D6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1626EBB"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47CA2D" w14:textId="620BD262" w:rsidR="302A1F86" w:rsidRDefault="302A1F86" w:rsidP="302A1F86">
            <w:pPr>
              <w:spacing w:line="240" w:lineRule="auto"/>
              <w:rPr>
                <w:sz w:val="22"/>
                <w:szCs w:val="22"/>
                <w:u w:val="single"/>
              </w:rPr>
            </w:pPr>
          </w:p>
        </w:tc>
      </w:tr>
      <w:tr w:rsidR="302A1F86" w14:paraId="3C20F5E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DFD058D"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FF6DB1" w14:textId="0B5E0CD3" w:rsidR="302A1F86" w:rsidRDefault="302A1F86" w:rsidP="302A1F86">
            <w:pPr>
              <w:spacing w:line="240" w:lineRule="auto"/>
              <w:rPr>
                <w:sz w:val="22"/>
                <w:szCs w:val="22"/>
                <w:u w:val="single"/>
              </w:rPr>
            </w:pPr>
          </w:p>
        </w:tc>
      </w:tr>
      <w:tr w:rsidR="302A1F86" w14:paraId="51ECBD7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14C3710"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974E99" w14:textId="16F4501E" w:rsidR="302A1F86" w:rsidRDefault="302A1F86" w:rsidP="302A1F86">
            <w:pPr>
              <w:pStyle w:val="ListParagraph"/>
              <w:spacing w:line="240" w:lineRule="auto"/>
              <w:rPr>
                <w:sz w:val="22"/>
                <w:szCs w:val="22"/>
              </w:rPr>
            </w:pPr>
          </w:p>
        </w:tc>
      </w:tr>
      <w:tr w:rsidR="302A1F86" w14:paraId="5F038CA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7BC91B8"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78035F" w14:textId="70D068D3" w:rsidR="302A1F86" w:rsidRDefault="302A1F86" w:rsidP="302A1F86">
            <w:pPr>
              <w:spacing w:line="240" w:lineRule="auto"/>
              <w:rPr>
                <w:sz w:val="22"/>
                <w:szCs w:val="22"/>
              </w:rPr>
            </w:pPr>
          </w:p>
        </w:tc>
      </w:tr>
      <w:tr w:rsidR="302A1F86" w14:paraId="752B8D3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4CB2AFD"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67E4BC" w14:textId="0B7BBECB" w:rsidR="302A1F86" w:rsidRDefault="302A1F86" w:rsidP="302A1F86">
            <w:pPr>
              <w:spacing w:line="240" w:lineRule="auto"/>
              <w:rPr>
                <w:sz w:val="22"/>
                <w:szCs w:val="22"/>
              </w:rPr>
            </w:pPr>
          </w:p>
        </w:tc>
      </w:tr>
      <w:tr w:rsidR="302A1F86" w14:paraId="51E5E20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6C7A2D5"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3BA6F7" w14:textId="52642A7D" w:rsidR="302A1F86" w:rsidRDefault="302A1F86" w:rsidP="302A1F86">
            <w:pPr>
              <w:spacing w:line="240" w:lineRule="auto"/>
              <w:rPr>
                <w:sz w:val="22"/>
                <w:szCs w:val="22"/>
              </w:rPr>
            </w:pPr>
          </w:p>
        </w:tc>
      </w:tr>
    </w:tbl>
    <w:p w14:paraId="7894FCA2"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34BCC63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203DC9C"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FC1E212" w14:textId="3B24EEEB" w:rsidR="302A1F86" w:rsidRDefault="3E53706A" w:rsidP="302A1F86">
            <w:pPr>
              <w:spacing w:line="240" w:lineRule="auto"/>
              <w:rPr>
                <w:sz w:val="22"/>
                <w:szCs w:val="22"/>
              </w:rPr>
            </w:pPr>
            <w:r w:rsidRPr="27D67D0D">
              <w:rPr>
                <w:sz w:val="22"/>
                <w:szCs w:val="22"/>
              </w:rPr>
              <w:t xml:space="preserve">Sem starfsmaður </w:t>
            </w:r>
            <w:r w:rsidRPr="45974E8D">
              <w:rPr>
                <w:sz w:val="22"/>
                <w:szCs w:val="22"/>
              </w:rPr>
              <w:t>vil</w:t>
            </w:r>
            <w:r w:rsidRPr="27D67D0D">
              <w:rPr>
                <w:sz w:val="22"/>
                <w:szCs w:val="22"/>
              </w:rPr>
              <w:t xml:space="preserve"> ég geta </w:t>
            </w:r>
            <w:r w:rsidR="2E3125CE" w:rsidRPr="4F552F02">
              <w:rPr>
                <w:sz w:val="22"/>
                <w:szCs w:val="22"/>
              </w:rPr>
              <w:t xml:space="preserve">listað upp </w:t>
            </w:r>
            <w:r w:rsidR="2E3125CE" w:rsidRPr="1FFF3B15">
              <w:rPr>
                <w:sz w:val="22"/>
                <w:szCs w:val="22"/>
              </w:rPr>
              <w:t>verkbeiðnum</w:t>
            </w:r>
            <w:r w:rsidR="2E3125CE" w:rsidRPr="6A89F5DF">
              <w:rPr>
                <w:sz w:val="22"/>
                <w:szCs w:val="22"/>
              </w:rPr>
              <w:t xml:space="preserve"> </w:t>
            </w:r>
            <w:r w:rsidR="2E3125CE" w:rsidRPr="0EE4F8C1">
              <w:rPr>
                <w:sz w:val="22"/>
                <w:szCs w:val="22"/>
              </w:rPr>
              <w:t xml:space="preserve">eftir hversu lengi þær </w:t>
            </w:r>
            <w:r w:rsidR="3750B615" w:rsidRPr="33C88C27">
              <w:rPr>
                <w:sz w:val="22"/>
                <w:szCs w:val="22"/>
              </w:rPr>
              <w:t>hafa verið opnar</w:t>
            </w:r>
          </w:p>
        </w:tc>
      </w:tr>
      <w:tr w:rsidR="302A1F86" w14:paraId="22C8963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BA33B4B"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5CACEA" w14:textId="433CC4C3" w:rsidR="302A1F86" w:rsidRDefault="48FEC730" w:rsidP="302A1F86">
            <w:pPr>
              <w:spacing w:line="240" w:lineRule="auto"/>
              <w:rPr>
                <w:sz w:val="22"/>
                <w:szCs w:val="22"/>
              </w:rPr>
            </w:pPr>
            <w:r w:rsidRPr="5DF208CC">
              <w:rPr>
                <w:sz w:val="22"/>
                <w:szCs w:val="22"/>
              </w:rPr>
              <w:t>36</w:t>
            </w:r>
          </w:p>
        </w:tc>
      </w:tr>
      <w:tr w:rsidR="302A1F86" w14:paraId="0F7DA9B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F46CFA"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8FA4D1" w14:textId="6C0718DB" w:rsidR="302A1F86" w:rsidRDefault="302A1F86" w:rsidP="302A1F86">
            <w:pPr>
              <w:spacing w:line="240" w:lineRule="auto"/>
              <w:rPr>
                <w:sz w:val="22"/>
                <w:szCs w:val="22"/>
              </w:rPr>
            </w:pPr>
          </w:p>
        </w:tc>
      </w:tr>
      <w:tr w:rsidR="302A1F86" w14:paraId="28C1960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64BFB1"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6D4B6A8" w14:textId="620BD262" w:rsidR="302A1F86" w:rsidRDefault="302A1F86" w:rsidP="302A1F86">
            <w:pPr>
              <w:spacing w:line="240" w:lineRule="auto"/>
              <w:rPr>
                <w:sz w:val="22"/>
                <w:szCs w:val="22"/>
                <w:u w:val="single"/>
              </w:rPr>
            </w:pPr>
          </w:p>
        </w:tc>
      </w:tr>
      <w:tr w:rsidR="302A1F86" w14:paraId="6400517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1E47800"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4C8A1A" w14:textId="0B5E0CD3" w:rsidR="302A1F86" w:rsidRDefault="302A1F86" w:rsidP="302A1F86">
            <w:pPr>
              <w:spacing w:line="240" w:lineRule="auto"/>
              <w:rPr>
                <w:sz w:val="22"/>
                <w:szCs w:val="22"/>
                <w:u w:val="single"/>
              </w:rPr>
            </w:pPr>
          </w:p>
        </w:tc>
      </w:tr>
      <w:tr w:rsidR="302A1F86" w14:paraId="3082A9C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76C1F04"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A7785C" w14:textId="16F4501E" w:rsidR="302A1F86" w:rsidRDefault="302A1F86" w:rsidP="302A1F86">
            <w:pPr>
              <w:pStyle w:val="ListParagraph"/>
              <w:spacing w:line="240" w:lineRule="auto"/>
              <w:rPr>
                <w:sz w:val="22"/>
                <w:szCs w:val="22"/>
              </w:rPr>
            </w:pPr>
          </w:p>
        </w:tc>
      </w:tr>
      <w:tr w:rsidR="302A1F86" w14:paraId="277001C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2753712"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E7C32F" w14:textId="70D068D3" w:rsidR="302A1F86" w:rsidRDefault="302A1F86" w:rsidP="302A1F86">
            <w:pPr>
              <w:spacing w:line="240" w:lineRule="auto"/>
              <w:rPr>
                <w:sz w:val="22"/>
                <w:szCs w:val="22"/>
              </w:rPr>
            </w:pPr>
          </w:p>
        </w:tc>
      </w:tr>
      <w:tr w:rsidR="302A1F86" w14:paraId="35ECCE97"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7D3B0F7"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4CFA98" w14:textId="0B7BBECB" w:rsidR="302A1F86" w:rsidRDefault="302A1F86" w:rsidP="302A1F86">
            <w:pPr>
              <w:spacing w:line="240" w:lineRule="auto"/>
              <w:rPr>
                <w:sz w:val="22"/>
                <w:szCs w:val="22"/>
              </w:rPr>
            </w:pPr>
          </w:p>
        </w:tc>
      </w:tr>
      <w:tr w:rsidR="302A1F86" w14:paraId="50CB248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8F977A7"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586152" w14:textId="52642A7D" w:rsidR="302A1F86" w:rsidRDefault="302A1F86" w:rsidP="302A1F86">
            <w:pPr>
              <w:spacing w:line="240" w:lineRule="auto"/>
              <w:rPr>
                <w:sz w:val="22"/>
                <w:szCs w:val="22"/>
              </w:rPr>
            </w:pPr>
          </w:p>
        </w:tc>
      </w:tr>
    </w:tbl>
    <w:p w14:paraId="16181BE6"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2731C92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63C6FD"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A06F38F" w14:textId="4A88FD03" w:rsidR="302A1F86" w:rsidRDefault="1EB55E59" w:rsidP="302A1F86">
            <w:pPr>
              <w:spacing w:line="240" w:lineRule="auto"/>
              <w:rPr>
                <w:sz w:val="22"/>
                <w:szCs w:val="22"/>
              </w:rPr>
            </w:pPr>
            <w:r w:rsidRPr="2A650820">
              <w:rPr>
                <w:sz w:val="22"/>
                <w:szCs w:val="22"/>
              </w:rPr>
              <w:t xml:space="preserve">Sem starfsmaður vil ég geta fengið upp lista af </w:t>
            </w:r>
            <w:r w:rsidRPr="133C0E0D">
              <w:rPr>
                <w:sz w:val="22"/>
                <w:szCs w:val="22"/>
              </w:rPr>
              <w:t xml:space="preserve">verkbeiðnum sem </w:t>
            </w:r>
            <w:r w:rsidRPr="66AEBEAC">
              <w:rPr>
                <w:sz w:val="22"/>
                <w:szCs w:val="22"/>
              </w:rPr>
              <w:t>opna innan nokkurra daga</w:t>
            </w:r>
          </w:p>
        </w:tc>
      </w:tr>
      <w:tr w:rsidR="302A1F86" w14:paraId="4AB068C0"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7813254"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84BA6C" w14:textId="0C3154CD" w:rsidR="302A1F86" w:rsidRDefault="4BD9D03F" w:rsidP="302A1F86">
            <w:pPr>
              <w:spacing w:line="240" w:lineRule="auto"/>
              <w:rPr>
                <w:sz w:val="22"/>
                <w:szCs w:val="22"/>
              </w:rPr>
            </w:pPr>
            <w:r w:rsidRPr="7620C283">
              <w:rPr>
                <w:sz w:val="22"/>
                <w:szCs w:val="22"/>
              </w:rPr>
              <w:t>37</w:t>
            </w:r>
          </w:p>
        </w:tc>
      </w:tr>
      <w:tr w:rsidR="302A1F86" w14:paraId="7B10395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D34B941"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67E8E1" w14:textId="6C0718DB" w:rsidR="302A1F86" w:rsidRDefault="302A1F86" w:rsidP="302A1F86">
            <w:pPr>
              <w:spacing w:line="240" w:lineRule="auto"/>
              <w:rPr>
                <w:sz w:val="22"/>
                <w:szCs w:val="22"/>
              </w:rPr>
            </w:pPr>
          </w:p>
        </w:tc>
      </w:tr>
      <w:tr w:rsidR="302A1F86" w14:paraId="48C260F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F427FA7"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C7F13C" w14:textId="620BD262" w:rsidR="302A1F86" w:rsidRDefault="302A1F86" w:rsidP="302A1F86">
            <w:pPr>
              <w:spacing w:line="240" w:lineRule="auto"/>
              <w:rPr>
                <w:sz w:val="22"/>
                <w:szCs w:val="22"/>
                <w:u w:val="single"/>
              </w:rPr>
            </w:pPr>
          </w:p>
        </w:tc>
      </w:tr>
      <w:tr w:rsidR="302A1F86" w14:paraId="1718E410"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52C1062"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E29021" w14:textId="0B5E0CD3" w:rsidR="302A1F86" w:rsidRDefault="302A1F86" w:rsidP="302A1F86">
            <w:pPr>
              <w:spacing w:line="240" w:lineRule="auto"/>
              <w:rPr>
                <w:sz w:val="22"/>
                <w:szCs w:val="22"/>
                <w:u w:val="single"/>
              </w:rPr>
            </w:pPr>
          </w:p>
        </w:tc>
      </w:tr>
      <w:tr w:rsidR="302A1F86" w14:paraId="6BCE623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52DAA7E"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F4FB57" w14:textId="16F4501E" w:rsidR="302A1F86" w:rsidRDefault="302A1F86" w:rsidP="302A1F86">
            <w:pPr>
              <w:pStyle w:val="ListParagraph"/>
              <w:spacing w:line="240" w:lineRule="auto"/>
              <w:rPr>
                <w:sz w:val="22"/>
                <w:szCs w:val="22"/>
              </w:rPr>
            </w:pPr>
          </w:p>
        </w:tc>
      </w:tr>
      <w:tr w:rsidR="302A1F86" w14:paraId="2FE3254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B0A121A"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E00931" w14:textId="70D068D3" w:rsidR="302A1F86" w:rsidRDefault="302A1F86" w:rsidP="302A1F86">
            <w:pPr>
              <w:spacing w:line="240" w:lineRule="auto"/>
              <w:rPr>
                <w:sz w:val="22"/>
                <w:szCs w:val="22"/>
              </w:rPr>
            </w:pPr>
          </w:p>
        </w:tc>
      </w:tr>
      <w:tr w:rsidR="302A1F86" w14:paraId="47FD406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616184"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EE9CB6" w14:textId="0B7BBECB" w:rsidR="302A1F86" w:rsidRDefault="302A1F86" w:rsidP="302A1F86">
            <w:pPr>
              <w:spacing w:line="240" w:lineRule="auto"/>
              <w:rPr>
                <w:sz w:val="22"/>
                <w:szCs w:val="22"/>
              </w:rPr>
            </w:pPr>
          </w:p>
        </w:tc>
      </w:tr>
      <w:tr w:rsidR="302A1F86" w14:paraId="2EFD956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FF1430F"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016376" w14:textId="52642A7D" w:rsidR="302A1F86" w:rsidRDefault="302A1F86" w:rsidP="302A1F86">
            <w:pPr>
              <w:spacing w:line="240" w:lineRule="auto"/>
              <w:rPr>
                <w:sz w:val="22"/>
                <w:szCs w:val="22"/>
              </w:rPr>
            </w:pPr>
          </w:p>
        </w:tc>
      </w:tr>
    </w:tbl>
    <w:p w14:paraId="55F060A1"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4396863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E7BE761"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50C353" w14:textId="35E37BE4" w:rsidR="302A1F86" w:rsidRDefault="5624BD77" w:rsidP="302A1F86">
            <w:pPr>
              <w:spacing w:line="240" w:lineRule="auto"/>
              <w:rPr>
                <w:sz w:val="22"/>
                <w:szCs w:val="22"/>
              </w:rPr>
            </w:pPr>
            <w:r w:rsidRPr="07B59848">
              <w:rPr>
                <w:sz w:val="22"/>
                <w:szCs w:val="22"/>
              </w:rPr>
              <w:t xml:space="preserve">Sem starfsmaður vil ég </w:t>
            </w:r>
            <w:r w:rsidRPr="24162BC7">
              <w:rPr>
                <w:sz w:val="22"/>
                <w:szCs w:val="22"/>
              </w:rPr>
              <w:t xml:space="preserve">geta séð lista af </w:t>
            </w:r>
            <w:r w:rsidR="4028E17C" w:rsidRPr="1AD919D8">
              <w:rPr>
                <w:sz w:val="22"/>
                <w:szCs w:val="22"/>
              </w:rPr>
              <w:t xml:space="preserve">verkbeiðnum </w:t>
            </w:r>
            <w:r w:rsidR="4028E17C" w:rsidRPr="3549145A">
              <w:rPr>
                <w:sz w:val="22"/>
                <w:szCs w:val="22"/>
              </w:rPr>
              <w:t xml:space="preserve">sem </w:t>
            </w:r>
            <w:r w:rsidR="4028E17C" w:rsidRPr="6863F856">
              <w:rPr>
                <w:sz w:val="22"/>
                <w:szCs w:val="22"/>
              </w:rPr>
              <w:t>verkskýrslur eru tilbúnar fyrir, en yfirmaður á eftir að samþykkja.</w:t>
            </w:r>
          </w:p>
        </w:tc>
      </w:tr>
      <w:tr w:rsidR="302A1F86" w14:paraId="10D7197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ADDBEC7"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A482CC" w14:textId="447A66CF" w:rsidR="302A1F86" w:rsidRDefault="6924072C" w:rsidP="302A1F86">
            <w:pPr>
              <w:spacing w:line="240" w:lineRule="auto"/>
              <w:rPr>
                <w:sz w:val="22"/>
                <w:szCs w:val="22"/>
              </w:rPr>
            </w:pPr>
            <w:r w:rsidRPr="7620C283">
              <w:rPr>
                <w:sz w:val="22"/>
                <w:szCs w:val="22"/>
              </w:rPr>
              <w:t>38</w:t>
            </w:r>
          </w:p>
        </w:tc>
      </w:tr>
      <w:tr w:rsidR="302A1F86" w14:paraId="67EA65B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50550E9"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EA7F5B" w14:textId="6C0718DB" w:rsidR="302A1F86" w:rsidRDefault="302A1F86" w:rsidP="302A1F86">
            <w:pPr>
              <w:spacing w:line="240" w:lineRule="auto"/>
              <w:rPr>
                <w:sz w:val="22"/>
                <w:szCs w:val="22"/>
              </w:rPr>
            </w:pPr>
          </w:p>
        </w:tc>
      </w:tr>
      <w:tr w:rsidR="302A1F86" w14:paraId="74ACA35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3D84AB2"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AEE84E" w14:textId="620BD262" w:rsidR="302A1F86" w:rsidRDefault="302A1F86" w:rsidP="302A1F86">
            <w:pPr>
              <w:spacing w:line="240" w:lineRule="auto"/>
              <w:rPr>
                <w:sz w:val="22"/>
                <w:szCs w:val="22"/>
                <w:u w:val="single"/>
              </w:rPr>
            </w:pPr>
          </w:p>
        </w:tc>
      </w:tr>
      <w:tr w:rsidR="302A1F86" w14:paraId="6ED788B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E0B23EB"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E2CE11" w14:textId="0B5E0CD3" w:rsidR="302A1F86" w:rsidRDefault="302A1F86" w:rsidP="302A1F86">
            <w:pPr>
              <w:spacing w:line="240" w:lineRule="auto"/>
              <w:rPr>
                <w:sz w:val="22"/>
                <w:szCs w:val="22"/>
                <w:u w:val="single"/>
              </w:rPr>
            </w:pPr>
          </w:p>
        </w:tc>
      </w:tr>
      <w:tr w:rsidR="302A1F86" w14:paraId="415E13D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CD23BB5"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727223" w14:textId="16F4501E" w:rsidR="302A1F86" w:rsidRDefault="302A1F86" w:rsidP="302A1F86">
            <w:pPr>
              <w:pStyle w:val="ListParagraph"/>
              <w:spacing w:line="240" w:lineRule="auto"/>
              <w:rPr>
                <w:sz w:val="22"/>
                <w:szCs w:val="22"/>
              </w:rPr>
            </w:pPr>
          </w:p>
        </w:tc>
      </w:tr>
      <w:tr w:rsidR="302A1F86" w14:paraId="3B3ED81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D011B6E"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3435331" w14:textId="70D068D3" w:rsidR="302A1F86" w:rsidRDefault="302A1F86" w:rsidP="302A1F86">
            <w:pPr>
              <w:spacing w:line="240" w:lineRule="auto"/>
              <w:rPr>
                <w:sz w:val="22"/>
                <w:szCs w:val="22"/>
              </w:rPr>
            </w:pPr>
          </w:p>
        </w:tc>
      </w:tr>
      <w:tr w:rsidR="302A1F86" w14:paraId="0A36986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9B6E107"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F30C25" w14:textId="0B7BBECB" w:rsidR="302A1F86" w:rsidRDefault="302A1F86" w:rsidP="302A1F86">
            <w:pPr>
              <w:spacing w:line="240" w:lineRule="auto"/>
              <w:rPr>
                <w:sz w:val="22"/>
                <w:szCs w:val="22"/>
              </w:rPr>
            </w:pPr>
          </w:p>
        </w:tc>
      </w:tr>
      <w:tr w:rsidR="302A1F86" w14:paraId="4E5781C7"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CA499F7"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1B2020" w14:textId="52642A7D" w:rsidR="302A1F86" w:rsidRDefault="302A1F86" w:rsidP="302A1F86">
            <w:pPr>
              <w:spacing w:line="240" w:lineRule="auto"/>
              <w:rPr>
                <w:sz w:val="22"/>
                <w:szCs w:val="22"/>
              </w:rPr>
            </w:pPr>
          </w:p>
        </w:tc>
      </w:tr>
    </w:tbl>
    <w:p w14:paraId="33EE103C"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4F414C4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3A8012"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5AFB3CB" w14:textId="524ACAA1" w:rsidR="302A1F86" w:rsidRDefault="19486188" w:rsidP="302A1F86">
            <w:pPr>
              <w:spacing w:line="240" w:lineRule="auto"/>
              <w:rPr>
                <w:sz w:val="22"/>
                <w:szCs w:val="22"/>
              </w:rPr>
            </w:pPr>
            <w:r w:rsidRPr="110C1BB8">
              <w:rPr>
                <w:sz w:val="22"/>
                <w:szCs w:val="22"/>
              </w:rPr>
              <w:t>Sem yfirmaður vil ég geta breytt upplýsingum um verktaka</w:t>
            </w:r>
          </w:p>
        </w:tc>
      </w:tr>
      <w:tr w:rsidR="302A1F86" w14:paraId="6FD125A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3E6DA3F"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B1D631" w14:textId="6B01BBD0" w:rsidR="302A1F86" w:rsidRDefault="4ACEE139" w:rsidP="302A1F86">
            <w:pPr>
              <w:spacing w:line="240" w:lineRule="auto"/>
              <w:rPr>
                <w:sz w:val="22"/>
                <w:szCs w:val="22"/>
              </w:rPr>
            </w:pPr>
            <w:r w:rsidRPr="7620C283">
              <w:rPr>
                <w:sz w:val="22"/>
                <w:szCs w:val="22"/>
              </w:rPr>
              <w:t>39</w:t>
            </w:r>
          </w:p>
        </w:tc>
      </w:tr>
      <w:tr w:rsidR="302A1F86" w14:paraId="75F4321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30CA4FB"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CEF5AC" w14:textId="6C0718DB" w:rsidR="302A1F86" w:rsidRDefault="302A1F86" w:rsidP="302A1F86">
            <w:pPr>
              <w:spacing w:line="240" w:lineRule="auto"/>
              <w:rPr>
                <w:sz w:val="22"/>
                <w:szCs w:val="22"/>
              </w:rPr>
            </w:pPr>
          </w:p>
        </w:tc>
      </w:tr>
      <w:tr w:rsidR="302A1F86" w14:paraId="01DD6BE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8F8D2C"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70988F" w14:textId="620BD262" w:rsidR="302A1F86" w:rsidRDefault="302A1F86" w:rsidP="302A1F86">
            <w:pPr>
              <w:spacing w:line="240" w:lineRule="auto"/>
              <w:rPr>
                <w:sz w:val="22"/>
                <w:szCs w:val="22"/>
                <w:u w:val="single"/>
              </w:rPr>
            </w:pPr>
          </w:p>
        </w:tc>
      </w:tr>
      <w:tr w:rsidR="302A1F86" w14:paraId="3A9B9A7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1BCEE05"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3A9881D" w14:textId="0B5E0CD3" w:rsidR="302A1F86" w:rsidRDefault="302A1F86" w:rsidP="302A1F86">
            <w:pPr>
              <w:spacing w:line="240" w:lineRule="auto"/>
              <w:rPr>
                <w:sz w:val="22"/>
                <w:szCs w:val="22"/>
                <w:u w:val="single"/>
              </w:rPr>
            </w:pPr>
          </w:p>
        </w:tc>
      </w:tr>
      <w:tr w:rsidR="302A1F86" w14:paraId="1652B79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1EF74B"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DCB8D3" w14:textId="16F4501E" w:rsidR="302A1F86" w:rsidRDefault="302A1F86" w:rsidP="302A1F86">
            <w:pPr>
              <w:pStyle w:val="ListParagraph"/>
              <w:spacing w:line="240" w:lineRule="auto"/>
              <w:rPr>
                <w:sz w:val="22"/>
                <w:szCs w:val="22"/>
              </w:rPr>
            </w:pPr>
          </w:p>
        </w:tc>
      </w:tr>
      <w:tr w:rsidR="302A1F86" w14:paraId="3A1FD76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F43A11"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E7B89B" w14:textId="70D068D3" w:rsidR="302A1F86" w:rsidRDefault="302A1F86" w:rsidP="302A1F86">
            <w:pPr>
              <w:spacing w:line="240" w:lineRule="auto"/>
              <w:rPr>
                <w:sz w:val="22"/>
                <w:szCs w:val="22"/>
              </w:rPr>
            </w:pPr>
          </w:p>
        </w:tc>
      </w:tr>
      <w:tr w:rsidR="302A1F86" w14:paraId="6F509A6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0925FE"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E3F4F4" w14:textId="0B7BBECB" w:rsidR="302A1F86" w:rsidRDefault="302A1F86" w:rsidP="302A1F86">
            <w:pPr>
              <w:spacing w:line="240" w:lineRule="auto"/>
              <w:rPr>
                <w:sz w:val="22"/>
                <w:szCs w:val="22"/>
              </w:rPr>
            </w:pPr>
          </w:p>
        </w:tc>
      </w:tr>
      <w:tr w:rsidR="302A1F86" w14:paraId="67EF0EC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26100C0"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F9777D" w14:textId="52642A7D" w:rsidR="302A1F86" w:rsidRDefault="302A1F86" w:rsidP="302A1F86">
            <w:pPr>
              <w:spacing w:line="240" w:lineRule="auto"/>
              <w:rPr>
                <w:sz w:val="22"/>
                <w:szCs w:val="22"/>
              </w:rPr>
            </w:pPr>
          </w:p>
        </w:tc>
      </w:tr>
    </w:tbl>
    <w:p w14:paraId="415A938A"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4994A04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903393"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EE35987" w14:textId="7A726197" w:rsidR="302A1F86" w:rsidRDefault="2559C0A9" w:rsidP="302A1F86">
            <w:pPr>
              <w:spacing w:line="240" w:lineRule="auto"/>
              <w:rPr>
                <w:sz w:val="22"/>
                <w:szCs w:val="22"/>
              </w:rPr>
            </w:pPr>
            <w:r w:rsidRPr="4425B3A8">
              <w:rPr>
                <w:sz w:val="22"/>
                <w:szCs w:val="22"/>
              </w:rPr>
              <w:t xml:space="preserve">Sem yfirmaður vil ég geta </w:t>
            </w:r>
            <w:r w:rsidRPr="4DDE94BB">
              <w:rPr>
                <w:sz w:val="22"/>
                <w:szCs w:val="22"/>
              </w:rPr>
              <w:t>breytt upplýsingum um</w:t>
            </w:r>
            <w:r w:rsidRPr="4425B3A8">
              <w:rPr>
                <w:sz w:val="22"/>
                <w:szCs w:val="22"/>
              </w:rPr>
              <w:t xml:space="preserve"> verktaka</w:t>
            </w:r>
          </w:p>
        </w:tc>
      </w:tr>
      <w:tr w:rsidR="302A1F86" w14:paraId="0843F3B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E3BB9D7"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692097" w14:textId="5FBFFC7B" w:rsidR="302A1F86" w:rsidRDefault="5EAE3B49" w:rsidP="302A1F86">
            <w:pPr>
              <w:spacing w:line="240" w:lineRule="auto"/>
              <w:rPr>
                <w:sz w:val="22"/>
                <w:szCs w:val="22"/>
              </w:rPr>
            </w:pPr>
            <w:r w:rsidRPr="7620C283">
              <w:rPr>
                <w:sz w:val="22"/>
                <w:szCs w:val="22"/>
              </w:rPr>
              <w:t>40</w:t>
            </w:r>
          </w:p>
        </w:tc>
      </w:tr>
      <w:tr w:rsidR="302A1F86" w14:paraId="343C61F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1FFF239"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E8CD31" w14:textId="6C0718DB" w:rsidR="302A1F86" w:rsidRDefault="302A1F86" w:rsidP="302A1F86">
            <w:pPr>
              <w:spacing w:line="240" w:lineRule="auto"/>
              <w:rPr>
                <w:sz w:val="22"/>
                <w:szCs w:val="22"/>
              </w:rPr>
            </w:pPr>
          </w:p>
        </w:tc>
      </w:tr>
      <w:tr w:rsidR="302A1F86" w14:paraId="0B06199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9EFCED3"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E30B0B" w14:textId="620BD262" w:rsidR="302A1F86" w:rsidRDefault="302A1F86" w:rsidP="302A1F86">
            <w:pPr>
              <w:spacing w:line="240" w:lineRule="auto"/>
              <w:rPr>
                <w:sz w:val="22"/>
                <w:szCs w:val="22"/>
                <w:u w:val="single"/>
              </w:rPr>
            </w:pPr>
          </w:p>
        </w:tc>
      </w:tr>
      <w:tr w:rsidR="302A1F86" w14:paraId="35A76BC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C6CAF02"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BD3BE7" w14:textId="0B5E0CD3" w:rsidR="302A1F86" w:rsidRDefault="302A1F86" w:rsidP="302A1F86">
            <w:pPr>
              <w:spacing w:line="240" w:lineRule="auto"/>
              <w:rPr>
                <w:sz w:val="22"/>
                <w:szCs w:val="22"/>
                <w:u w:val="single"/>
              </w:rPr>
            </w:pPr>
          </w:p>
        </w:tc>
      </w:tr>
      <w:tr w:rsidR="302A1F86" w14:paraId="0545B20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7F6A7B9"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18CB84C" w14:textId="16F4501E" w:rsidR="302A1F86" w:rsidRDefault="302A1F86" w:rsidP="302A1F86">
            <w:pPr>
              <w:pStyle w:val="ListParagraph"/>
              <w:spacing w:line="240" w:lineRule="auto"/>
              <w:rPr>
                <w:sz w:val="22"/>
                <w:szCs w:val="22"/>
              </w:rPr>
            </w:pPr>
          </w:p>
        </w:tc>
      </w:tr>
      <w:tr w:rsidR="302A1F86" w14:paraId="3511251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CE4EA64"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1F7C00" w14:textId="70D068D3" w:rsidR="302A1F86" w:rsidRDefault="302A1F86" w:rsidP="302A1F86">
            <w:pPr>
              <w:spacing w:line="240" w:lineRule="auto"/>
              <w:rPr>
                <w:sz w:val="22"/>
                <w:szCs w:val="22"/>
              </w:rPr>
            </w:pPr>
          </w:p>
        </w:tc>
      </w:tr>
      <w:tr w:rsidR="302A1F86" w14:paraId="69F9D857"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B1A5646"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4C0430" w14:textId="0B7BBECB" w:rsidR="302A1F86" w:rsidRDefault="302A1F86" w:rsidP="302A1F86">
            <w:pPr>
              <w:spacing w:line="240" w:lineRule="auto"/>
              <w:rPr>
                <w:sz w:val="22"/>
                <w:szCs w:val="22"/>
              </w:rPr>
            </w:pPr>
          </w:p>
        </w:tc>
      </w:tr>
      <w:tr w:rsidR="302A1F86" w14:paraId="5DEE6B5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BDC6020"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4FBDEB" w14:textId="52642A7D" w:rsidR="302A1F86" w:rsidRDefault="302A1F86" w:rsidP="302A1F86">
            <w:pPr>
              <w:spacing w:line="240" w:lineRule="auto"/>
              <w:rPr>
                <w:sz w:val="22"/>
                <w:szCs w:val="22"/>
              </w:rPr>
            </w:pPr>
          </w:p>
        </w:tc>
      </w:tr>
    </w:tbl>
    <w:p w14:paraId="655D5E9C"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66DF9F20"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2CAD1DC"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8FCC05" w14:textId="64BAFEAE" w:rsidR="302A1F86" w:rsidRDefault="240A279D" w:rsidP="302A1F86">
            <w:pPr>
              <w:spacing w:line="240" w:lineRule="auto"/>
              <w:rPr>
                <w:sz w:val="22"/>
                <w:szCs w:val="22"/>
              </w:rPr>
            </w:pPr>
            <w:r w:rsidRPr="4D0B54FD">
              <w:rPr>
                <w:sz w:val="22"/>
                <w:szCs w:val="22"/>
              </w:rPr>
              <w:t xml:space="preserve">Sem starfsmaður vil </w:t>
            </w:r>
            <w:r w:rsidRPr="74FDB458">
              <w:rPr>
                <w:sz w:val="22"/>
                <w:szCs w:val="22"/>
              </w:rPr>
              <w:t xml:space="preserve">ég </w:t>
            </w:r>
            <w:r w:rsidRPr="1D567530">
              <w:rPr>
                <w:sz w:val="22"/>
                <w:szCs w:val="22"/>
              </w:rPr>
              <w:t>getað séð lista af verktökum</w:t>
            </w:r>
          </w:p>
        </w:tc>
      </w:tr>
      <w:tr w:rsidR="302A1F86" w14:paraId="3EF8E920"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DB97D5E"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170D95" w14:textId="718642A3" w:rsidR="302A1F86" w:rsidRDefault="7D6BC10C" w:rsidP="302A1F86">
            <w:pPr>
              <w:spacing w:line="240" w:lineRule="auto"/>
              <w:rPr>
                <w:sz w:val="22"/>
                <w:szCs w:val="22"/>
              </w:rPr>
            </w:pPr>
            <w:r w:rsidRPr="5C7FD4AB">
              <w:rPr>
                <w:sz w:val="22"/>
                <w:szCs w:val="22"/>
              </w:rPr>
              <w:t>41</w:t>
            </w:r>
          </w:p>
        </w:tc>
      </w:tr>
      <w:tr w:rsidR="302A1F86" w14:paraId="3DCAB92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988BE9D"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166E20" w14:textId="6C0718DB" w:rsidR="302A1F86" w:rsidRDefault="302A1F86" w:rsidP="302A1F86">
            <w:pPr>
              <w:spacing w:line="240" w:lineRule="auto"/>
              <w:rPr>
                <w:sz w:val="22"/>
                <w:szCs w:val="22"/>
              </w:rPr>
            </w:pPr>
          </w:p>
        </w:tc>
      </w:tr>
      <w:tr w:rsidR="302A1F86" w14:paraId="0914C19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623BBC9"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5D2B74" w14:textId="620BD262" w:rsidR="302A1F86" w:rsidRDefault="302A1F86" w:rsidP="302A1F86">
            <w:pPr>
              <w:spacing w:line="240" w:lineRule="auto"/>
              <w:rPr>
                <w:sz w:val="22"/>
                <w:szCs w:val="22"/>
                <w:u w:val="single"/>
              </w:rPr>
            </w:pPr>
          </w:p>
        </w:tc>
      </w:tr>
      <w:tr w:rsidR="302A1F86" w14:paraId="601892F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E18F83B"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513FF38" w14:textId="0B5E0CD3" w:rsidR="302A1F86" w:rsidRDefault="302A1F86" w:rsidP="302A1F86">
            <w:pPr>
              <w:spacing w:line="240" w:lineRule="auto"/>
              <w:rPr>
                <w:sz w:val="22"/>
                <w:szCs w:val="22"/>
                <w:u w:val="single"/>
              </w:rPr>
            </w:pPr>
          </w:p>
        </w:tc>
      </w:tr>
      <w:tr w:rsidR="302A1F86" w14:paraId="08417AC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E4C831"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A335A7" w14:textId="16F4501E" w:rsidR="302A1F86" w:rsidRDefault="302A1F86" w:rsidP="302A1F86">
            <w:pPr>
              <w:pStyle w:val="ListParagraph"/>
              <w:spacing w:line="240" w:lineRule="auto"/>
              <w:rPr>
                <w:sz w:val="22"/>
                <w:szCs w:val="22"/>
              </w:rPr>
            </w:pPr>
          </w:p>
        </w:tc>
      </w:tr>
      <w:tr w:rsidR="302A1F86" w14:paraId="0E0334C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6DF7A3B"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360EF5" w14:textId="70D068D3" w:rsidR="302A1F86" w:rsidRDefault="302A1F86" w:rsidP="302A1F86">
            <w:pPr>
              <w:spacing w:line="240" w:lineRule="auto"/>
              <w:rPr>
                <w:sz w:val="22"/>
                <w:szCs w:val="22"/>
              </w:rPr>
            </w:pPr>
          </w:p>
        </w:tc>
      </w:tr>
      <w:tr w:rsidR="302A1F86" w14:paraId="356E522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D3A9DA3"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7CDC5B" w14:textId="0B7BBECB" w:rsidR="302A1F86" w:rsidRDefault="302A1F86" w:rsidP="302A1F86">
            <w:pPr>
              <w:spacing w:line="240" w:lineRule="auto"/>
              <w:rPr>
                <w:sz w:val="22"/>
                <w:szCs w:val="22"/>
              </w:rPr>
            </w:pPr>
          </w:p>
        </w:tc>
      </w:tr>
      <w:tr w:rsidR="302A1F86" w14:paraId="4C7AED8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7567E48"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04FAC1" w14:textId="52642A7D" w:rsidR="302A1F86" w:rsidRDefault="302A1F86" w:rsidP="302A1F86">
            <w:pPr>
              <w:spacing w:line="240" w:lineRule="auto"/>
              <w:rPr>
                <w:sz w:val="22"/>
                <w:szCs w:val="22"/>
              </w:rPr>
            </w:pPr>
          </w:p>
        </w:tc>
      </w:tr>
    </w:tbl>
    <w:p w14:paraId="2B6BAB87"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640AC48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7BBCD1F"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D8A182" w14:textId="4D1A64A0" w:rsidR="302A1F86" w:rsidRDefault="26057B70" w:rsidP="302A1F86">
            <w:pPr>
              <w:spacing w:line="240" w:lineRule="auto"/>
              <w:rPr>
                <w:sz w:val="22"/>
                <w:szCs w:val="22"/>
              </w:rPr>
            </w:pPr>
            <w:r w:rsidRPr="045C218B">
              <w:rPr>
                <w:sz w:val="22"/>
                <w:szCs w:val="22"/>
              </w:rPr>
              <w:t xml:space="preserve">Sem starfsmaður vil ég geta séð </w:t>
            </w:r>
            <w:r w:rsidRPr="6589D819">
              <w:rPr>
                <w:sz w:val="22"/>
                <w:szCs w:val="22"/>
              </w:rPr>
              <w:t xml:space="preserve">upplýsingar um </w:t>
            </w:r>
            <w:r w:rsidRPr="4897EEEB">
              <w:rPr>
                <w:sz w:val="22"/>
                <w:szCs w:val="22"/>
              </w:rPr>
              <w:t>verktaka</w:t>
            </w:r>
          </w:p>
        </w:tc>
      </w:tr>
      <w:tr w:rsidR="302A1F86" w14:paraId="5AF95F1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7F65108"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D87D84B" w14:textId="7FE1A870" w:rsidR="302A1F86" w:rsidRDefault="216FA682" w:rsidP="302A1F86">
            <w:pPr>
              <w:spacing w:line="240" w:lineRule="auto"/>
              <w:rPr>
                <w:sz w:val="22"/>
                <w:szCs w:val="22"/>
              </w:rPr>
            </w:pPr>
            <w:r w:rsidRPr="5C7FD4AB">
              <w:rPr>
                <w:sz w:val="22"/>
                <w:szCs w:val="22"/>
              </w:rPr>
              <w:t>42</w:t>
            </w:r>
          </w:p>
        </w:tc>
      </w:tr>
      <w:tr w:rsidR="302A1F86" w14:paraId="033D37E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62CD0C"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C5B54B" w14:textId="6C0718DB" w:rsidR="302A1F86" w:rsidRDefault="302A1F86" w:rsidP="302A1F86">
            <w:pPr>
              <w:spacing w:line="240" w:lineRule="auto"/>
              <w:rPr>
                <w:sz w:val="22"/>
                <w:szCs w:val="22"/>
              </w:rPr>
            </w:pPr>
          </w:p>
        </w:tc>
      </w:tr>
      <w:tr w:rsidR="302A1F86" w14:paraId="3579A60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584505E"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AC0D08" w14:textId="620BD262" w:rsidR="302A1F86" w:rsidRDefault="302A1F86" w:rsidP="302A1F86">
            <w:pPr>
              <w:spacing w:line="240" w:lineRule="auto"/>
              <w:rPr>
                <w:sz w:val="22"/>
                <w:szCs w:val="22"/>
                <w:u w:val="single"/>
              </w:rPr>
            </w:pPr>
          </w:p>
        </w:tc>
      </w:tr>
      <w:tr w:rsidR="302A1F86" w14:paraId="3C30327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29BA4FB"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282696" w14:textId="0B5E0CD3" w:rsidR="302A1F86" w:rsidRDefault="302A1F86" w:rsidP="302A1F86">
            <w:pPr>
              <w:spacing w:line="240" w:lineRule="auto"/>
              <w:rPr>
                <w:sz w:val="22"/>
                <w:szCs w:val="22"/>
                <w:u w:val="single"/>
              </w:rPr>
            </w:pPr>
          </w:p>
        </w:tc>
      </w:tr>
      <w:tr w:rsidR="302A1F86" w14:paraId="201ABC4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1859ED0"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1C04E5" w14:textId="16F4501E" w:rsidR="302A1F86" w:rsidRDefault="302A1F86" w:rsidP="302A1F86">
            <w:pPr>
              <w:pStyle w:val="ListParagraph"/>
              <w:spacing w:line="240" w:lineRule="auto"/>
              <w:rPr>
                <w:sz w:val="22"/>
                <w:szCs w:val="22"/>
              </w:rPr>
            </w:pPr>
          </w:p>
        </w:tc>
      </w:tr>
      <w:tr w:rsidR="302A1F86" w14:paraId="7153400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FA928C4"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A0D085D" w14:textId="70D068D3" w:rsidR="302A1F86" w:rsidRDefault="302A1F86" w:rsidP="302A1F86">
            <w:pPr>
              <w:spacing w:line="240" w:lineRule="auto"/>
              <w:rPr>
                <w:sz w:val="22"/>
                <w:szCs w:val="22"/>
              </w:rPr>
            </w:pPr>
          </w:p>
        </w:tc>
      </w:tr>
      <w:tr w:rsidR="302A1F86" w14:paraId="43983A0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801DA0D"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9120263" w14:textId="0B7BBECB" w:rsidR="302A1F86" w:rsidRDefault="302A1F86" w:rsidP="302A1F86">
            <w:pPr>
              <w:spacing w:line="240" w:lineRule="auto"/>
              <w:rPr>
                <w:sz w:val="22"/>
                <w:szCs w:val="22"/>
              </w:rPr>
            </w:pPr>
          </w:p>
        </w:tc>
      </w:tr>
      <w:tr w:rsidR="302A1F86" w14:paraId="54AC306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2AC56CB"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F807AC" w14:textId="52642A7D" w:rsidR="302A1F86" w:rsidRDefault="302A1F86" w:rsidP="302A1F86">
            <w:pPr>
              <w:spacing w:line="240" w:lineRule="auto"/>
              <w:rPr>
                <w:sz w:val="22"/>
                <w:szCs w:val="22"/>
              </w:rPr>
            </w:pPr>
          </w:p>
        </w:tc>
      </w:tr>
    </w:tbl>
    <w:p w14:paraId="485C144B"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7974D25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4753570"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BDB38F" w14:textId="7D0A74D7" w:rsidR="302A1F86" w:rsidRDefault="23FD91FC" w:rsidP="302A1F86">
            <w:pPr>
              <w:spacing w:line="240" w:lineRule="auto"/>
              <w:rPr>
                <w:sz w:val="22"/>
                <w:szCs w:val="22"/>
              </w:rPr>
            </w:pPr>
            <w:r w:rsidRPr="37BA1A38">
              <w:rPr>
                <w:sz w:val="22"/>
                <w:szCs w:val="22"/>
              </w:rPr>
              <w:t>Sem starfsmaður</w:t>
            </w:r>
          </w:p>
        </w:tc>
      </w:tr>
      <w:tr w:rsidR="302A1F86" w14:paraId="07E4F2F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63338B7"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022BF47" w14:textId="2CF9F410" w:rsidR="302A1F86" w:rsidRDefault="09A7C926" w:rsidP="302A1F86">
            <w:pPr>
              <w:spacing w:line="240" w:lineRule="auto"/>
              <w:rPr>
                <w:sz w:val="22"/>
                <w:szCs w:val="22"/>
              </w:rPr>
            </w:pPr>
            <w:r w:rsidRPr="5C7FD4AB">
              <w:rPr>
                <w:sz w:val="22"/>
                <w:szCs w:val="22"/>
              </w:rPr>
              <w:t>43</w:t>
            </w:r>
          </w:p>
        </w:tc>
      </w:tr>
      <w:tr w:rsidR="302A1F86" w14:paraId="70A2364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313475B"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9B43F3" w14:textId="6C0718DB" w:rsidR="302A1F86" w:rsidRDefault="302A1F86" w:rsidP="302A1F86">
            <w:pPr>
              <w:spacing w:line="240" w:lineRule="auto"/>
              <w:rPr>
                <w:sz w:val="22"/>
                <w:szCs w:val="22"/>
              </w:rPr>
            </w:pPr>
          </w:p>
        </w:tc>
      </w:tr>
      <w:tr w:rsidR="302A1F86" w14:paraId="2E8F8CB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DF7813B"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C7C109" w14:textId="620BD262" w:rsidR="302A1F86" w:rsidRDefault="302A1F86" w:rsidP="302A1F86">
            <w:pPr>
              <w:spacing w:line="240" w:lineRule="auto"/>
              <w:rPr>
                <w:sz w:val="22"/>
                <w:szCs w:val="22"/>
                <w:u w:val="single"/>
              </w:rPr>
            </w:pPr>
          </w:p>
        </w:tc>
      </w:tr>
      <w:tr w:rsidR="302A1F86" w14:paraId="2DFA4AC7"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14C02DD"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B0939A" w14:textId="0B5E0CD3" w:rsidR="302A1F86" w:rsidRDefault="302A1F86" w:rsidP="302A1F86">
            <w:pPr>
              <w:spacing w:line="240" w:lineRule="auto"/>
              <w:rPr>
                <w:sz w:val="22"/>
                <w:szCs w:val="22"/>
                <w:u w:val="single"/>
              </w:rPr>
            </w:pPr>
          </w:p>
        </w:tc>
      </w:tr>
      <w:tr w:rsidR="302A1F86" w14:paraId="423519D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E47A02E"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26971FC" w14:textId="16F4501E" w:rsidR="302A1F86" w:rsidRDefault="302A1F86" w:rsidP="302A1F86">
            <w:pPr>
              <w:pStyle w:val="ListParagraph"/>
              <w:spacing w:line="240" w:lineRule="auto"/>
              <w:rPr>
                <w:sz w:val="22"/>
                <w:szCs w:val="22"/>
              </w:rPr>
            </w:pPr>
          </w:p>
        </w:tc>
      </w:tr>
      <w:tr w:rsidR="302A1F86" w14:paraId="3C456C2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8ADD4A6"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E1326C" w14:textId="70D068D3" w:rsidR="302A1F86" w:rsidRDefault="302A1F86" w:rsidP="302A1F86">
            <w:pPr>
              <w:spacing w:line="240" w:lineRule="auto"/>
              <w:rPr>
                <w:sz w:val="22"/>
                <w:szCs w:val="22"/>
              </w:rPr>
            </w:pPr>
          </w:p>
        </w:tc>
      </w:tr>
      <w:tr w:rsidR="302A1F86" w14:paraId="55AFC10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546CE24"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453BCC" w14:textId="0B7BBECB" w:rsidR="302A1F86" w:rsidRDefault="302A1F86" w:rsidP="302A1F86">
            <w:pPr>
              <w:spacing w:line="240" w:lineRule="auto"/>
              <w:rPr>
                <w:sz w:val="22"/>
                <w:szCs w:val="22"/>
              </w:rPr>
            </w:pPr>
          </w:p>
        </w:tc>
      </w:tr>
      <w:tr w:rsidR="302A1F86" w14:paraId="050E6CB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9B6D1F2"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04373A0" w14:textId="52642A7D" w:rsidR="302A1F86" w:rsidRDefault="302A1F86" w:rsidP="302A1F86">
            <w:pPr>
              <w:spacing w:line="240" w:lineRule="auto"/>
              <w:rPr>
                <w:sz w:val="22"/>
                <w:szCs w:val="22"/>
              </w:rPr>
            </w:pPr>
          </w:p>
        </w:tc>
      </w:tr>
    </w:tbl>
    <w:p w14:paraId="3D2CA0E3"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33C17B8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56E8961"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7EE16A" w14:textId="47EC349E" w:rsidR="302A1F86" w:rsidRDefault="302A1F86" w:rsidP="302A1F86">
            <w:pPr>
              <w:spacing w:line="240" w:lineRule="auto"/>
              <w:rPr>
                <w:sz w:val="22"/>
                <w:szCs w:val="22"/>
              </w:rPr>
            </w:pPr>
          </w:p>
        </w:tc>
      </w:tr>
      <w:tr w:rsidR="302A1F86" w14:paraId="01892E0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5563635"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D5D908" w14:textId="6655E807" w:rsidR="302A1F86" w:rsidRDefault="18F29A91" w:rsidP="302A1F86">
            <w:pPr>
              <w:spacing w:line="240" w:lineRule="auto"/>
              <w:rPr>
                <w:sz w:val="22"/>
                <w:szCs w:val="22"/>
              </w:rPr>
            </w:pPr>
            <w:r w:rsidRPr="5C7FD4AB">
              <w:rPr>
                <w:sz w:val="22"/>
                <w:szCs w:val="22"/>
              </w:rPr>
              <w:t>44</w:t>
            </w:r>
          </w:p>
        </w:tc>
      </w:tr>
      <w:tr w:rsidR="302A1F86" w14:paraId="3964388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3A4F72C"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F23059E" w14:textId="6C0718DB" w:rsidR="302A1F86" w:rsidRDefault="302A1F86" w:rsidP="302A1F86">
            <w:pPr>
              <w:spacing w:line="240" w:lineRule="auto"/>
              <w:rPr>
                <w:sz w:val="22"/>
                <w:szCs w:val="22"/>
              </w:rPr>
            </w:pPr>
          </w:p>
        </w:tc>
      </w:tr>
      <w:tr w:rsidR="302A1F86" w14:paraId="54E83BC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9244E1D"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83E9C4" w14:textId="620BD262" w:rsidR="302A1F86" w:rsidRDefault="302A1F86" w:rsidP="302A1F86">
            <w:pPr>
              <w:spacing w:line="240" w:lineRule="auto"/>
              <w:rPr>
                <w:sz w:val="22"/>
                <w:szCs w:val="22"/>
                <w:u w:val="single"/>
              </w:rPr>
            </w:pPr>
          </w:p>
        </w:tc>
      </w:tr>
      <w:tr w:rsidR="302A1F86" w14:paraId="4B534DE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4333A2E"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98CAD4" w14:textId="0B5E0CD3" w:rsidR="302A1F86" w:rsidRDefault="302A1F86" w:rsidP="302A1F86">
            <w:pPr>
              <w:spacing w:line="240" w:lineRule="auto"/>
              <w:rPr>
                <w:sz w:val="22"/>
                <w:szCs w:val="22"/>
                <w:u w:val="single"/>
              </w:rPr>
            </w:pPr>
          </w:p>
        </w:tc>
      </w:tr>
      <w:tr w:rsidR="302A1F86" w14:paraId="5C31116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DC38914"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FF762B" w14:textId="16F4501E" w:rsidR="302A1F86" w:rsidRDefault="302A1F86" w:rsidP="302A1F86">
            <w:pPr>
              <w:pStyle w:val="ListParagraph"/>
              <w:spacing w:line="240" w:lineRule="auto"/>
              <w:rPr>
                <w:sz w:val="22"/>
                <w:szCs w:val="22"/>
              </w:rPr>
            </w:pPr>
          </w:p>
        </w:tc>
      </w:tr>
      <w:tr w:rsidR="302A1F86" w14:paraId="5D83CED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2086A7"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883AAA" w14:textId="70D068D3" w:rsidR="302A1F86" w:rsidRDefault="302A1F86" w:rsidP="302A1F86">
            <w:pPr>
              <w:spacing w:line="240" w:lineRule="auto"/>
              <w:rPr>
                <w:sz w:val="22"/>
                <w:szCs w:val="22"/>
              </w:rPr>
            </w:pPr>
          </w:p>
        </w:tc>
      </w:tr>
      <w:tr w:rsidR="302A1F86" w14:paraId="67FC262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06F886C"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03A3279" w14:textId="0B7BBECB" w:rsidR="302A1F86" w:rsidRDefault="302A1F86" w:rsidP="302A1F86">
            <w:pPr>
              <w:spacing w:line="240" w:lineRule="auto"/>
              <w:rPr>
                <w:sz w:val="22"/>
                <w:szCs w:val="22"/>
              </w:rPr>
            </w:pPr>
          </w:p>
        </w:tc>
      </w:tr>
      <w:tr w:rsidR="302A1F86" w14:paraId="0B049A7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EA8F1AA"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B06B51" w14:textId="52642A7D" w:rsidR="302A1F86" w:rsidRDefault="302A1F86" w:rsidP="302A1F86">
            <w:pPr>
              <w:spacing w:line="240" w:lineRule="auto"/>
              <w:rPr>
                <w:sz w:val="22"/>
                <w:szCs w:val="22"/>
              </w:rPr>
            </w:pPr>
          </w:p>
        </w:tc>
      </w:tr>
    </w:tbl>
    <w:p w14:paraId="03B3030C"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6ACB48D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8220365"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BD9D45" w14:textId="47EC349E" w:rsidR="302A1F86" w:rsidRDefault="302A1F86" w:rsidP="302A1F86">
            <w:pPr>
              <w:spacing w:line="240" w:lineRule="auto"/>
              <w:rPr>
                <w:sz w:val="22"/>
                <w:szCs w:val="22"/>
              </w:rPr>
            </w:pPr>
          </w:p>
        </w:tc>
      </w:tr>
      <w:tr w:rsidR="302A1F86" w14:paraId="6B7328F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0CB4A94"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F2E6B25" w14:textId="5A556C62" w:rsidR="302A1F86" w:rsidRDefault="3CD80F24" w:rsidP="302A1F86">
            <w:pPr>
              <w:spacing w:line="240" w:lineRule="auto"/>
              <w:rPr>
                <w:sz w:val="22"/>
                <w:szCs w:val="22"/>
              </w:rPr>
            </w:pPr>
            <w:r w:rsidRPr="489E2837">
              <w:rPr>
                <w:sz w:val="22"/>
                <w:szCs w:val="22"/>
              </w:rPr>
              <w:t>45</w:t>
            </w:r>
          </w:p>
        </w:tc>
      </w:tr>
      <w:tr w:rsidR="302A1F86" w14:paraId="75B49DA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2ADBD1A"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B4CF149" w14:textId="6C0718DB" w:rsidR="302A1F86" w:rsidRDefault="302A1F86" w:rsidP="302A1F86">
            <w:pPr>
              <w:spacing w:line="240" w:lineRule="auto"/>
              <w:rPr>
                <w:sz w:val="22"/>
                <w:szCs w:val="22"/>
              </w:rPr>
            </w:pPr>
          </w:p>
        </w:tc>
      </w:tr>
      <w:tr w:rsidR="302A1F86" w14:paraId="16B807C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DC751B5"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BD2E74F" w14:textId="620BD262" w:rsidR="302A1F86" w:rsidRDefault="302A1F86" w:rsidP="302A1F86">
            <w:pPr>
              <w:spacing w:line="240" w:lineRule="auto"/>
              <w:rPr>
                <w:sz w:val="22"/>
                <w:szCs w:val="22"/>
                <w:u w:val="single"/>
              </w:rPr>
            </w:pPr>
          </w:p>
        </w:tc>
      </w:tr>
      <w:tr w:rsidR="302A1F86" w14:paraId="30CD1CB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E7858AF"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0437FF" w14:textId="0B5E0CD3" w:rsidR="302A1F86" w:rsidRDefault="302A1F86" w:rsidP="302A1F86">
            <w:pPr>
              <w:spacing w:line="240" w:lineRule="auto"/>
              <w:rPr>
                <w:sz w:val="22"/>
                <w:szCs w:val="22"/>
                <w:u w:val="single"/>
              </w:rPr>
            </w:pPr>
          </w:p>
        </w:tc>
      </w:tr>
      <w:tr w:rsidR="302A1F86" w14:paraId="03902860"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2D5F43B"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7C1521" w14:textId="16F4501E" w:rsidR="302A1F86" w:rsidRDefault="302A1F86" w:rsidP="302A1F86">
            <w:pPr>
              <w:pStyle w:val="ListParagraph"/>
              <w:spacing w:line="240" w:lineRule="auto"/>
              <w:rPr>
                <w:sz w:val="22"/>
                <w:szCs w:val="22"/>
              </w:rPr>
            </w:pPr>
          </w:p>
        </w:tc>
      </w:tr>
      <w:tr w:rsidR="302A1F86" w14:paraId="4CB823F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E8D4CB7"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C2A033" w14:textId="70D068D3" w:rsidR="302A1F86" w:rsidRDefault="302A1F86" w:rsidP="302A1F86">
            <w:pPr>
              <w:spacing w:line="240" w:lineRule="auto"/>
              <w:rPr>
                <w:sz w:val="22"/>
                <w:szCs w:val="22"/>
              </w:rPr>
            </w:pPr>
          </w:p>
        </w:tc>
      </w:tr>
      <w:tr w:rsidR="302A1F86" w14:paraId="7349502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CF08C21"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D0618E" w14:textId="0B7BBECB" w:rsidR="302A1F86" w:rsidRDefault="302A1F86" w:rsidP="302A1F86">
            <w:pPr>
              <w:spacing w:line="240" w:lineRule="auto"/>
              <w:rPr>
                <w:sz w:val="22"/>
                <w:szCs w:val="22"/>
              </w:rPr>
            </w:pPr>
          </w:p>
        </w:tc>
      </w:tr>
      <w:tr w:rsidR="302A1F86" w14:paraId="056433F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7BF77A3"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B61795E" w14:textId="52642A7D" w:rsidR="302A1F86" w:rsidRDefault="302A1F86" w:rsidP="302A1F86">
            <w:pPr>
              <w:spacing w:line="240" w:lineRule="auto"/>
              <w:rPr>
                <w:sz w:val="22"/>
                <w:szCs w:val="22"/>
              </w:rPr>
            </w:pPr>
          </w:p>
        </w:tc>
      </w:tr>
    </w:tbl>
    <w:p w14:paraId="3F10D0AB"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4363D3B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149D1BE"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3F1360" w14:textId="47EC349E" w:rsidR="302A1F86" w:rsidRDefault="302A1F86" w:rsidP="302A1F86">
            <w:pPr>
              <w:spacing w:line="240" w:lineRule="auto"/>
              <w:rPr>
                <w:sz w:val="22"/>
                <w:szCs w:val="22"/>
              </w:rPr>
            </w:pPr>
          </w:p>
        </w:tc>
      </w:tr>
      <w:tr w:rsidR="302A1F86" w14:paraId="5FDA1A0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D334323"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150E23" w14:textId="4AD5F10C" w:rsidR="302A1F86" w:rsidRDefault="544EA52F" w:rsidP="302A1F86">
            <w:pPr>
              <w:spacing w:line="240" w:lineRule="auto"/>
              <w:rPr>
                <w:sz w:val="22"/>
                <w:szCs w:val="22"/>
              </w:rPr>
            </w:pPr>
            <w:r w:rsidRPr="7FF27EE9">
              <w:rPr>
                <w:sz w:val="22"/>
                <w:szCs w:val="22"/>
              </w:rPr>
              <w:t>46</w:t>
            </w:r>
          </w:p>
        </w:tc>
      </w:tr>
      <w:tr w:rsidR="302A1F86" w14:paraId="2804052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3B9D545"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AC4733" w14:textId="6C0718DB" w:rsidR="302A1F86" w:rsidRDefault="302A1F86" w:rsidP="302A1F86">
            <w:pPr>
              <w:spacing w:line="240" w:lineRule="auto"/>
              <w:rPr>
                <w:sz w:val="22"/>
                <w:szCs w:val="22"/>
              </w:rPr>
            </w:pPr>
          </w:p>
        </w:tc>
      </w:tr>
      <w:tr w:rsidR="302A1F86" w14:paraId="24CFEB2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D225C8C"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B623D76" w14:textId="620BD262" w:rsidR="302A1F86" w:rsidRDefault="302A1F86" w:rsidP="302A1F86">
            <w:pPr>
              <w:spacing w:line="240" w:lineRule="auto"/>
              <w:rPr>
                <w:sz w:val="22"/>
                <w:szCs w:val="22"/>
                <w:u w:val="single"/>
              </w:rPr>
            </w:pPr>
          </w:p>
        </w:tc>
      </w:tr>
      <w:tr w:rsidR="302A1F86" w14:paraId="789C0E8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8818775"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1BFB90E" w14:textId="0B5E0CD3" w:rsidR="302A1F86" w:rsidRDefault="302A1F86" w:rsidP="302A1F86">
            <w:pPr>
              <w:spacing w:line="240" w:lineRule="auto"/>
              <w:rPr>
                <w:sz w:val="22"/>
                <w:szCs w:val="22"/>
                <w:u w:val="single"/>
              </w:rPr>
            </w:pPr>
          </w:p>
        </w:tc>
      </w:tr>
      <w:tr w:rsidR="302A1F86" w14:paraId="568691B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5D49DF"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5633FB1" w14:textId="16F4501E" w:rsidR="302A1F86" w:rsidRDefault="302A1F86" w:rsidP="302A1F86">
            <w:pPr>
              <w:pStyle w:val="ListParagraph"/>
              <w:spacing w:line="240" w:lineRule="auto"/>
              <w:rPr>
                <w:sz w:val="22"/>
                <w:szCs w:val="22"/>
              </w:rPr>
            </w:pPr>
          </w:p>
        </w:tc>
      </w:tr>
      <w:tr w:rsidR="302A1F86" w14:paraId="2C81676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7AE0D94"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C22567" w14:textId="70D068D3" w:rsidR="302A1F86" w:rsidRDefault="302A1F86" w:rsidP="302A1F86">
            <w:pPr>
              <w:spacing w:line="240" w:lineRule="auto"/>
              <w:rPr>
                <w:sz w:val="22"/>
                <w:szCs w:val="22"/>
              </w:rPr>
            </w:pPr>
          </w:p>
        </w:tc>
      </w:tr>
      <w:tr w:rsidR="302A1F86" w14:paraId="77AA1D8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2EE9F13"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609B556" w14:textId="0B7BBECB" w:rsidR="302A1F86" w:rsidRDefault="302A1F86" w:rsidP="302A1F86">
            <w:pPr>
              <w:spacing w:line="240" w:lineRule="auto"/>
              <w:rPr>
                <w:sz w:val="22"/>
                <w:szCs w:val="22"/>
              </w:rPr>
            </w:pPr>
          </w:p>
        </w:tc>
      </w:tr>
      <w:tr w:rsidR="302A1F86" w14:paraId="6181036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5B4A45A"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9D119CB" w14:textId="52642A7D" w:rsidR="302A1F86" w:rsidRDefault="302A1F86" w:rsidP="302A1F86">
            <w:pPr>
              <w:spacing w:line="240" w:lineRule="auto"/>
              <w:rPr>
                <w:sz w:val="22"/>
                <w:szCs w:val="22"/>
              </w:rPr>
            </w:pPr>
          </w:p>
        </w:tc>
      </w:tr>
    </w:tbl>
    <w:p w14:paraId="74D88A99"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37DB8AC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A174A68"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547C25B" w14:textId="47EC349E" w:rsidR="302A1F86" w:rsidRDefault="302A1F86" w:rsidP="302A1F86">
            <w:pPr>
              <w:spacing w:line="240" w:lineRule="auto"/>
              <w:rPr>
                <w:sz w:val="22"/>
                <w:szCs w:val="22"/>
              </w:rPr>
            </w:pPr>
          </w:p>
        </w:tc>
      </w:tr>
      <w:tr w:rsidR="302A1F86" w14:paraId="697DD47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6C38005"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7AF914" w14:textId="0B9D3DB4" w:rsidR="302A1F86" w:rsidRDefault="6545EE99" w:rsidP="302A1F86">
            <w:pPr>
              <w:spacing w:line="240" w:lineRule="auto"/>
              <w:rPr>
                <w:sz w:val="22"/>
                <w:szCs w:val="22"/>
              </w:rPr>
            </w:pPr>
            <w:r w:rsidRPr="7FF27EE9">
              <w:rPr>
                <w:sz w:val="22"/>
                <w:szCs w:val="22"/>
              </w:rPr>
              <w:t>47</w:t>
            </w:r>
          </w:p>
        </w:tc>
      </w:tr>
      <w:tr w:rsidR="302A1F86" w14:paraId="25F666C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FC893D1"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98EEED" w14:textId="6C0718DB" w:rsidR="302A1F86" w:rsidRDefault="302A1F86" w:rsidP="302A1F86">
            <w:pPr>
              <w:spacing w:line="240" w:lineRule="auto"/>
              <w:rPr>
                <w:sz w:val="22"/>
                <w:szCs w:val="22"/>
              </w:rPr>
            </w:pPr>
          </w:p>
        </w:tc>
      </w:tr>
      <w:tr w:rsidR="302A1F86" w14:paraId="0DFE3D8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3141FCA"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6C29AD4" w14:textId="620BD262" w:rsidR="302A1F86" w:rsidRDefault="302A1F86" w:rsidP="302A1F86">
            <w:pPr>
              <w:spacing w:line="240" w:lineRule="auto"/>
              <w:rPr>
                <w:sz w:val="22"/>
                <w:szCs w:val="22"/>
                <w:u w:val="single"/>
              </w:rPr>
            </w:pPr>
          </w:p>
        </w:tc>
      </w:tr>
      <w:tr w:rsidR="302A1F86" w14:paraId="149C232E"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407A5C"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218D92" w14:textId="0B5E0CD3" w:rsidR="302A1F86" w:rsidRDefault="302A1F86" w:rsidP="302A1F86">
            <w:pPr>
              <w:spacing w:line="240" w:lineRule="auto"/>
              <w:rPr>
                <w:sz w:val="22"/>
                <w:szCs w:val="22"/>
                <w:u w:val="single"/>
              </w:rPr>
            </w:pPr>
          </w:p>
        </w:tc>
      </w:tr>
      <w:tr w:rsidR="302A1F86" w14:paraId="07605257"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98972C7"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6EAAF84" w14:textId="16F4501E" w:rsidR="302A1F86" w:rsidRDefault="302A1F86" w:rsidP="302A1F86">
            <w:pPr>
              <w:pStyle w:val="ListParagraph"/>
              <w:spacing w:line="240" w:lineRule="auto"/>
              <w:rPr>
                <w:sz w:val="22"/>
                <w:szCs w:val="22"/>
              </w:rPr>
            </w:pPr>
          </w:p>
        </w:tc>
      </w:tr>
      <w:tr w:rsidR="302A1F86" w14:paraId="2B61EB67"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FC94DA2"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131B217" w14:textId="70D068D3" w:rsidR="302A1F86" w:rsidRDefault="302A1F86" w:rsidP="302A1F86">
            <w:pPr>
              <w:spacing w:line="240" w:lineRule="auto"/>
              <w:rPr>
                <w:sz w:val="22"/>
                <w:szCs w:val="22"/>
              </w:rPr>
            </w:pPr>
          </w:p>
        </w:tc>
      </w:tr>
      <w:tr w:rsidR="302A1F86" w14:paraId="177B532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B981478"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153704A" w14:textId="0B7BBECB" w:rsidR="302A1F86" w:rsidRDefault="302A1F86" w:rsidP="302A1F86">
            <w:pPr>
              <w:spacing w:line="240" w:lineRule="auto"/>
              <w:rPr>
                <w:sz w:val="22"/>
                <w:szCs w:val="22"/>
              </w:rPr>
            </w:pPr>
          </w:p>
        </w:tc>
      </w:tr>
      <w:tr w:rsidR="302A1F86" w14:paraId="2EC27E8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01FB034"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621DD0" w14:textId="52642A7D" w:rsidR="302A1F86" w:rsidRDefault="302A1F86" w:rsidP="302A1F86">
            <w:pPr>
              <w:spacing w:line="240" w:lineRule="auto"/>
              <w:rPr>
                <w:sz w:val="22"/>
                <w:szCs w:val="22"/>
              </w:rPr>
            </w:pPr>
          </w:p>
        </w:tc>
      </w:tr>
    </w:tbl>
    <w:p w14:paraId="68A263A9"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54B8830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CB8E7AE"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897B09" w14:textId="47EC349E" w:rsidR="302A1F86" w:rsidRDefault="302A1F86" w:rsidP="302A1F86">
            <w:pPr>
              <w:spacing w:line="240" w:lineRule="auto"/>
              <w:rPr>
                <w:sz w:val="22"/>
                <w:szCs w:val="22"/>
              </w:rPr>
            </w:pPr>
          </w:p>
        </w:tc>
      </w:tr>
      <w:tr w:rsidR="302A1F86" w14:paraId="7FA342FD"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B1870DD"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EF788DB" w14:textId="15D087C1" w:rsidR="302A1F86" w:rsidRDefault="00A59CC6" w:rsidP="302A1F86">
            <w:pPr>
              <w:spacing w:line="240" w:lineRule="auto"/>
              <w:rPr>
                <w:sz w:val="22"/>
                <w:szCs w:val="22"/>
              </w:rPr>
            </w:pPr>
            <w:r w:rsidRPr="445982F2">
              <w:rPr>
                <w:sz w:val="22"/>
                <w:szCs w:val="22"/>
              </w:rPr>
              <w:t>48</w:t>
            </w:r>
          </w:p>
        </w:tc>
      </w:tr>
      <w:tr w:rsidR="302A1F86" w14:paraId="4B8E03D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7AD6F8B"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AE2551" w14:textId="6C0718DB" w:rsidR="302A1F86" w:rsidRDefault="302A1F86" w:rsidP="302A1F86">
            <w:pPr>
              <w:spacing w:line="240" w:lineRule="auto"/>
              <w:rPr>
                <w:sz w:val="22"/>
                <w:szCs w:val="22"/>
              </w:rPr>
            </w:pPr>
          </w:p>
        </w:tc>
      </w:tr>
      <w:tr w:rsidR="302A1F86" w14:paraId="10F2F45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7321907D"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75CA8A" w14:textId="620BD262" w:rsidR="302A1F86" w:rsidRDefault="302A1F86" w:rsidP="302A1F86">
            <w:pPr>
              <w:spacing w:line="240" w:lineRule="auto"/>
              <w:rPr>
                <w:sz w:val="22"/>
                <w:szCs w:val="22"/>
                <w:u w:val="single"/>
              </w:rPr>
            </w:pPr>
          </w:p>
        </w:tc>
      </w:tr>
      <w:tr w:rsidR="302A1F86" w14:paraId="4E0DD49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5C89EB4"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739B5EA" w14:textId="0B5E0CD3" w:rsidR="302A1F86" w:rsidRDefault="302A1F86" w:rsidP="302A1F86">
            <w:pPr>
              <w:spacing w:line="240" w:lineRule="auto"/>
              <w:rPr>
                <w:sz w:val="22"/>
                <w:szCs w:val="22"/>
                <w:u w:val="single"/>
              </w:rPr>
            </w:pPr>
          </w:p>
        </w:tc>
      </w:tr>
      <w:tr w:rsidR="302A1F86" w14:paraId="5571D99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FC8B92D"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3237C16" w14:textId="16F4501E" w:rsidR="302A1F86" w:rsidRDefault="302A1F86" w:rsidP="302A1F86">
            <w:pPr>
              <w:pStyle w:val="ListParagraph"/>
              <w:spacing w:line="240" w:lineRule="auto"/>
              <w:rPr>
                <w:sz w:val="22"/>
                <w:szCs w:val="22"/>
              </w:rPr>
            </w:pPr>
          </w:p>
        </w:tc>
      </w:tr>
      <w:tr w:rsidR="302A1F86" w14:paraId="02F8D477"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E22FD99"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5C3D4D" w14:textId="70D068D3" w:rsidR="302A1F86" w:rsidRDefault="302A1F86" w:rsidP="302A1F86">
            <w:pPr>
              <w:spacing w:line="240" w:lineRule="auto"/>
              <w:rPr>
                <w:sz w:val="22"/>
                <w:szCs w:val="22"/>
              </w:rPr>
            </w:pPr>
          </w:p>
        </w:tc>
      </w:tr>
      <w:tr w:rsidR="302A1F86" w14:paraId="5792B8C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38F0C03"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E125A09" w14:textId="0B7BBECB" w:rsidR="302A1F86" w:rsidRDefault="302A1F86" w:rsidP="302A1F86">
            <w:pPr>
              <w:spacing w:line="240" w:lineRule="auto"/>
              <w:rPr>
                <w:sz w:val="22"/>
                <w:szCs w:val="22"/>
              </w:rPr>
            </w:pPr>
          </w:p>
        </w:tc>
      </w:tr>
      <w:tr w:rsidR="302A1F86" w14:paraId="1208F51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4DE0BAF"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AA5F1E" w14:textId="52642A7D" w:rsidR="302A1F86" w:rsidRDefault="302A1F86" w:rsidP="302A1F86">
            <w:pPr>
              <w:spacing w:line="240" w:lineRule="auto"/>
              <w:rPr>
                <w:sz w:val="22"/>
                <w:szCs w:val="22"/>
              </w:rPr>
            </w:pPr>
          </w:p>
        </w:tc>
      </w:tr>
    </w:tbl>
    <w:p w14:paraId="5DF23A2F"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470AB66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1154BA6"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C8D638" w14:textId="47EC349E" w:rsidR="302A1F86" w:rsidRDefault="302A1F86" w:rsidP="302A1F86">
            <w:pPr>
              <w:spacing w:line="240" w:lineRule="auto"/>
              <w:rPr>
                <w:sz w:val="22"/>
                <w:szCs w:val="22"/>
              </w:rPr>
            </w:pPr>
          </w:p>
        </w:tc>
      </w:tr>
      <w:tr w:rsidR="302A1F86" w14:paraId="1E506BE8"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1A58FF3"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66C2067" w14:textId="069FB716" w:rsidR="302A1F86" w:rsidRDefault="08481EB7" w:rsidP="302A1F86">
            <w:pPr>
              <w:spacing w:line="240" w:lineRule="auto"/>
              <w:rPr>
                <w:sz w:val="22"/>
                <w:szCs w:val="22"/>
              </w:rPr>
            </w:pPr>
            <w:r w:rsidRPr="445982F2">
              <w:rPr>
                <w:sz w:val="22"/>
                <w:szCs w:val="22"/>
              </w:rPr>
              <w:t>49</w:t>
            </w:r>
          </w:p>
        </w:tc>
      </w:tr>
      <w:tr w:rsidR="302A1F86" w14:paraId="05B4BDC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594D76D"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2B6952" w14:textId="6C0718DB" w:rsidR="302A1F86" w:rsidRDefault="302A1F86" w:rsidP="302A1F86">
            <w:pPr>
              <w:spacing w:line="240" w:lineRule="auto"/>
              <w:rPr>
                <w:sz w:val="22"/>
                <w:szCs w:val="22"/>
              </w:rPr>
            </w:pPr>
          </w:p>
        </w:tc>
      </w:tr>
      <w:tr w:rsidR="302A1F86" w14:paraId="1F6DC07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580F500F"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0D6F6B" w14:textId="620BD262" w:rsidR="302A1F86" w:rsidRDefault="302A1F86" w:rsidP="302A1F86">
            <w:pPr>
              <w:spacing w:line="240" w:lineRule="auto"/>
              <w:rPr>
                <w:sz w:val="22"/>
                <w:szCs w:val="22"/>
                <w:u w:val="single"/>
              </w:rPr>
            </w:pPr>
          </w:p>
        </w:tc>
      </w:tr>
      <w:tr w:rsidR="302A1F86" w14:paraId="76649EF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91E848E"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D6BABD" w14:textId="0B5E0CD3" w:rsidR="302A1F86" w:rsidRDefault="302A1F86" w:rsidP="302A1F86">
            <w:pPr>
              <w:spacing w:line="240" w:lineRule="auto"/>
              <w:rPr>
                <w:sz w:val="22"/>
                <w:szCs w:val="22"/>
                <w:u w:val="single"/>
              </w:rPr>
            </w:pPr>
          </w:p>
        </w:tc>
      </w:tr>
      <w:tr w:rsidR="302A1F86" w14:paraId="34F761D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022E449"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6E3CDD0" w14:textId="16F4501E" w:rsidR="302A1F86" w:rsidRDefault="302A1F86" w:rsidP="302A1F86">
            <w:pPr>
              <w:pStyle w:val="ListParagraph"/>
              <w:spacing w:line="240" w:lineRule="auto"/>
              <w:rPr>
                <w:sz w:val="22"/>
                <w:szCs w:val="22"/>
              </w:rPr>
            </w:pPr>
          </w:p>
        </w:tc>
      </w:tr>
      <w:tr w:rsidR="302A1F86" w14:paraId="3B528CE1"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31892D3"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B52343" w14:textId="70D068D3" w:rsidR="302A1F86" w:rsidRDefault="302A1F86" w:rsidP="302A1F86">
            <w:pPr>
              <w:spacing w:line="240" w:lineRule="auto"/>
              <w:rPr>
                <w:sz w:val="22"/>
                <w:szCs w:val="22"/>
              </w:rPr>
            </w:pPr>
          </w:p>
        </w:tc>
      </w:tr>
      <w:tr w:rsidR="302A1F86" w14:paraId="260470D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AE5D78E"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764DFD" w14:textId="0B7BBECB" w:rsidR="302A1F86" w:rsidRDefault="302A1F86" w:rsidP="302A1F86">
            <w:pPr>
              <w:spacing w:line="240" w:lineRule="auto"/>
              <w:rPr>
                <w:sz w:val="22"/>
                <w:szCs w:val="22"/>
              </w:rPr>
            </w:pPr>
          </w:p>
        </w:tc>
      </w:tr>
      <w:tr w:rsidR="302A1F86" w14:paraId="4AF8E2C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39AB461"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C9B561" w14:textId="52642A7D" w:rsidR="302A1F86" w:rsidRDefault="302A1F86" w:rsidP="302A1F86">
            <w:pPr>
              <w:spacing w:line="240" w:lineRule="auto"/>
              <w:rPr>
                <w:sz w:val="22"/>
                <w:szCs w:val="22"/>
              </w:rPr>
            </w:pPr>
          </w:p>
        </w:tc>
      </w:tr>
    </w:tbl>
    <w:p w14:paraId="26DCA0FC"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02CB57B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9E3B6C8"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036CB5" w14:textId="47EC349E" w:rsidR="302A1F86" w:rsidRDefault="302A1F86" w:rsidP="302A1F86">
            <w:pPr>
              <w:spacing w:line="240" w:lineRule="auto"/>
              <w:rPr>
                <w:sz w:val="22"/>
                <w:szCs w:val="22"/>
              </w:rPr>
            </w:pPr>
          </w:p>
        </w:tc>
      </w:tr>
      <w:tr w:rsidR="302A1F86" w14:paraId="3D06314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4EB3420"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F74F69" w14:textId="37FEF34C" w:rsidR="302A1F86" w:rsidRDefault="5410D305" w:rsidP="302A1F86">
            <w:pPr>
              <w:spacing w:line="240" w:lineRule="auto"/>
              <w:rPr>
                <w:sz w:val="22"/>
                <w:szCs w:val="22"/>
              </w:rPr>
            </w:pPr>
            <w:r w:rsidRPr="33E0FA14">
              <w:rPr>
                <w:sz w:val="22"/>
                <w:szCs w:val="22"/>
              </w:rPr>
              <w:t>50</w:t>
            </w:r>
          </w:p>
        </w:tc>
      </w:tr>
      <w:tr w:rsidR="302A1F86" w14:paraId="69C0EB3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5B335F7"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E03C9B4" w14:textId="6C0718DB" w:rsidR="302A1F86" w:rsidRDefault="302A1F86" w:rsidP="302A1F86">
            <w:pPr>
              <w:spacing w:line="240" w:lineRule="auto"/>
              <w:rPr>
                <w:sz w:val="22"/>
                <w:szCs w:val="22"/>
              </w:rPr>
            </w:pPr>
          </w:p>
        </w:tc>
      </w:tr>
      <w:tr w:rsidR="302A1F86" w14:paraId="37137D5F"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EDB72ED"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3F16AF" w14:textId="620BD262" w:rsidR="302A1F86" w:rsidRDefault="302A1F86" w:rsidP="302A1F86">
            <w:pPr>
              <w:spacing w:line="240" w:lineRule="auto"/>
              <w:rPr>
                <w:sz w:val="22"/>
                <w:szCs w:val="22"/>
                <w:u w:val="single"/>
              </w:rPr>
            </w:pPr>
          </w:p>
        </w:tc>
      </w:tr>
      <w:tr w:rsidR="302A1F86" w14:paraId="3D3239B3"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9D17021"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75E2AFE" w14:textId="0B5E0CD3" w:rsidR="302A1F86" w:rsidRDefault="302A1F86" w:rsidP="302A1F86">
            <w:pPr>
              <w:spacing w:line="240" w:lineRule="auto"/>
              <w:rPr>
                <w:sz w:val="22"/>
                <w:szCs w:val="22"/>
                <w:u w:val="single"/>
              </w:rPr>
            </w:pPr>
          </w:p>
        </w:tc>
      </w:tr>
      <w:tr w:rsidR="302A1F86" w14:paraId="208C58B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DC20F6F"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A5B1D1" w14:textId="16F4501E" w:rsidR="302A1F86" w:rsidRDefault="302A1F86" w:rsidP="302A1F86">
            <w:pPr>
              <w:pStyle w:val="ListParagraph"/>
              <w:spacing w:line="240" w:lineRule="auto"/>
              <w:rPr>
                <w:sz w:val="22"/>
                <w:szCs w:val="22"/>
              </w:rPr>
            </w:pPr>
          </w:p>
        </w:tc>
      </w:tr>
      <w:tr w:rsidR="302A1F86" w14:paraId="3F95C96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F0EE9F1"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7CB1ED6" w14:textId="70D068D3" w:rsidR="302A1F86" w:rsidRDefault="302A1F86" w:rsidP="302A1F86">
            <w:pPr>
              <w:spacing w:line="240" w:lineRule="auto"/>
              <w:rPr>
                <w:sz w:val="22"/>
                <w:szCs w:val="22"/>
              </w:rPr>
            </w:pPr>
          </w:p>
        </w:tc>
      </w:tr>
      <w:tr w:rsidR="302A1F86" w14:paraId="2EF7506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B5BBC5F"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2114DD3" w14:textId="0B7BBECB" w:rsidR="302A1F86" w:rsidRDefault="302A1F86" w:rsidP="302A1F86">
            <w:pPr>
              <w:spacing w:line="240" w:lineRule="auto"/>
              <w:rPr>
                <w:sz w:val="22"/>
                <w:szCs w:val="22"/>
              </w:rPr>
            </w:pPr>
          </w:p>
        </w:tc>
      </w:tr>
      <w:tr w:rsidR="302A1F86" w14:paraId="7CB4795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CE3CDCD"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D269183" w14:textId="52642A7D" w:rsidR="302A1F86" w:rsidRDefault="302A1F86" w:rsidP="302A1F86">
            <w:pPr>
              <w:spacing w:line="240" w:lineRule="auto"/>
              <w:rPr>
                <w:sz w:val="22"/>
                <w:szCs w:val="22"/>
              </w:rPr>
            </w:pPr>
          </w:p>
        </w:tc>
      </w:tr>
    </w:tbl>
    <w:p w14:paraId="27EA99B0" w14:textId="0BCBDE4E" w:rsidR="302A1F86" w:rsidRDefault="302A1F86" w:rsidP="302A1F86">
      <w:pPr>
        <w:rPr>
          <w:lang w:val="en-US"/>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612"/>
        <w:gridCol w:w="7398"/>
      </w:tblGrid>
      <w:tr w:rsidR="302A1F86" w14:paraId="07E72FB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A4B80F0" w14:textId="77777777" w:rsidR="302A1F86" w:rsidRDefault="302A1F86" w:rsidP="302A1F86">
            <w:pPr>
              <w:spacing w:line="240" w:lineRule="auto"/>
              <w:rPr>
                <w:color w:val="124F1A" w:themeColor="accent3" w:themeShade="BF"/>
                <w:sz w:val="22"/>
                <w:szCs w:val="22"/>
              </w:rPr>
            </w:pPr>
            <w:r w:rsidRPr="302A1F86">
              <w:rPr>
                <w:sz w:val="22"/>
                <w:szCs w:val="22"/>
              </w:rPr>
              <w:t>Name: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AE01B0" w14:textId="47EC349E" w:rsidR="302A1F86" w:rsidRDefault="302A1F86" w:rsidP="302A1F86">
            <w:pPr>
              <w:spacing w:line="240" w:lineRule="auto"/>
              <w:rPr>
                <w:sz w:val="22"/>
                <w:szCs w:val="22"/>
              </w:rPr>
            </w:pPr>
          </w:p>
        </w:tc>
      </w:tr>
      <w:tr w:rsidR="302A1F86" w14:paraId="76C70996"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4AC89441" w14:textId="77777777" w:rsidR="302A1F86" w:rsidRDefault="302A1F86" w:rsidP="302A1F86">
            <w:pPr>
              <w:spacing w:line="240" w:lineRule="auto"/>
              <w:rPr>
                <w:sz w:val="22"/>
                <w:szCs w:val="22"/>
              </w:rPr>
            </w:pPr>
            <w:r w:rsidRPr="302A1F86">
              <w:rPr>
                <w:sz w:val="22"/>
                <w:szCs w:val="22"/>
              </w:rPr>
              <w:t>Number: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69DD82" w14:textId="73CD4692" w:rsidR="302A1F86" w:rsidRDefault="5B43A794" w:rsidP="302A1F86">
            <w:pPr>
              <w:spacing w:line="240" w:lineRule="auto"/>
              <w:rPr>
                <w:sz w:val="22"/>
                <w:szCs w:val="22"/>
              </w:rPr>
            </w:pPr>
            <w:r w:rsidRPr="33E0FA14">
              <w:rPr>
                <w:sz w:val="22"/>
                <w:szCs w:val="22"/>
              </w:rPr>
              <w:t>51</w:t>
            </w:r>
          </w:p>
        </w:tc>
      </w:tr>
      <w:tr w:rsidR="302A1F86" w14:paraId="7B0E902C"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8711329" w14:textId="77777777" w:rsidR="302A1F86" w:rsidRDefault="302A1F86" w:rsidP="302A1F86">
            <w:pPr>
              <w:spacing w:line="240" w:lineRule="auto"/>
              <w:rPr>
                <w:sz w:val="22"/>
                <w:szCs w:val="22"/>
              </w:rPr>
            </w:pPr>
            <w:r w:rsidRPr="302A1F86">
              <w:rPr>
                <w:sz w:val="22"/>
                <w:szCs w:val="22"/>
              </w:rPr>
              <w:t>Priority: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E79601" w14:textId="6C0718DB" w:rsidR="302A1F86" w:rsidRDefault="302A1F86" w:rsidP="302A1F86">
            <w:pPr>
              <w:spacing w:line="240" w:lineRule="auto"/>
              <w:rPr>
                <w:sz w:val="22"/>
                <w:szCs w:val="22"/>
              </w:rPr>
            </w:pPr>
          </w:p>
        </w:tc>
      </w:tr>
      <w:tr w:rsidR="302A1F86" w14:paraId="4979C2F2"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B1FCED4" w14:textId="77777777" w:rsidR="302A1F86" w:rsidRDefault="302A1F86" w:rsidP="302A1F86">
            <w:pPr>
              <w:spacing w:line="240" w:lineRule="auto"/>
              <w:rPr>
                <w:sz w:val="22"/>
                <w:szCs w:val="22"/>
              </w:rPr>
            </w:pPr>
            <w:r w:rsidRPr="302A1F86">
              <w:rPr>
                <w:sz w:val="22"/>
                <w:szCs w:val="22"/>
              </w:rPr>
              <w:t>precondition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2B6FC2E" w14:textId="620BD262" w:rsidR="302A1F86" w:rsidRDefault="302A1F86" w:rsidP="302A1F86">
            <w:pPr>
              <w:spacing w:line="240" w:lineRule="auto"/>
              <w:rPr>
                <w:sz w:val="22"/>
                <w:szCs w:val="22"/>
                <w:u w:val="single"/>
              </w:rPr>
            </w:pPr>
          </w:p>
        </w:tc>
      </w:tr>
      <w:tr w:rsidR="302A1F86" w14:paraId="576D81D5"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09DC36F9" w14:textId="77777777" w:rsidR="302A1F86" w:rsidRDefault="302A1F86" w:rsidP="302A1F86">
            <w:pPr>
              <w:spacing w:line="240" w:lineRule="auto"/>
              <w:rPr>
                <w:sz w:val="22"/>
                <w:szCs w:val="22"/>
              </w:rPr>
            </w:pPr>
            <w:r w:rsidRPr="302A1F86">
              <w:rPr>
                <w:sz w:val="22"/>
                <w:szCs w:val="22"/>
              </w:rPr>
              <w:t>Base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79CE7C" w14:textId="0B5E0CD3" w:rsidR="302A1F86" w:rsidRDefault="302A1F86" w:rsidP="302A1F86">
            <w:pPr>
              <w:spacing w:line="240" w:lineRule="auto"/>
              <w:rPr>
                <w:sz w:val="22"/>
                <w:szCs w:val="22"/>
                <w:u w:val="single"/>
              </w:rPr>
            </w:pPr>
          </w:p>
        </w:tc>
      </w:tr>
      <w:tr w:rsidR="302A1F86" w14:paraId="4EF5AB8A"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23E248C4" w14:textId="77777777" w:rsidR="302A1F86" w:rsidRDefault="302A1F86" w:rsidP="302A1F86">
            <w:pPr>
              <w:spacing w:line="240" w:lineRule="auto"/>
              <w:rPr>
                <w:sz w:val="22"/>
                <w:szCs w:val="22"/>
              </w:rPr>
            </w:pPr>
            <w:r w:rsidRPr="302A1F86">
              <w:rPr>
                <w:sz w:val="22"/>
                <w:szCs w:val="22"/>
              </w:rPr>
              <w:t>Alternative flow: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6DF1B48" w14:textId="16F4501E" w:rsidR="302A1F86" w:rsidRDefault="302A1F86" w:rsidP="302A1F86">
            <w:pPr>
              <w:pStyle w:val="ListParagraph"/>
              <w:spacing w:line="240" w:lineRule="auto"/>
              <w:rPr>
                <w:sz w:val="22"/>
                <w:szCs w:val="22"/>
              </w:rPr>
            </w:pPr>
          </w:p>
        </w:tc>
      </w:tr>
      <w:tr w:rsidR="302A1F86" w14:paraId="515B8A34"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17816F62" w14:textId="77777777" w:rsidR="302A1F86" w:rsidRDefault="302A1F86" w:rsidP="302A1F86">
            <w:pPr>
              <w:spacing w:line="240" w:lineRule="auto"/>
              <w:rPr>
                <w:sz w:val="22"/>
                <w:szCs w:val="22"/>
              </w:rPr>
            </w:pPr>
            <w:r w:rsidRPr="302A1F86">
              <w:rPr>
                <w:sz w:val="22"/>
                <w:szCs w:val="22"/>
              </w:rPr>
              <w:t>Post condition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746138" w14:textId="70D068D3" w:rsidR="302A1F86" w:rsidRDefault="302A1F86" w:rsidP="302A1F86">
            <w:pPr>
              <w:spacing w:line="240" w:lineRule="auto"/>
              <w:rPr>
                <w:sz w:val="22"/>
                <w:szCs w:val="22"/>
              </w:rPr>
            </w:pPr>
          </w:p>
        </w:tc>
      </w:tr>
      <w:tr w:rsidR="302A1F86" w14:paraId="62F59569"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39E8BF45" w14:textId="77777777" w:rsidR="302A1F86" w:rsidRDefault="302A1F86" w:rsidP="302A1F86">
            <w:pPr>
              <w:spacing w:line="240" w:lineRule="auto"/>
              <w:rPr>
                <w:sz w:val="22"/>
                <w:szCs w:val="22"/>
              </w:rPr>
            </w:pPr>
            <w:r w:rsidRPr="302A1F86">
              <w:rPr>
                <w:sz w:val="22"/>
                <w:szCs w:val="22"/>
              </w:rPr>
              <w:t>Actor(s)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0F2DD7F" w14:textId="0B7BBECB" w:rsidR="302A1F86" w:rsidRDefault="302A1F86" w:rsidP="302A1F86">
            <w:pPr>
              <w:spacing w:line="240" w:lineRule="auto"/>
              <w:rPr>
                <w:sz w:val="22"/>
                <w:szCs w:val="22"/>
              </w:rPr>
            </w:pPr>
          </w:p>
        </w:tc>
      </w:tr>
      <w:tr w:rsidR="302A1F86" w14:paraId="0D8D606B" w14:textId="77777777" w:rsidTr="302A1F86">
        <w:trPr>
          <w:trHeight w:val="300"/>
        </w:trPr>
        <w:tc>
          <w:tcPr>
            <w:tcW w:w="161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F2D0" w:themeFill="accent6" w:themeFillTint="33"/>
          </w:tcPr>
          <w:p w14:paraId="66D387F8" w14:textId="77777777" w:rsidR="302A1F86" w:rsidRDefault="302A1F86" w:rsidP="302A1F86">
            <w:pPr>
              <w:spacing w:line="240" w:lineRule="auto"/>
              <w:rPr>
                <w:sz w:val="22"/>
                <w:szCs w:val="22"/>
              </w:rPr>
            </w:pPr>
            <w:r w:rsidRPr="302A1F86">
              <w:rPr>
                <w:sz w:val="22"/>
                <w:szCs w:val="22"/>
              </w:rPr>
              <w:t>Author(s) </w:t>
            </w:r>
          </w:p>
        </w:tc>
        <w:tc>
          <w:tcPr>
            <w:tcW w:w="739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A8597" w14:textId="52642A7D" w:rsidR="302A1F86" w:rsidRDefault="302A1F86" w:rsidP="302A1F86">
            <w:pPr>
              <w:spacing w:line="240" w:lineRule="auto"/>
              <w:rPr>
                <w:sz w:val="22"/>
                <w:szCs w:val="22"/>
              </w:rPr>
            </w:pPr>
          </w:p>
        </w:tc>
      </w:tr>
    </w:tbl>
    <w:p w14:paraId="6CA9DF47" w14:textId="0BCBDE4E" w:rsidR="302A1F86" w:rsidRDefault="302A1F86" w:rsidP="302A1F86">
      <w:pPr>
        <w:rPr>
          <w:lang w:val="en-US"/>
        </w:rPr>
      </w:pPr>
    </w:p>
    <w:p w14:paraId="62F478FA" w14:textId="5BB6E2D2" w:rsidR="5711E7D5" w:rsidRDefault="5711E7D5" w:rsidP="5711E7D5">
      <w:pPr>
        <w:rPr>
          <w:lang w:val="en-US"/>
        </w:rPr>
      </w:pPr>
    </w:p>
    <w:p w14:paraId="62FD2BB7" w14:textId="3107B377" w:rsidR="003E17B3" w:rsidRPr="00965807" w:rsidRDefault="003E17B3" w:rsidP="00BB0960">
      <w:pPr>
        <w:pStyle w:val="Heading1"/>
        <w:rPr>
          <w:lang w:val="en-US"/>
        </w:rPr>
      </w:pPr>
      <w:bookmarkStart w:id="4" w:name="_Toc183516952"/>
      <w:bookmarkStart w:id="5" w:name="_Toc183516964"/>
      <w:bookmarkStart w:id="6" w:name="_Toc183517107"/>
      <w:bookmarkStart w:id="7" w:name="_Toc183675581"/>
      <w:r w:rsidRPr="00965807">
        <w:t>Stöðuritum (State diagram)</w:t>
      </w:r>
      <w:bookmarkEnd w:id="4"/>
      <w:bookmarkEnd w:id="5"/>
      <w:bookmarkEnd w:id="6"/>
      <w:bookmarkEnd w:id="7"/>
      <w:r w:rsidRPr="00965807">
        <w:rPr>
          <w:lang w:val="en-US"/>
        </w:rPr>
        <w:t> </w:t>
      </w:r>
    </w:p>
    <w:p w14:paraId="6E11B90C" w14:textId="5BCA5878" w:rsidR="70120407" w:rsidRDefault="62C796D7">
      <w:r>
        <w:t>Login:</w:t>
      </w:r>
    </w:p>
    <w:p w14:paraId="068C088F" w14:textId="77777777" w:rsidR="00BC5745" w:rsidRDefault="001C69D9" w:rsidP="001C69D9">
      <w:pPr>
        <w:rPr>
          <w:lang w:val="en-US"/>
        </w:rPr>
      </w:pPr>
      <w:r>
        <w:rPr>
          <w:noProof/>
        </w:rPr>
        <w:drawing>
          <wp:inline distT="0" distB="0" distL="0" distR="0" wp14:anchorId="5DBA4BBD" wp14:editId="62E2FD42">
            <wp:extent cx="4688843" cy="2355850"/>
            <wp:effectExtent l="0" t="0" r="2540" b="0"/>
            <wp:docPr id="1630203563" name="Picture 4" descr="A diagram of a pass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88843" cy="2355850"/>
                    </a:xfrm>
                    <a:prstGeom prst="rect">
                      <a:avLst/>
                    </a:prstGeom>
                  </pic:spPr>
                </pic:pic>
              </a:graphicData>
            </a:graphic>
          </wp:inline>
        </w:drawing>
      </w:r>
    </w:p>
    <w:p w14:paraId="6BF68B46" w14:textId="12624436" w:rsidR="00BC5745" w:rsidRDefault="16549312">
      <w:pPr>
        <w:rPr>
          <w:lang w:val="en-US"/>
        </w:rPr>
      </w:pPr>
      <w:r w:rsidRPr="25227948">
        <w:rPr>
          <w:lang w:val="en-US"/>
        </w:rPr>
        <w:t>Staffmenu</w:t>
      </w:r>
      <w:r w:rsidR="00D846F8">
        <w:rPr>
          <w:lang w:val="en-US"/>
        </w:rPr>
        <w:t xml:space="preserve"> </w:t>
      </w:r>
      <w:r w:rsidRPr="25227948">
        <w:rPr>
          <w:lang w:val="en-US"/>
        </w:rPr>
        <w:t>(admin mode</w:t>
      </w:r>
      <w:r w:rsidRPr="2FA02553">
        <w:rPr>
          <w:lang w:val="en-US"/>
        </w:rPr>
        <w:t>):</w:t>
      </w:r>
    </w:p>
    <w:p w14:paraId="1DE4650D" w14:textId="77014990" w:rsidR="2FA02553" w:rsidRDefault="16549312" w:rsidP="2FA02553">
      <w:r>
        <w:rPr>
          <w:noProof/>
        </w:rPr>
        <w:drawing>
          <wp:inline distT="0" distB="0" distL="0" distR="0" wp14:anchorId="15ECFB2A" wp14:editId="13751DEA">
            <wp:extent cx="4211571" cy="4218590"/>
            <wp:effectExtent l="0" t="0" r="0" b="0"/>
            <wp:docPr id="1339609504" name="Picture 1339609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609504"/>
                    <pic:cNvPicPr/>
                  </pic:nvPicPr>
                  <pic:blipFill>
                    <a:blip r:embed="rId13">
                      <a:extLst>
                        <a:ext uri="{28A0092B-C50C-407E-A947-70E740481C1C}">
                          <a14:useLocalDpi xmlns:a14="http://schemas.microsoft.com/office/drawing/2010/main" val="0"/>
                        </a:ext>
                      </a:extLst>
                    </a:blip>
                    <a:stretch>
                      <a:fillRect/>
                    </a:stretch>
                  </pic:blipFill>
                  <pic:spPr>
                    <a:xfrm>
                      <a:off x="0" y="0"/>
                      <a:ext cx="4211571" cy="4218590"/>
                    </a:xfrm>
                    <a:prstGeom prst="rect">
                      <a:avLst/>
                    </a:prstGeom>
                  </pic:spPr>
                </pic:pic>
              </a:graphicData>
            </a:graphic>
          </wp:inline>
        </w:drawing>
      </w:r>
    </w:p>
    <w:p w14:paraId="64D38E12" w14:textId="018C1F91" w:rsidR="7CDB83C8" w:rsidRDefault="7CDB83C8"/>
    <w:p w14:paraId="715F2B5A" w14:textId="6003E67A" w:rsidR="7CDB83C8" w:rsidRDefault="7CDB83C8"/>
    <w:p w14:paraId="1E8EB32A" w14:textId="44FB0FB1" w:rsidR="3CD037A9" w:rsidRDefault="3CD037A9"/>
    <w:p w14:paraId="01161A1A" w14:textId="453BC495" w:rsidR="708171AA" w:rsidRDefault="6F0FBE68">
      <w:r>
        <w:t>Real-</w:t>
      </w:r>
      <w:r w:rsidR="00F07573">
        <w:t>property</w:t>
      </w:r>
      <w:r>
        <w:t>-menu(admin mode):</w:t>
      </w:r>
    </w:p>
    <w:p w14:paraId="32BAC28D" w14:textId="79227C18" w:rsidR="0392B050" w:rsidRDefault="0392B050" w:rsidP="7CDB83C8">
      <w:r>
        <w:rPr>
          <w:noProof/>
        </w:rPr>
        <w:drawing>
          <wp:inline distT="0" distB="0" distL="0" distR="0" wp14:anchorId="3387E3D1" wp14:editId="59716EFD">
            <wp:extent cx="4229098" cy="3764672"/>
            <wp:effectExtent l="0" t="0" r="0" b="0"/>
            <wp:docPr id="186395012" name="Picture 186395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95012"/>
                    <pic:cNvPicPr/>
                  </pic:nvPicPr>
                  <pic:blipFill>
                    <a:blip r:embed="rId14">
                      <a:extLst>
                        <a:ext uri="{28A0092B-C50C-407E-A947-70E740481C1C}">
                          <a14:useLocalDpi xmlns:a14="http://schemas.microsoft.com/office/drawing/2010/main" val="0"/>
                        </a:ext>
                      </a:extLst>
                    </a:blip>
                    <a:stretch>
                      <a:fillRect/>
                    </a:stretch>
                  </pic:blipFill>
                  <pic:spPr>
                    <a:xfrm>
                      <a:off x="0" y="0"/>
                      <a:ext cx="4229098" cy="3764672"/>
                    </a:xfrm>
                    <a:prstGeom prst="rect">
                      <a:avLst/>
                    </a:prstGeom>
                  </pic:spPr>
                </pic:pic>
              </a:graphicData>
            </a:graphic>
          </wp:inline>
        </w:drawing>
      </w:r>
    </w:p>
    <w:p w14:paraId="37CE70F1" w14:textId="0C8C7704" w:rsidR="1E72E594" w:rsidRDefault="50DC8108">
      <w:r>
        <w:t>Workorder</w:t>
      </w:r>
      <w:r w:rsidR="1E72E594">
        <w:t xml:space="preserve"> menu</w:t>
      </w:r>
      <w:r w:rsidR="00D846F8">
        <w:t xml:space="preserve"> </w:t>
      </w:r>
      <w:r w:rsidR="1E72E594">
        <w:t>(admin mode):</w:t>
      </w:r>
    </w:p>
    <w:p w14:paraId="5C913AC8" w14:textId="32E25062" w:rsidR="3CD037A9" w:rsidRDefault="6115C10F">
      <w:r>
        <w:rPr>
          <w:noProof/>
        </w:rPr>
        <w:drawing>
          <wp:inline distT="0" distB="0" distL="0" distR="0" wp14:anchorId="65225F82" wp14:editId="38C1DF78">
            <wp:extent cx="3629025" cy="3862377"/>
            <wp:effectExtent l="0" t="0" r="0" b="0"/>
            <wp:docPr id="727110617" name="Picture 72711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1106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29025" cy="3862377"/>
                    </a:xfrm>
                    <a:prstGeom prst="rect">
                      <a:avLst/>
                    </a:prstGeom>
                  </pic:spPr>
                </pic:pic>
              </a:graphicData>
            </a:graphic>
          </wp:inline>
        </w:drawing>
      </w:r>
    </w:p>
    <w:p w14:paraId="5560BF51" w14:textId="2B9B73E4" w:rsidR="0392B050" w:rsidRDefault="390C758F" w:rsidP="7CDB83C8">
      <w:r>
        <w:t xml:space="preserve">States of a </w:t>
      </w:r>
      <w:r w:rsidR="0392B050">
        <w:t>Wor</w:t>
      </w:r>
      <w:r w:rsidR="6A714F12">
        <w:t>k</w:t>
      </w:r>
      <w:r w:rsidR="0392B050">
        <w:t>order:</w:t>
      </w:r>
    </w:p>
    <w:p w14:paraId="7EE4D47A" w14:textId="5533EDE5" w:rsidR="4D190198" w:rsidRDefault="193FA88D" w:rsidP="4D190198">
      <w:r>
        <w:rPr>
          <w:noProof/>
        </w:rPr>
        <w:drawing>
          <wp:inline distT="0" distB="0" distL="0" distR="0" wp14:anchorId="43E9C093" wp14:editId="71C6EB4B">
            <wp:extent cx="5724524" cy="2676525"/>
            <wp:effectExtent l="0" t="0" r="0" b="0"/>
            <wp:docPr id="1402191972" name="Picture 1402191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2191972"/>
                    <pic:cNvPicPr/>
                  </pic:nvPicPr>
                  <pic:blipFill>
                    <a:blip r:embed="rId16">
                      <a:extLst>
                        <a:ext uri="{28A0092B-C50C-407E-A947-70E740481C1C}">
                          <a14:useLocalDpi xmlns:a14="http://schemas.microsoft.com/office/drawing/2010/main" val="0"/>
                        </a:ext>
                      </a:extLst>
                    </a:blip>
                    <a:stretch>
                      <a:fillRect/>
                    </a:stretch>
                  </pic:blipFill>
                  <pic:spPr>
                    <a:xfrm>
                      <a:off x="0" y="0"/>
                      <a:ext cx="5724524" cy="2676525"/>
                    </a:xfrm>
                    <a:prstGeom prst="rect">
                      <a:avLst/>
                    </a:prstGeom>
                  </pic:spPr>
                </pic:pic>
              </a:graphicData>
            </a:graphic>
          </wp:inline>
        </w:drawing>
      </w:r>
    </w:p>
    <w:p w14:paraId="7FDE1F00" w14:textId="7F2DB050" w:rsidR="4D190198" w:rsidRDefault="4D190198" w:rsidP="4D190198"/>
    <w:p w14:paraId="7BE79D50" w14:textId="48E448A3" w:rsidR="4D190198" w:rsidRDefault="4D190198" w:rsidP="3E48BCA4"/>
    <w:p w14:paraId="290DE345" w14:textId="634BFC8F" w:rsidR="6E21E05F" w:rsidRDefault="081CF3CC" w:rsidP="6E21E05F">
      <w:r>
        <w:t>Search state:</w:t>
      </w:r>
    </w:p>
    <w:p w14:paraId="27FC28B5" w14:textId="368C40A0" w:rsidR="081CF3CC" w:rsidRDefault="081CF3CC" w:rsidP="3E48BCA4">
      <w:r>
        <w:rPr>
          <w:noProof/>
        </w:rPr>
        <w:drawing>
          <wp:inline distT="0" distB="0" distL="0" distR="0" wp14:anchorId="176D55A1" wp14:editId="7EED5B40">
            <wp:extent cx="5724524" cy="2400300"/>
            <wp:effectExtent l="0" t="0" r="0" b="0"/>
            <wp:docPr id="516613864" name="Picture 51661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613864"/>
                    <pic:cNvPicPr/>
                  </pic:nvPicPr>
                  <pic:blipFill>
                    <a:blip r:embed="rId17">
                      <a:extLst>
                        <a:ext uri="{28A0092B-C50C-407E-A947-70E740481C1C}">
                          <a14:useLocalDpi xmlns:a14="http://schemas.microsoft.com/office/drawing/2010/main" val="0"/>
                        </a:ext>
                      </a:extLst>
                    </a:blip>
                    <a:stretch>
                      <a:fillRect/>
                    </a:stretch>
                  </pic:blipFill>
                  <pic:spPr>
                    <a:xfrm>
                      <a:off x="0" y="0"/>
                      <a:ext cx="5724524" cy="2400300"/>
                    </a:xfrm>
                    <a:prstGeom prst="rect">
                      <a:avLst/>
                    </a:prstGeom>
                  </pic:spPr>
                </pic:pic>
              </a:graphicData>
            </a:graphic>
          </wp:inline>
        </w:drawing>
      </w:r>
    </w:p>
    <w:p w14:paraId="6DB70A5B" w14:textId="3B18EDC3" w:rsidR="56CF8A68" w:rsidRDefault="56CF8A68"/>
    <w:p w14:paraId="00B0023E" w14:textId="2E92F1A8" w:rsidR="56CF8A68" w:rsidRDefault="56CF8A68"/>
    <w:p w14:paraId="3AE3625F" w14:textId="1C382314" w:rsidR="56CF8A68" w:rsidRDefault="56CF8A68"/>
    <w:p w14:paraId="5A8F095F" w14:textId="5AED943D" w:rsidR="56CF8A68" w:rsidRDefault="56CF8A68"/>
    <w:p w14:paraId="15564CD7" w14:textId="4BEF9DF9" w:rsidR="56CF8A68" w:rsidRDefault="56CF8A68"/>
    <w:p w14:paraId="2D7C6AD7" w14:textId="2C4C107B" w:rsidR="56CF8A68" w:rsidRDefault="56CF8A68"/>
    <w:p w14:paraId="4DBEB206" w14:textId="1E491B0C" w:rsidR="4239D1E7" w:rsidRDefault="4239D1E7">
      <w:r>
        <w:t>Workorder menu (normal staff view):</w:t>
      </w:r>
    </w:p>
    <w:p w14:paraId="22DE3FA0" w14:textId="4B5EED27" w:rsidR="4239D1E7" w:rsidRDefault="4239D1E7" w:rsidP="3147CBB3">
      <w:r>
        <w:rPr>
          <w:noProof/>
        </w:rPr>
        <w:drawing>
          <wp:inline distT="0" distB="0" distL="0" distR="0" wp14:anchorId="1EF86E27" wp14:editId="21CFD7A4">
            <wp:extent cx="5724524" cy="4324350"/>
            <wp:effectExtent l="0" t="0" r="0" b="0"/>
            <wp:docPr id="1126714483" name="Picture 1126714483"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714483"/>
                    <pic:cNvPicPr/>
                  </pic:nvPicPr>
                  <pic:blipFill>
                    <a:blip r:embed="rId18">
                      <a:extLst>
                        <a:ext uri="{28A0092B-C50C-407E-A947-70E740481C1C}">
                          <a14:useLocalDpi xmlns:a14="http://schemas.microsoft.com/office/drawing/2010/main" val="0"/>
                        </a:ext>
                      </a:extLst>
                    </a:blip>
                    <a:stretch>
                      <a:fillRect/>
                    </a:stretch>
                  </pic:blipFill>
                  <pic:spPr>
                    <a:xfrm>
                      <a:off x="0" y="0"/>
                      <a:ext cx="5724524" cy="4324350"/>
                    </a:xfrm>
                    <a:prstGeom prst="rect">
                      <a:avLst/>
                    </a:prstGeom>
                  </pic:spPr>
                </pic:pic>
              </a:graphicData>
            </a:graphic>
          </wp:inline>
        </w:drawing>
      </w:r>
      <w:r w:rsidR="08B3C5CB">
        <w:t>State flow of reports(staff view):</w:t>
      </w:r>
    </w:p>
    <w:p w14:paraId="5164E61A" w14:textId="7A56F261" w:rsidR="08B3C5CB" w:rsidRDefault="08B3C5CB" w:rsidP="45DDAAFD">
      <w:r>
        <w:rPr>
          <w:noProof/>
        </w:rPr>
        <w:drawing>
          <wp:inline distT="0" distB="0" distL="0" distR="0" wp14:anchorId="4CA90E58" wp14:editId="6E26FE0D">
            <wp:extent cx="5724524" cy="2847975"/>
            <wp:effectExtent l="0" t="0" r="0" b="0"/>
            <wp:docPr id="1891698825" name="Picture 1891698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24524" cy="2847975"/>
                    </a:xfrm>
                    <a:prstGeom prst="rect">
                      <a:avLst/>
                    </a:prstGeom>
                  </pic:spPr>
                </pic:pic>
              </a:graphicData>
            </a:graphic>
          </wp:inline>
        </w:drawing>
      </w:r>
    </w:p>
    <w:p w14:paraId="2582E579" w14:textId="5A65AB8A" w:rsidR="003E17B3" w:rsidRPr="00965807" w:rsidRDefault="003C5E91" w:rsidP="00BC5745">
      <w:pPr>
        <w:pStyle w:val="Heading1"/>
        <w:rPr>
          <w:lang w:val="en-US"/>
        </w:rPr>
      </w:pPr>
      <w:bookmarkStart w:id="8" w:name="_Toc183516953"/>
      <w:bookmarkStart w:id="9" w:name="_Toc183516965"/>
      <w:bookmarkStart w:id="10" w:name="_Toc183517108"/>
      <w:bookmarkStart w:id="11" w:name="_Toc183675582"/>
      <w:r>
        <w:rPr>
          <w:lang w:val="en-US"/>
        </w:rPr>
        <w:t>Klasarit</w:t>
      </w:r>
      <w:r w:rsidR="00BC5745">
        <w:rPr>
          <w:lang w:val="en-US"/>
        </w:rPr>
        <w:t xml:space="preserve"> (UML Class diagram)</w:t>
      </w:r>
      <w:bookmarkEnd w:id="8"/>
      <w:bookmarkEnd w:id="9"/>
      <w:bookmarkEnd w:id="10"/>
      <w:bookmarkEnd w:id="11"/>
    </w:p>
    <w:p w14:paraId="29AA0C34" w14:textId="0A7151F7" w:rsidR="003E17B3" w:rsidRPr="00965807" w:rsidRDefault="003E17B3" w:rsidP="003E17B3">
      <w:pPr>
        <w:rPr>
          <w:lang w:val="en-US"/>
        </w:rPr>
      </w:pPr>
      <w:r w:rsidRPr="00965807">
        <w:rPr>
          <w:lang w:val="en-US"/>
        </w:rPr>
        <w:t> </w:t>
      </w:r>
      <w:r w:rsidR="003C5E91">
        <w:rPr>
          <w:noProof/>
          <w:lang w:val="en-US"/>
        </w:rPr>
        <w:drawing>
          <wp:inline distT="0" distB="0" distL="0" distR="0" wp14:anchorId="21296EA3" wp14:editId="0B03002E">
            <wp:extent cx="5729605" cy="7049135"/>
            <wp:effectExtent l="0" t="0" r="0" b="0"/>
            <wp:docPr id="1542890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9605" cy="7049135"/>
                    </a:xfrm>
                    <a:prstGeom prst="rect">
                      <a:avLst/>
                    </a:prstGeom>
                    <a:noFill/>
                    <a:ln>
                      <a:noFill/>
                    </a:ln>
                  </pic:spPr>
                </pic:pic>
              </a:graphicData>
            </a:graphic>
          </wp:inline>
        </w:drawing>
      </w:r>
    </w:p>
    <w:p w14:paraId="342794A4" w14:textId="77777777" w:rsidR="004B3D6E" w:rsidRDefault="004B3D6E">
      <w:pPr>
        <w:rPr>
          <w:rFonts w:asciiTheme="majorHAnsi" w:eastAsiaTheme="majorEastAsia" w:hAnsiTheme="majorHAnsi" w:cstheme="majorBidi"/>
          <w:color w:val="0F4761" w:themeColor="accent1" w:themeShade="BF"/>
          <w:sz w:val="40"/>
          <w:szCs w:val="40"/>
        </w:rPr>
      </w:pPr>
      <w:r>
        <w:br w:type="page"/>
      </w:r>
    </w:p>
    <w:p w14:paraId="7BA2F809" w14:textId="2049394A" w:rsidR="003E17B3" w:rsidRPr="00965807" w:rsidRDefault="003E17B3" w:rsidP="00BB0960">
      <w:pPr>
        <w:pStyle w:val="Heading1"/>
        <w:rPr>
          <w:lang w:val="en-US"/>
        </w:rPr>
      </w:pPr>
      <w:bookmarkStart w:id="12" w:name="_Toc183516954"/>
      <w:bookmarkStart w:id="13" w:name="_Toc183516966"/>
      <w:bookmarkStart w:id="14" w:name="_Toc183517109"/>
      <w:bookmarkStart w:id="15" w:name="_Toc183675583"/>
      <w:r w:rsidRPr="00965807">
        <w:t>Notendahópagreining</w:t>
      </w:r>
      <w:bookmarkEnd w:id="12"/>
      <w:bookmarkEnd w:id="13"/>
      <w:bookmarkEnd w:id="14"/>
      <w:bookmarkEnd w:id="15"/>
      <w:r w:rsidRPr="00965807">
        <w:rPr>
          <w:lang w:val="en-US"/>
        </w:rPr>
        <w:t> </w:t>
      </w:r>
    </w:p>
    <w:p w14:paraId="3612669C" w14:textId="77777777" w:rsidR="003E17B3" w:rsidRPr="00965807" w:rsidRDefault="003E17B3" w:rsidP="003E17B3">
      <w:pPr>
        <w:rPr>
          <w:lang w:val="en-US"/>
        </w:rPr>
      </w:pPr>
      <w:r w:rsidRPr="00965807">
        <w:rPr>
          <w:lang w:val="en-US"/>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4"/>
        <w:gridCol w:w="3750"/>
        <w:gridCol w:w="3906"/>
      </w:tblGrid>
      <w:tr w:rsidR="003E17B3" w:rsidRPr="00965807" w14:paraId="3A2F0533"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AF73387" w14:textId="77777777" w:rsidR="003E17B3" w:rsidRPr="00965807" w:rsidRDefault="003E17B3">
            <w:pPr>
              <w:rPr>
                <w:lang w:val="en-US"/>
              </w:rPr>
            </w:pPr>
            <w:r w:rsidRPr="009F42C6">
              <w:rPr>
                <w:b/>
              </w:rPr>
              <w:t>NAME</w:t>
            </w:r>
            <w:r w:rsidRPr="00965807">
              <w:rPr>
                <w:lang w:val="en-US"/>
              </w:rPr>
              <w:t> </w:t>
            </w:r>
            <w:r w:rsidRPr="00965807">
              <w:rPr>
                <w:lang w:val="en-US"/>
              </w:rPr>
              <w:br/>
            </w:r>
            <w:r w:rsidRPr="009F42C6">
              <w:rPr>
                <w:b/>
              </w:rPr>
              <w:t>of group</w:t>
            </w:r>
            <w:r w:rsidRPr="00965807">
              <w:rPr>
                <w:lang w:val="en-US"/>
              </w:rPr>
              <w:t> </w:t>
            </w:r>
          </w:p>
        </w:tc>
        <w:tc>
          <w:tcPr>
            <w:tcW w:w="408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7880BF78" w14:textId="77777777" w:rsidR="003E17B3" w:rsidRPr="00965807" w:rsidRDefault="003E17B3">
            <w:pPr>
              <w:rPr>
                <w:lang w:val="en-US"/>
              </w:rPr>
            </w:pPr>
            <w:r w:rsidRPr="00965807">
              <w:rPr>
                <w:b/>
              </w:rPr>
              <w:t>Starfsmenn</w:t>
            </w:r>
            <w:r w:rsidRPr="00965807">
              <w:rPr>
                <w:lang w:val="en-US"/>
              </w:rPr>
              <w:t> </w:t>
            </w:r>
          </w:p>
        </w:tc>
        <w:tc>
          <w:tcPr>
            <w:tcW w:w="435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7E3E617D" w14:textId="77777777" w:rsidR="003E17B3" w:rsidRPr="00965807" w:rsidRDefault="003E17B3">
            <w:pPr>
              <w:rPr>
                <w:lang w:val="en-US"/>
              </w:rPr>
            </w:pPr>
            <w:r w:rsidRPr="00965807">
              <w:rPr>
                <w:b/>
              </w:rPr>
              <w:t>Yfirmenn</w:t>
            </w:r>
            <w:r w:rsidRPr="00965807">
              <w:rPr>
                <w:lang w:val="en-US"/>
              </w:rPr>
              <w:t> </w:t>
            </w:r>
          </w:p>
        </w:tc>
      </w:tr>
      <w:tr w:rsidR="003E17B3" w:rsidRPr="00965807" w14:paraId="7DAE1810" w14:textId="77777777" w:rsidTr="6BE159DD">
        <w:trPr>
          <w:trHeight w:val="300"/>
        </w:trPr>
        <w:tc>
          <w:tcPr>
            <w:tcW w:w="690" w:type="dxa"/>
            <w:vMerge w:val="restart"/>
            <w:tcBorders>
              <w:top w:val="single" w:sz="6" w:space="0" w:color="000000" w:themeColor="text1"/>
              <w:left w:val="single" w:sz="6" w:space="0" w:color="auto"/>
              <w:bottom w:val="single" w:sz="6" w:space="0" w:color="auto"/>
              <w:right w:val="single" w:sz="6" w:space="0" w:color="000000" w:themeColor="text1"/>
            </w:tcBorders>
            <w:shd w:val="clear" w:color="auto" w:fill="auto"/>
            <w:vAlign w:val="bottom"/>
            <w:hideMark/>
          </w:tcPr>
          <w:p w14:paraId="38E75B0E" w14:textId="77777777" w:rsidR="003E17B3" w:rsidRPr="00965807" w:rsidRDefault="003E17B3">
            <w:pPr>
              <w:rPr>
                <w:lang w:val="en-US"/>
              </w:rPr>
            </w:pPr>
            <w:r w:rsidRPr="009F42C6">
              <w:rPr>
                <w:b/>
              </w:rPr>
              <w:t>WHO</w:t>
            </w:r>
            <w:r w:rsidRPr="00965807">
              <w:rPr>
                <w:lang w:val="en-US"/>
              </w:rPr>
              <w:t> </w:t>
            </w:r>
            <w:r w:rsidRPr="00965807">
              <w:rPr>
                <w:lang w:val="en-US"/>
              </w:rPr>
              <w:br/>
            </w:r>
            <w:r w:rsidRPr="009F42C6">
              <w:rPr>
                <w:b/>
              </w:rPr>
              <w:t>background</w:t>
            </w:r>
            <w:r w:rsidRPr="00965807">
              <w:rPr>
                <w:lang w:val="en-US"/>
              </w:rPr>
              <w:t> </w:t>
            </w: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E9D06A6" w14:textId="77777777" w:rsidR="003E17B3" w:rsidRPr="00965807" w:rsidRDefault="003E17B3">
            <w:pPr>
              <w:rPr>
                <w:lang w:val="en-US"/>
              </w:rPr>
            </w:pPr>
            <w:r w:rsidRPr="00965807">
              <w:rPr>
                <w:b/>
              </w:rPr>
              <w:t>Age:</w:t>
            </w:r>
            <w:r w:rsidRPr="00965807">
              <w:t xml:space="preserve"> 17-67</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914CAA0" w14:textId="77777777" w:rsidR="003E17B3" w:rsidRPr="00965807" w:rsidRDefault="003E17B3">
            <w:pPr>
              <w:rPr>
                <w:lang w:val="en-US"/>
              </w:rPr>
            </w:pPr>
            <w:r w:rsidRPr="00965807">
              <w:rPr>
                <w:b/>
              </w:rPr>
              <w:t>Age:</w:t>
            </w:r>
            <w:r w:rsidRPr="00965807">
              <w:t xml:space="preserve"> 18-67</w:t>
            </w:r>
            <w:r w:rsidRPr="00965807">
              <w:rPr>
                <w:lang w:val="en-US"/>
              </w:rPr>
              <w:t> </w:t>
            </w:r>
          </w:p>
        </w:tc>
      </w:tr>
      <w:tr w:rsidR="003E17B3" w:rsidRPr="00965807" w14:paraId="4F3B7C03" w14:textId="77777777" w:rsidTr="6BE159DD">
        <w:trPr>
          <w:trHeight w:val="300"/>
        </w:trPr>
        <w:tc>
          <w:tcPr>
            <w:tcW w:w="0" w:type="auto"/>
            <w:vMerge/>
            <w:vAlign w:val="center"/>
            <w:hideMark/>
          </w:tcPr>
          <w:p w14:paraId="1ADE2A02" w14:textId="77777777" w:rsidR="003E17B3" w:rsidRPr="00965807" w:rsidRDefault="003E17B3">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7FE3C82" w14:textId="77777777" w:rsidR="003E17B3" w:rsidRPr="00965807" w:rsidRDefault="003E17B3">
            <w:pPr>
              <w:rPr>
                <w:lang w:val="en-US"/>
              </w:rPr>
            </w:pPr>
            <w:r w:rsidRPr="00965807">
              <w:rPr>
                <w:b/>
              </w:rPr>
              <w:t>Gender:</w:t>
            </w:r>
            <w:r w:rsidRPr="00965807">
              <w:t>  Hvað sem er</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642064" w14:textId="77777777" w:rsidR="003E17B3" w:rsidRPr="00965807" w:rsidRDefault="003E17B3">
            <w:pPr>
              <w:rPr>
                <w:lang w:val="en-US"/>
              </w:rPr>
            </w:pPr>
            <w:r w:rsidRPr="00965807">
              <w:rPr>
                <w:b/>
              </w:rPr>
              <w:t xml:space="preserve">Gender: </w:t>
            </w:r>
            <w:r w:rsidRPr="00965807">
              <w:t>Hvað sem er</w:t>
            </w:r>
            <w:r w:rsidRPr="00965807">
              <w:rPr>
                <w:lang w:val="en-US"/>
              </w:rPr>
              <w:t> </w:t>
            </w:r>
          </w:p>
        </w:tc>
      </w:tr>
      <w:tr w:rsidR="003E17B3" w:rsidRPr="00965807" w14:paraId="244CB396" w14:textId="77777777" w:rsidTr="6BE159DD">
        <w:trPr>
          <w:trHeight w:val="300"/>
        </w:trPr>
        <w:tc>
          <w:tcPr>
            <w:tcW w:w="0" w:type="auto"/>
            <w:vMerge/>
            <w:vAlign w:val="center"/>
            <w:hideMark/>
          </w:tcPr>
          <w:p w14:paraId="38115735" w14:textId="77777777" w:rsidR="003E17B3" w:rsidRPr="00965807" w:rsidRDefault="003E17B3">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C4B571C" w14:textId="77777777" w:rsidR="003E17B3" w:rsidRPr="00965807" w:rsidRDefault="003E17B3">
            <w:pPr>
              <w:rPr>
                <w:lang w:val="en-US"/>
              </w:rPr>
            </w:pPr>
            <w:r w:rsidRPr="00965807">
              <w:rPr>
                <w:b/>
              </w:rPr>
              <w:t xml:space="preserve">Education:  </w:t>
            </w:r>
            <w:r w:rsidRPr="00965807">
              <w:t>Mismunandi</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599242" w14:textId="77777777" w:rsidR="003E17B3" w:rsidRPr="00965807" w:rsidRDefault="003E17B3">
            <w:pPr>
              <w:rPr>
                <w:lang w:val="en-US"/>
              </w:rPr>
            </w:pPr>
            <w:r w:rsidRPr="00965807">
              <w:rPr>
                <w:b/>
              </w:rPr>
              <w:t xml:space="preserve">Education: </w:t>
            </w:r>
            <w:r w:rsidRPr="00965807">
              <w:t>Mismunandi</w:t>
            </w:r>
            <w:r w:rsidRPr="00965807">
              <w:rPr>
                <w:lang w:val="en-US"/>
              </w:rPr>
              <w:t> </w:t>
            </w:r>
          </w:p>
        </w:tc>
      </w:tr>
      <w:tr w:rsidR="003E17B3" w:rsidRPr="00965807" w14:paraId="246561B3" w14:textId="77777777" w:rsidTr="6BE159DD">
        <w:trPr>
          <w:trHeight w:val="300"/>
        </w:trPr>
        <w:tc>
          <w:tcPr>
            <w:tcW w:w="0" w:type="auto"/>
            <w:vMerge/>
            <w:vAlign w:val="center"/>
            <w:hideMark/>
          </w:tcPr>
          <w:p w14:paraId="2D925184" w14:textId="77777777" w:rsidR="003E17B3" w:rsidRPr="00965807" w:rsidRDefault="003E17B3">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14E0E7E" w14:textId="77777777" w:rsidR="003E17B3" w:rsidRPr="00965807" w:rsidRDefault="003E17B3">
            <w:pPr>
              <w:rPr>
                <w:lang w:val="en-US"/>
              </w:rPr>
            </w:pPr>
            <w:r w:rsidRPr="00965807">
              <w:rPr>
                <w:b/>
              </w:rPr>
              <w:t>Abilities/Disabilities:</w:t>
            </w:r>
            <w:r w:rsidRPr="00965807">
              <w:t xml:space="preserve"> Ekki vitað</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A8ED3F0" w14:textId="77777777" w:rsidR="003E17B3" w:rsidRPr="00965807" w:rsidRDefault="003E17B3">
            <w:pPr>
              <w:rPr>
                <w:lang w:val="en-US"/>
              </w:rPr>
            </w:pPr>
            <w:r w:rsidRPr="00965807">
              <w:rPr>
                <w:b/>
              </w:rPr>
              <w:t>Abilities/Disabilities:</w:t>
            </w:r>
            <w:r w:rsidRPr="00965807">
              <w:t xml:space="preserve"> Ekki vitað</w:t>
            </w:r>
            <w:r w:rsidRPr="00965807">
              <w:rPr>
                <w:lang w:val="en-US"/>
              </w:rPr>
              <w:t> </w:t>
            </w:r>
          </w:p>
        </w:tc>
      </w:tr>
      <w:tr w:rsidR="003E17B3" w:rsidRPr="00965807" w14:paraId="1F9B6974" w14:textId="77777777" w:rsidTr="6BE159DD">
        <w:trPr>
          <w:trHeight w:val="300"/>
        </w:trPr>
        <w:tc>
          <w:tcPr>
            <w:tcW w:w="0" w:type="auto"/>
            <w:vMerge/>
            <w:vAlign w:val="center"/>
            <w:hideMark/>
          </w:tcPr>
          <w:p w14:paraId="6061DCC1" w14:textId="77777777" w:rsidR="003E17B3" w:rsidRPr="00965807" w:rsidRDefault="003E17B3">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55EB1F4" w14:textId="77777777" w:rsidR="003E17B3" w:rsidRPr="00965807" w:rsidRDefault="003E17B3">
            <w:pPr>
              <w:rPr>
                <w:lang w:val="en-US"/>
              </w:rPr>
            </w:pPr>
            <w:r w:rsidRPr="00965807">
              <w:rPr>
                <w:b/>
              </w:rPr>
              <w:t>Computer skills: </w:t>
            </w:r>
            <w:r w:rsidRPr="00965807">
              <w:t xml:space="preserve"> Meðal þekking</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3CDDAF50" w14:textId="77777777" w:rsidR="003E17B3" w:rsidRPr="00965807" w:rsidRDefault="003E17B3">
            <w:pPr>
              <w:rPr>
                <w:lang w:val="en-US"/>
              </w:rPr>
            </w:pPr>
            <w:r w:rsidRPr="00965807">
              <w:rPr>
                <w:b/>
              </w:rPr>
              <w:t>Computer skills: </w:t>
            </w:r>
            <w:r w:rsidRPr="00965807">
              <w:t xml:space="preserve"> Meðal þekking</w:t>
            </w:r>
            <w:r w:rsidRPr="00965807">
              <w:rPr>
                <w:lang w:val="en-US"/>
              </w:rPr>
              <w:t> </w:t>
            </w:r>
          </w:p>
        </w:tc>
      </w:tr>
      <w:tr w:rsidR="003E17B3" w:rsidRPr="00965807" w14:paraId="266CA913" w14:textId="77777777" w:rsidTr="6BE159DD">
        <w:trPr>
          <w:trHeight w:val="300"/>
        </w:trPr>
        <w:tc>
          <w:tcPr>
            <w:tcW w:w="0" w:type="auto"/>
            <w:vMerge/>
            <w:vAlign w:val="center"/>
            <w:hideMark/>
          </w:tcPr>
          <w:p w14:paraId="2829555E" w14:textId="77777777" w:rsidR="003E17B3" w:rsidRPr="00965807" w:rsidRDefault="003E17B3">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4BCC2E6" w14:textId="77777777" w:rsidR="003E17B3" w:rsidRPr="00965807" w:rsidRDefault="003E17B3">
            <w:pPr>
              <w:rPr>
                <w:lang w:val="en-US"/>
              </w:rPr>
            </w:pPr>
            <w:r w:rsidRPr="00965807">
              <w:rPr>
                <w:b/>
              </w:rPr>
              <w:t xml:space="preserve">Number: </w:t>
            </w:r>
            <w:r w:rsidRPr="00965807">
              <w:t>Að minnsta kosti einn eða fleiri. </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88DE3E5" w14:textId="77777777" w:rsidR="003E17B3" w:rsidRPr="00965807" w:rsidRDefault="003E17B3">
            <w:pPr>
              <w:rPr>
                <w:lang w:val="en-US"/>
              </w:rPr>
            </w:pPr>
            <w:r w:rsidRPr="00965807">
              <w:rPr>
                <w:b/>
              </w:rPr>
              <w:t xml:space="preserve">Number:  </w:t>
            </w:r>
            <w:r w:rsidRPr="00965807">
              <w:t>1 á hverjum áfangastað</w:t>
            </w:r>
            <w:r w:rsidRPr="00965807">
              <w:rPr>
                <w:lang w:val="en-US"/>
              </w:rPr>
              <w:t> </w:t>
            </w:r>
          </w:p>
        </w:tc>
      </w:tr>
      <w:tr w:rsidR="003E17B3" w:rsidRPr="009A28D7" w14:paraId="2844E3EB" w14:textId="77777777" w:rsidTr="6BE159DD">
        <w:trPr>
          <w:trHeight w:val="300"/>
        </w:trPr>
        <w:tc>
          <w:tcPr>
            <w:tcW w:w="690" w:type="dxa"/>
            <w:tcBorders>
              <w:top w:val="single" w:sz="6" w:space="0" w:color="auto"/>
              <w:left w:val="single" w:sz="6" w:space="0" w:color="000000" w:themeColor="text1"/>
              <w:bottom w:val="single" w:sz="6" w:space="0" w:color="000000" w:themeColor="text1"/>
              <w:right w:val="single" w:sz="6" w:space="0" w:color="000000" w:themeColor="text1"/>
            </w:tcBorders>
            <w:shd w:val="clear" w:color="auto" w:fill="auto"/>
            <w:vAlign w:val="bottom"/>
            <w:hideMark/>
          </w:tcPr>
          <w:p w14:paraId="319F126C" w14:textId="77777777" w:rsidR="003E17B3" w:rsidRPr="00965807" w:rsidRDefault="003E17B3">
            <w:pPr>
              <w:rPr>
                <w:lang w:val="en-US"/>
              </w:rPr>
            </w:pPr>
            <w:r w:rsidRPr="009F42C6">
              <w:rPr>
                <w:b/>
              </w:rPr>
              <w:t>WHY</w:t>
            </w:r>
            <w:r w:rsidRPr="00965807">
              <w:rPr>
                <w:lang w:val="en-US"/>
              </w:rPr>
              <w:t> </w:t>
            </w:r>
            <w:r w:rsidRPr="00965807">
              <w:rPr>
                <w:lang w:val="en-US"/>
              </w:rPr>
              <w:br/>
            </w:r>
            <w:r w:rsidRPr="009F42C6">
              <w:rPr>
                <w:b/>
              </w:rPr>
              <w:t>main goals</w:t>
            </w:r>
            <w:r w:rsidRPr="00965807">
              <w:rPr>
                <w:lang w:val="en-US"/>
              </w:rPr>
              <w:t> </w:t>
            </w:r>
          </w:p>
        </w:tc>
        <w:tc>
          <w:tcPr>
            <w:tcW w:w="408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3E928EE1" w14:textId="77777777" w:rsidR="003E17B3" w:rsidRPr="00965807" w:rsidRDefault="003E17B3">
            <w:pPr>
              <w:rPr>
                <w:lang w:val="en-US"/>
              </w:rPr>
            </w:pPr>
            <w:r w:rsidRPr="00965807">
              <w:t>Skrá verkbeiðni/verkskýrslu. Merkja tilbúna verkskýrslu fyrir yfirferð yfirmanns.</w:t>
            </w:r>
            <w:r w:rsidRPr="00965807">
              <w:rPr>
                <w:lang w:val="en-US"/>
              </w:rPr>
              <w:t> </w:t>
            </w:r>
          </w:p>
        </w:tc>
        <w:tc>
          <w:tcPr>
            <w:tcW w:w="435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178018D2" w14:textId="16C4E2A2" w:rsidR="003E17B3" w:rsidRPr="009A28D7" w:rsidRDefault="003E17B3">
            <w:r w:rsidRPr="00965807">
              <w:t xml:space="preserve">Skrá, breyta og skoða lista yfir </w:t>
            </w:r>
            <w:r w:rsidR="00541435">
              <w:t>property</w:t>
            </w:r>
            <w:r w:rsidRPr="00965807">
              <w:t xml:space="preserve">. Skráð nýja, skoða og breyta upplýsingum um starfsmenn. Stofnað nýja og breyta verkbeiðnir fyrir sínar </w:t>
            </w:r>
            <w:r w:rsidR="00B24C22">
              <w:t>property</w:t>
            </w:r>
            <w:r w:rsidRPr="00965807">
              <w:t>ar.  Samþykkt tilbúnar verkskýrslur.</w:t>
            </w:r>
            <w:r w:rsidRPr="009A28D7">
              <w:t> </w:t>
            </w:r>
          </w:p>
        </w:tc>
      </w:tr>
      <w:tr w:rsidR="003E17B3" w:rsidRPr="00965807" w14:paraId="7FFAAC65"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75E8679D" w14:textId="77777777" w:rsidR="003E17B3" w:rsidRPr="00965807" w:rsidRDefault="003E17B3">
            <w:pPr>
              <w:rPr>
                <w:lang w:val="en-US"/>
              </w:rPr>
            </w:pPr>
            <w:r w:rsidRPr="009F42C6">
              <w:rPr>
                <w:b/>
              </w:rPr>
              <w:t>WHAT</w:t>
            </w:r>
            <w:r w:rsidRPr="00965807">
              <w:rPr>
                <w:lang w:val="en-US"/>
              </w:rPr>
              <w:t> </w:t>
            </w:r>
            <w:r w:rsidRPr="00965807">
              <w:rPr>
                <w:lang w:val="en-US"/>
              </w:rPr>
              <w:br/>
            </w:r>
            <w:r w:rsidRPr="009F42C6">
              <w:rPr>
                <w:b/>
              </w:rPr>
              <w:t>equipment</w:t>
            </w:r>
            <w:r w:rsidRPr="00965807">
              <w:rPr>
                <w:lang w:val="en-US"/>
              </w:rPr>
              <w:t> </w:t>
            </w:r>
          </w:p>
        </w:tc>
        <w:tc>
          <w:tcPr>
            <w:tcW w:w="4080" w:type="dxa"/>
            <w:tcBorders>
              <w:top w:val="single" w:sz="6" w:space="0" w:color="000000" w:themeColor="text1"/>
              <w:left w:val="single" w:sz="6" w:space="0" w:color="000000" w:themeColor="text1"/>
              <w:bottom w:val="nil"/>
              <w:right w:val="single" w:sz="6" w:space="0" w:color="000000" w:themeColor="text1"/>
            </w:tcBorders>
            <w:shd w:val="clear" w:color="auto" w:fill="FFFFFF" w:themeFill="background1"/>
            <w:vAlign w:val="bottom"/>
            <w:hideMark/>
          </w:tcPr>
          <w:p w14:paraId="6FDBE98B" w14:textId="77777777" w:rsidR="003E17B3" w:rsidRPr="00965807" w:rsidRDefault="003E17B3">
            <w:pPr>
              <w:rPr>
                <w:lang w:val="en-US"/>
              </w:rPr>
            </w:pPr>
            <w:r w:rsidRPr="00965807">
              <w:t>Síma, fartölvu og tölvu.</w:t>
            </w:r>
            <w:r w:rsidRPr="00965807">
              <w:rPr>
                <w:lang w:val="en-US"/>
              </w:rPr>
              <w:t> </w:t>
            </w:r>
          </w:p>
        </w:tc>
        <w:tc>
          <w:tcPr>
            <w:tcW w:w="4350" w:type="dxa"/>
            <w:tcBorders>
              <w:top w:val="single" w:sz="6" w:space="0" w:color="000000" w:themeColor="text1"/>
              <w:left w:val="nil"/>
              <w:bottom w:val="nil"/>
              <w:right w:val="single" w:sz="6" w:space="0" w:color="000000" w:themeColor="text1"/>
            </w:tcBorders>
            <w:shd w:val="clear" w:color="auto" w:fill="auto"/>
            <w:vAlign w:val="bottom"/>
            <w:hideMark/>
          </w:tcPr>
          <w:p w14:paraId="629B6EE8" w14:textId="77777777" w:rsidR="003E17B3" w:rsidRPr="00965807" w:rsidRDefault="003E17B3">
            <w:pPr>
              <w:rPr>
                <w:lang w:val="en-US"/>
              </w:rPr>
            </w:pPr>
            <w:r w:rsidRPr="00965807">
              <w:t>Síma, fartölvu og tölvu.</w:t>
            </w:r>
            <w:r w:rsidRPr="00965807">
              <w:rPr>
                <w:lang w:val="en-US"/>
              </w:rPr>
              <w:t> </w:t>
            </w:r>
          </w:p>
        </w:tc>
      </w:tr>
      <w:tr w:rsidR="003E17B3" w:rsidRPr="00965807" w14:paraId="28FD1C58"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4EB49108" w14:textId="77777777" w:rsidR="003E17B3" w:rsidRPr="00965807" w:rsidRDefault="003E17B3">
            <w:pPr>
              <w:rPr>
                <w:lang w:val="en-US"/>
              </w:rPr>
            </w:pPr>
            <w:r w:rsidRPr="009F42C6">
              <w:rPr>
                <w:b/>
              </w:rPr>
              <w:t>WHERE</w:t>
            </w:r>
            <w:r w:rsidRPr="00965807">
              <w:rPr>
                <w:lang w:val="en-US"/>
              </w:rPr>
              <w:t> </w:t>
            </w:r>
            <w:r w:rsidRPr="00965807">
              <w:rPr>
                <w:lang w:val="en-US"/>
              </w:rPr>
              <w:br/>
            </w:r>
            <w:r w:rsidRPr="009F42C6">
              <w:rPr>
                <w:b/>
              </w:rPr>
              <w:t>environment</w:t>
            </w:r>
            <w:r w:rsidRPr="00965807">
              <w:rPr>
                <w:lang w:val="en-US"/>
              </w:rPr>
              <w:t> </w:t>
            </w:r>
          </w:p>
        </w:tc>
        <w:tc>
          <w:tcPr>
            <w:tcW w:w="408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002CC0F1" w14:textId="77777777" w:rsidR="003E17B3" w:rsidRPr="00965807" w:rsidRDefault="003E17B3">
            <w:pPr>
              <w:rPr>
                <w:lang w:val="en-US"/>
              </w:rPr>
            </w:pPr>
            <w:r w:rsidRPr="00965807">
              <w:t>Í vinnunni, heima</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4FF299A5" w14:textId="77777777" w:rsidR="003E17B3" w:rsidRPr="00965807" w:rsidRDefault="003E17B3">
            <w:pPr>
              <w:rPr>
                <w:lang w:val="en-US"/>
              </w:rPr>
            </w:pPr>
            <w:r w:rsidRPr="00965807">
              <w:t>í vinnunni, heima</w:t>
            </w:r>
            <w:r w:rsidRPr="00965807">
              <w:rPr>
                <w:lang w:val="en-US"/>
              </w:rPr>
              <w:t> </w:t>
            </w:r>
          </w:p>
        </w:tc>
      </w:tr>
      <w:tr w:rsidR="003E17B3" w:rsidRPr="00965807" w14:paraId="5C5B91A8" w14:textId="77777777" w:rsidTr="6BE159DD">
        <w:trPr>
          <w:trHeight w:val="300"/>
        </w:trPr>
        <w:tc>
          <w:tcPr>
            <w:tcW w:w="690" w:type="dxa"/>
            <w:vMerge w:val="restart"/>
            <w:tcBorders>
              <w:top w:val="single" w:sz="6" w:space="0" w:color="000000" w:themeColor="text1"/>
              <w:left w:val="single" w:sz="6" w:space="0" w:color="auto"/>
              <w:bottom w:val="single" w:sz="6" w:space="0" w:color="000000" w:themeColor="text1"/>
              <w:right w:val="single" w:sz="6" w:space="0" w:color="000000" w:themeColor="text1"/>
            </w:tcBorders>
            <w:shd w:val="clear" w:color="auto" w:fill="auto"/>
            <w:vAlign w:val="bottom"/>
            <w:hideMark/>
          </w:tcPr>
          <w:p w14:paraId="11353630" w14:textId="77777777" w:rsidR="003E17B3" w:rsidRPr="00965807" w:rsidRDefault="003E17B3">
            <w:pPr>
              <w:rPr>
                <w:lang w:val="en-US"/>
              </w:rPr>
            </w:pPr>
            <w:r w:rsidRPr="009F42C6">
              <w:rPr>
                <w:b/>
              </w:rPr>
              <w:t>WHEN</w:t>
            </w:r>
            <w:r w:rsidRPr="00965807">
              <w:rPr>
                <w:lang w:val="en-US"/>
              </w:rPr>
              <w:t> </w:t>
            </w:r>
            <w:r w:rsidRPr="00965807">
              <w:rPr>
                <w:lang w:val="en-US"/>
              </w:rPr>
              <w:br/>
            </w:r>
            <w:r w:rsidRPr="009F42C6">
              <w:rPr>
                <w:b/>
              </w:rPr>
              <w:t>usage of system</w:t>
            </w:r>
            <w:r w:rsidRPr="00965807">
              <w:rPr>
                <w:lang w:val="en-US"/>
              </w:rPr>
              <w:t> </w:t>
            </w:r>
          </w:p>
        </w:tc>
        <w:tc>
          <w:tcPr>
            <w:tcW w:w="408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416C773A" w14:textId="77777777" w:rsidR="003E17B3" w:rsidRPr="00965807" w:rsidRDefault="003E17B3">
            <w:pPr>
              <w:rPr>
                <w:lang w:val="en-US"/>
              </w:rPr>
            </w:pPr>
            <w:r w:rsidRPr="00965807">
              <w:rPr>
                <w:b/>
              </w:rPr>
              <w:t xml:space="preserve">How often: </w:t>
            </w:r>
            <w:r w:rsidRPr="00965807">
              <w:t>Margoft á vinnudögum</w:t>
            </w:r>
            <w:r w:rsidRPr="00965807">
              <w:rPr>
                <w:lang w:val="en-US"/>
              </w:rPr>
              <w:t> </w:t>
            </w:r>
          </w:p>
        </w:tc>
        <w:tc>
          <w:tcPr>
            <w:tcW w:w="4350" w:type="dxa"/>
            <w:tcBorders>
              <w:top w:val="nil"/>
              <w:left w:val="single" w:sz="6" w:space="0" w:color="000000" w:themeColor="text1"/>
              <w:bottom w:val="single" w:sz="6" w:space="0" w:color="000000" w:themeColor="text1"/>
              <w:right w:val="single" w:sz="6" w:space="0" w:color="000000" w:themeColor="text1"/>
            </w:tcBorders>
            <w:shd w:val="clear" w:color="auto" w:fill="auto"/>
            <w:vAlign w:val="bottom"/>
            <w:hideMark/>
          </w:tcPr>
          <w:p w14:paraId="7926B0DA" w14:textId="77777777" w:rsidR="003E17B3" w:rsidRPr="00965807" w:rsidRDefault="003E17B3">
            <w:pPr>
              <w:rPr>
                <w:lang w:val="en-US"/>
              </w:rPr>
            </w:pPr>
            <w:r w:rsidRPr="00965807">
              <w:rPr>
                <w:b/>
              </w:rPr>
              <w:t xml:space="preserve">How often: </w:t>
            </w:r>
            <w:r w:rsidRPr="00965807">
              <w:t>Margoft á vinnudögum</w:t>
            </w:r>
            <w:r w:rsidRPr="00965807">
              <w:rPr>
                <w:lang w:val="en-US"/>
              </w:rPr>
              <w:t> </w:t>
            </w:r>
          </w:p>
        </w:tc>
      </w:tr>
      <w:tr w:rsidR="003E17B3" w:rsidRPr="00965807" w14:paraId="38032948" w14:textId="77777777" w:rsidTr="6BE159DD">
        <w:trPr>
          <w:trHeight w:val="300"/>
        </w:trPr>
        <w:tc>
          <w:tcPr>
            <w:tcW w:w="0" w:type="auto"/>
            <w:vMerge/>
            <w:vAlign w:val="center"/>
            <w:hideMark/>
          </w:tcPr>
          <w:p w14:paraId="3FEFBA9D" w14:textId="77777777" w:rsidR="003E17B3" w:rsidRPr="00965807" w:rsidRDefault="003E17B3">
            <w:pPr>
              <w:rPr>
                <w:lang w:val="en-US"/>
              </w:rPr>
            </w:pPr>
          </w:p>
        </w:tc>
        <w:tc>
          <w:tcPr>
            <w:tcW w:w="408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6AD6F80B" w14:textId="77777777" w:rsidR="003E17B3" w:rsidRPr="00965807" w:rsidRDefault="003E17B3">
            <w:pPr>
              <w:rPr>
                <w:lang w:val="en-US"/>
              </w:rPr>
            </w:pPr>
            <w:r w:rsidRPr="00965807">
              <w:rPr>
                <w:b/>
              </w:rPr>
              <w:t>For how long each time:</w:t>
            </w:r>
            <w:r w:rsidRPr="00965807">
              <w:t xml:space="preserve"> 5 - 10 mín.</w:t>
            </w:r>
            <w:r w:rsidRPr="00965807">
              <w:rPr>
                <w:lang w:val="en-US"/>
              </w:rPr>
              <w:t> </w:t>
            </w:r>
          </w:p>
        </w:tc>
        <w:tc>
          <w:tcPr>
            <w:tcW w:w="4350" w:type="dxa"/>
            <w:tcBorders>
              <w:top w:val="single" w:sz="6" w:space="0" w:color="000000" w:themeColor="text1"/>
              <w:left w:val="single" w:sz="6" w:space="0" w:color="000000" w:themeColor="text1"/>
              <w:bottom w:val="nil"/>
              <w:right w:val="single" w:sz="6" w:space="0" w:color="000000" w:themeColor="text1"/>
            </w:tcBorders>
            <w:shd w:val="clear" w:color="auto" w:fill="auto"/>
            <w:vAlign w:val="bottom"/>
            <w:hideMark/>
          </w:tcPr>
          <w:p w14:paraId="53F6A41F" w14:textId="77777777" w:rsidR="003E17B3" w:rsidRPr="00965807" w:rsidRDefault="003E17B3">
            <w:pPr>
              <w:rPr>
                <w:lang w:val="en-US"/>
              </w:rPr>
            </w:pPr>
            <w:r w:rsidRPr="00965807">
              <w:rPr>
                <w:b/>
              </w:rPr>
              <w:t>For how long each time:</w:t>
            </w:r>
            <w:r w:rsidRPr="00965807">
              <w:t xml:space="preserve"> 20 - 30 mín.</w:t>
            </w:r>
            <w:r w:rsidRPr="00965807">
              <w:rPr>
                <w:lang w:val="en-US"/>
              </w:rPr>
              <w:t> </w:t>
            </w:r>
          </w:p>
        </w:tc>
      </w:tr>
      <w:tr w:rsidR="003E17B3" w:rsidRPr="00965807" w14:paraId="21C24205" w14:textId="77777777" w:rsidTr="6BE159DD">
        <w:trPr>
          <w:trHeight w:val="300"/>
        </w:trPr>
        <w:tc>
          <w:tcPr>
            <w:tcW w:w="0" w:type="auto"/>
            <w:vMerge/>
            <w:vAlign w:val="center"/>
            <w:hideMark/>
          </w:tcPr>
          <w:p w14:paraId="6C5377D6" w14:textId="77777777" w:rsidR="003E17B3" w:rsidRPr="00965807" w:rsidRDefault="003E17B3">
            <w:pPr>
              <w:rPr>
                <w:lang w:val="en-US"/>
              </w:rPr>
            </w:pP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59292DEC" w14:textId="77777777" w:rsidR="003E17B3" w:rsidRPr="00965807" w:rsidRDefault="003E17B3">
            <w:pPr>
              <w:rPr>
                <w:lang w:val="en-US"/>
              </w:rPr>
            </w:pPr>
            <w:r w:rsidRPr="00965807">
              <w:rPr>
                <w:b/>
              </w:rPr>
              <w:t>Skills:</w:t>
            </w:r>
            <w:r w:rsidRPr="00965807">
              <w:t xml:space="preserve"> Grunnhæfni, meðal til góð hæfni í sumum verkferlum.</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D3A734" w14:textId="77777777" w:rsidR="003E17B3" w:rsidRPr="00965807" w:rsidRDefault="003E17B3">
            <w:pPr>
              <w:rPr>
                <w:lang w:val="en-US"/>
              </w:rPr>
            </w:pPr>
            <w:r w:rsidRPr="00965807">
              <w:rPr>
                <w:b/>
              </w:rPr>
              <w:t xml:space="preserve">Skills: </w:t>
            </w:r>
            <w:r w:rsidRPr="00965807">
              <w:t>Góð hæfni almennt</w:t>
            </w:r>
            <w:r w:rsidRPr="00965807">
              <w:rPr>
                <w:lang w:val="en-US"/>
              </w:rPr>
              <w:t> </w:t>
            </w:r>
          </w:p>
        </w:tc>
      </w:tr>
      <w:tr w:rsidR="003E17B3" w:rsidRPr="009A28D7" w14:paraId="7DF1AED6" w14:textId="77777777" w:rsidTr="6BE159DD">
        <w:trPr>
          <w:trHeight w:val="300"/>
        </w:trPr>
        <w:tc>
          <w:tcPr>
            <w:tcW w:w="690" w:type="dxa"/>
            <w:tcBorders>
              <w:top w:val="single" w:sz="6" w:space="0" w:color="000000" w:themeColor="text1"/>
              <w:left w:val="single" w:sz="6" w:space="0" w:color="000000" w:themeColor="text1"/>
              <w:bottom w:val="single" w:sz="6" w:space="0" w:color="000000" w:themeColor="text1"/>
              <w:right w:val="nil"/>
            </w:tcBorders>
            <w:shd w:val="clear" w:color="auto" w:fill="auto"/>
            <w:vAlign w:val="bottom"/>
            <w:hideMark/>
          </w:tcPr>
          <w:p w14:paraId="346B8246" w14:textId="77777777" w:rsidR="003E17B3" w:rsidRPr="00965807" w:rsidRDefault="003E17B3">
            <w:pPr>
              <w:rPr>
                <w:lang w:val="en-US"/>
              </w:rPr>
            </w:pPr>
            <w:r w:rsidRPr="009F42C6">
              <w:rPr>
                <w:b/>
              </w:rPr>
              <w:t>HOW Important</w:t>
            </w:r>
            <w:r w:rsidRPr="00965807">
              <w:rPr>
                <w:lang w:val="en-US"/>
              </w:rPr>
              <w:t> </w:t>
            </w:r>
          </w:p>
        </w:tc>
        <w:tc>
          <w:tcPr>
            <w:tcW w:w="4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1B7183B6" w14:textId="77777777" w:rsidR="003E17B3" w:rsidRPr="00965807" w:rsidRDefault="003E17B3">
            <w:pPr>
              <w:rPr>
                <w:lang w:val="en-US"/>
              </w:rPr>
            </w:pPr>
            <w:r w:rsidRPr="00965807">
              <w:t>Mjög mikilvægir</w:t>
            </w:r>
            <w:r w:rsidRPr="00965807">
              <w:rPr>
                <w:lang w:val="en-US"/>
              </w:rPr>
              <w:t> </w:t>
            </w:r>
          </w:p>
        </w:tc>
        <w:tc>
          <w:tcPr>
            <w:tcW w:w="43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6CD68D25" w14:textId="77777777" w:rsidR="003E17B3" w:rsidRPr="009A28D7" w:rsidRDefault="003E17B3">
            <w:pPr>
              <w:rPr>
                <w:lang w:val="da-DK"/>
              </w:rPr>
            </w:pPr>
            <w:r w:rsidRPr="00965807">
              <w:t>Mjög mikilvægt fyrir starfsemi fyrirtækisins</w:t>
            </w:r>
            <w:r w:rsidRPr="009A28D7">
              <w:rPr>
                <w:lang w:val="da-DK"/>
              </w:rPr>
              <w:t> </w:t>
            </w:r>
          </w:p>
        </w:tc>
      </w:tr>
    </w:tbl>
    <w:p w14:paraId="3BCD453F" w14:textId="77777777" w:rsidR="003E17B3" w:rsidRPr="009A28D7" w:rsidRDefault="003E17B3" w:rsidP="003E17B3">
      <w:pPr>
        <w:rPr>
          <w:lang w:val="da-DK"/>
        </w:rPr>
      </w:pPr>
      <w:r w:rsidRPr="009A28D7">
        <w:rPr>
          <w:lang w:val="da-DK"/>
        </w:rPr>
        <w:t> </w:t>
      </w:r>
    </w:p>
    <w:p w14:paraId="4CE66551" w14:textId="77777777" w:rsidR="003E17B3" w:rsidRPr="009A28D7" w:rsidRDefault="003E17B3" w:rsidP="003E17B3">
      <w:pPr>
        <w:rPr>
          <w:lang w:val="da-DK"/>
        </w:rPr>
      </w:pPr>
      <w:r w:rsidRPr="009A28D7">
        <w:rPr>
          <w:lang w:val="da-DK"/>
        </w:rPr>
        <w:t> </w:t>
      </w:r>
    </w:p>
    <w:p w14:paraId="3DC9AFB0" w14:textId="7A959B68" w:rsidR="003E17B3" w:rsidRPr="00965807" w:rsidRDefault="003E17B3" w:rsidP="00BB0960">
      <w:pPr>
        <w:pStyle w:val="Heading1"/>
        <w:rPr>
          <w:lang w:val="en-US"/>
        </w:rPr>
      </w:pPr>
      <w:bookmarkStart w:id="16" w:name="_Toc183516955"/>
      <w:bookmarkStart w:id="17" w:name="_Toc183516967"/>
      <w:bookmarkStart w:id="18" w:name="_Toc183517110"/>
      <w:bookmarkStart w:id="19" w:name="_Toc183675584"/>
      <w:r w:rsidRPr="00965807">
        <w:t>Útlitshönnun (Happy path)</w:t>
      </w:r>
      <w:bookmarkEnd w:id="16"/>
      <w:bookmarkEnd w:id="17"/>
      <w:bookmarkEnd w:id="18"/>
      <w:bookmarkEnd w:id="19"/>
      <w:r w:rsidRPr="00965807">
        <w:rPr>
          <w:lang w:val="en-US"/>
        </w:rPr>
        <w:t> </w:t>
      </w:r>
    </w:p>
    <w:p w14:paraId="7D65D5EA" w14:textId="77777777" w:rsidR="003E17B3" w:rsidRDefault="003E17B3" w:rsidP="003E17B3">
      <w:pPr>
        <w:rPr>
          <w:lang w:val="en-US"/>
        </w:rPr>
      </w:pPr>
      <w:r w:rsidRPr="00965807">
        <w:rPr>
          <w:lang w:val="en-US"/>
        </w:rPr>
        <w:t> </w:t>
      </w:r>
    </w:p>
    <w:p w14:paraId="4E6EB8B8" w14:textId="77777777" w:rsidR="00712346" w:rsidRDefault="00712346" w:rsidP="003E17B3">
      <w:pPr>
        <w:rPr>
          <w:lang w:val="en-US"/>
        </w:rPr>
      </w:pPr>
      <w:r>
        <w:rPr>
          <w:lang w:val="en-US"/>
        </w:rPr>
        <w:t>User stories</w:t>
      </w:r>
    </w:p>
    <w:p w14:paraId="58C19210" w14:textId="4577912E" w:rsidR="00F23B17" w:rsidRDefault="00040A61" w:rsidP="00712346">
      <w:pPr>
        <w:pStyle w:val="ListParagraph"/>
        <w:numPr>
          <w:ilvl w:val="0"/>
          <w:numId w:val="87"/>
        </w:numPr>
        <w:rPr>
          <w:lang w:val="en-US"/>
        </w:rPr>
      </w:pPr>
      <w:r>
        <w:rPr>
          <w:lang w:val="en-US"/>
        </w:rPr>
        <w:t>Sem yfirmaður vil ég geta samþykkt verkbeiðni</w:t>
      </w:r>
    </w:p>
    <w:p w14:paraId="253D5F19" w14:textId="737A758C" w:rsidR="00490AF6" w:rsidRDefault="00490AF6" w:rsidP="00712346">
      <w:pPr>
        <w:pStyle w:val="ListParagraph"/>
        <w:numPr>
          <w:ilvl w:val="0"/>
          <w:numId w:val="87"/>
        </w:numPr>
        <w:rPr>
          <w:lang w:val="en-US"/>
        </w:rPr>
      </w:pPr>
      <w:r>
        <w:rPr>
          <w:lang w:val="en-US"/>
        </w:rPr>
        <w:t xml:space="preserve">Sem yfirmaður vil ég geta </w:t>
      </w:r>
      <w:r w:rsidR="0008048D">
        <w:rPr>
          <w:lang w:val="en-US"/>
        </w:rPr>
        <w:t>hafnað verkbeiðni</w:t>
      </w:r>
    </w:p>
    <w:p w14:paraId="74C94F0A" w14:textId="3C8C6350" w:rsidR="00040A61" w:rsidRDefault="00040A61" w:rsidP="00040A61">
      <w:pPr>
        <w:pStyle w:val="ListParagraph"/>
        <w:numPr>
          <w:ilvl w:val="0"/>
          <w:numId w:val="87"/>
        </w:numPr>
        <w:rPr>
          <w:lang w:val="en-US"/>
        </w:rPr>
      </w:pPr>
      <w:r>
        <w:rPr>
          <w:lang w:val="en-US"/>
        </w:rPr>
        <w:t xml:space="preserve">Sem yfirmaður vil ég geta </w:t>
      </w:r>
      <w:r w:rsidR="000B271B">
        <w:rPr>
          <w:lang w:val="en-US"/>
        </w:rPr>
        <w:t xml:space="preserve">breytt </w:t>
      </w:r>
      <w:r w:rsidR="009F1E5D">
        <w:rPr>
          <w:lang w:val="en-US"/>
        </w:rPr>
        <w:t>verkbeiðni</w:t>
      </w:r>
    </w:p>
    <w:p w14:paraId="37A94BAF" w14:textId="496FB574" w:rsidR="00040A61" w:rsidRDefault="001F6973" w:rsidP="00712346">
      <w:pPr>
        <w:pStyle w:val="ListParagraph"/>
        <w:numPr>
          <w:ilvl w:val="0"/>
          <w:numId w:val="87"/>
        </w:numPr>
        <w:rPr>
          <w:lang w:val="en-US"/>
        </w:rPr>
      </w:pPr>
      <w:r>
        <w:rPr>
          <w:lang w:val="en-US"/>
        </w:rPr>
        <w:t xml:space="preserve">Sem yfirmaður vil ég geta breytt </w:t>
      </w:r>
      <w:r w:rsidR="003F240C">
        <w:rPr>
          <w:lang w:val="en-US"/>
        </w:rPr>
        <w:t>property</w:t>
      </w:r>
    </w:p>
    <w:p w14:paraId="6092C919" w14:textId="1F685943" w:rsidR="00B943C5" w:rsidRDefault="00B943C5" w:rsidP="00712346">
      <w:pPr>
        <w:pStyle w:val="ListParagraph"/>
        <w:numPr>
          <w:ilvl w:val="0"/>
          <w:numId w:val="87"/>
        </w:numPr>
        <w:rPr>
          <w:lang w:val="en-US"/>
        </w:rPr>
      </w:pPr>
      <w:r>
        <w:rPr>
          <w:lang w:val="en-US"/>
        </w:rPr>
        <w:t xml:space="preserve">Sem yfirmaður vil ég geta listað upp </w:t>
      </w:r>
      <w:r w:rsidR="003F240C">
        <w:rPr>
          <w:lang w:val="en-US"/>
        </w:rPr>
        <w:t>property</w:t>
      </w:r>
    </w:p>
    <w:p w14:paraId="054BB478" w14:textId="3047E009" w:rsidR="00F23B17" w:rsidRDefault="00F80FBE" w:rsidP="00712346">
      <w:pPr>
        <w:pStyle w:val="ListParagraph"/>
        <w:numPr>
          <w:ilvl w:val="0"/>
          <w:numId w:val="87"/>
        </w:numPr>
        <w:rPr>
          <w:lang w:val="en-US"/>
        </w:rPr>
      </w:pPr>
      <w:r>
        <w:rPr>
          <w:lang w:val="en-US"/>
        </w:rPr>
        <w:t xml:space="preserve">Sem yfirmaður vil ég geta </w:t>
      </w:r>
      <w:r w:rsidR="00384473">
        <w:rPr>
          <w:lang w:val="en-US"/>
        </w:rPr>
        <w:t xml:space="preserve">bætt við </w:t>
      </w:r>
      <w:r w:rsidR="00B24C22">
        <w:rPr>
          <w:lang w:val="en-US"/>
        </w:rPr>
        <w:t>property</w:t>
      </w:r>
    </w:p>
    <w:p w14:paraId="7C77C96E" w14:textId="242A2461" w:rsidR="00FE184F" w:rsidRDefault="00F23B17" w:rsidP="00712346">
      <w:pPr>
        <w:pStyle w:val="ListParagraph"/>
        <w:numPr>
          <w:ilvl w:val="0"/>
          <w:numId w:val="87"/>
        </w:numPr>
        <w:rPr>
          <w:lang w:val="en-US"/>
        </w:rPr>
      </w:pPr>
      <w:r>
        <w:rPr>
          <w:lang w:val="en-US"/>
        </w:rPr>
        <w:t xml:space="preserve">Sem yfirmaður vil ég geta fjarlægt </w:t>
      </w:r>
      <w:r w:rsidR="00B24C22">
        <w:rPr>
          <w:lang w:val="en-US"/>
        </w:rPr>
        <w:t>property</w:t>
      </w:r>
    </w:p>
    <w:p w14:paraId="6C23177A" w14:textId="77777777" w:rsidR="003C3063" w:rsidRDefault="00FE184F" w:rsidP="00712346">
      <w:pPr>
        <w:pStyle w:val="ListParagraph"/>
        <w:numPr>
          <w:ilvl w:val="0"/>
          <w:numId w:val="87"/>
        </w:numPr>
        <w:rPr>
          <w:lang w:val="en-US"/>
        </w:rPr>
      </w:pPr>
      <w:r>
        <w:rPr>
          <w:lang w:val="en-US"/>
        </w:rPr>
        <w:t xml:space="preserve">Sem yfirmaður </w:t>
      </w:r>
      <w:r w:rsidR="001319A4">
        <w:rPr>
          <w:lang w:val="en-US"/>
        </w:rPr>
        <w:t xml:space="preserve">vil ég geta </w:t>
      </w:r>
      <w:r w:rsidR="003C3063">
        <w:rPr>
          <w:lang w:val="en-US"/>
        </w:rPr>
        <w:t>bætt við starfsmanni</w:t>
      </w:r>
    </w:p>
    <w:p w14:paraId="43DF70E6" w14:textId="77777777" w:rsidR="003C3063" w:rsidRDefault="003C3063" w:rsidP="00712346">
      <w:pPr>
        <w:pStyle w:val="ListParagraph"/>
        <w:numPr>
          <w:ilvl w:val="0"/>
          <w:numId w:val="87"/>
        </w:numPr>
        <w:rPr>
          <w:lang w:val="en-US"/>
        </w:rPr>
      </w:pPr>
      <w:r>
        <w:rPr>
          <w:lang w:val="en-US"/>
        </w:rPr>
        <w:t>Sem yfirmaður vil ég geta fjarlægt starfsmann</w:t>
      </w:r>
    </w:p>
    <w:p w14:paraId="47EFB887" w14:textId="77777777" w:rsidR="003C3063" w:rsidRDefault="003C3063" w:rsidP="00712346">
      <w:pPr>
        <w:pStyle w:val="ListParagraph"/>
        <w:numPr>
          <w:ilvl w:val="0"/>
          <w:numId w:val="87"/>
        </w:numPr>
        <w:rPr>
          <w:lang w:val="en-US"/>
        </w:rPr>
      </w:pPr>
      <w:r>
        <w:rPr>
          <w:lang w:val="en-US"/>
        </w:rPr>
        <w:t>Sem yfirmaður vill ég geta breytt upplýsingum um starfsmann</w:t>
      </w:r>
    </w:p>
    <w:p w14:paraId="1C8B0862" w14:textId="77777777" w:rsidR="003F2E94" w:rsidRDefault="003C3063" w:rsidP="00712346">
      <w:pPr>
        <w:pStyle w:val="ListParagraph"/>
        <w:numPr>
          <w:ilvl w:val="0"/>
          <w:numId w:val="87"/>
        </w:numPr>
        <w:rPr>
          <w:lang w:val="en-US"/>
        </w:rPr>
      </w:pPr>
      <w:r>
        <w:rPr>
          <w:lang w:val="en-US"/>
        </w:rPr>
        <w:t>Sem yfirmaður vil ég geta listað upp starfsmönnum</w:t>
      </w:r>
    </w:p>
    <w:p w14:paraId="30DB7BA7" w14:textId="7B33DC0F" w:rsidR="00712346" w:rsidRPr="00712346" w:rsidRDefault="003F2E94" w:rsidP="00712346">
      <w:pPr>
        <w:pStyle w:val="ListParagraph"/>
        <w:numPr>
          <w:ilvl w:val="0"/>
          <w:numId w:val="87"/>
        </w:numPr>
        <w:rPr>
          <w:lang w:val="en-US"/>
        </w:rPr>
      </w:pPr>
      <w:r w:rsidRPr="6E52C4DA">
        <w:rPr>
          <w:lang w:val="en-US"/>
        </w:rPr>
        <w:t>Sem yfirmaður vil ég geta leitað eftir auðkenni</w:t>
      </w:r>
    </w:p>
    <w:p w14:paraId="735D1C86" w14:textId="2738EEF4" w:rsidR="00712346" w:rsidRPr="00712346" w:rsidRDefault="41BDD89C" w:rsidP="00712346">
      <w:pPr>
        <w:pStyle w:val="ListParagraph"/>
        <w:numPr>
          <w:ilvl w:val="0"/>
          <w:numId w:val="87"/>
        </w:numPr>
        <w:rPr>
          <w:lang w:val="en-US"/>
        </w:rPr>
      </w:pPr>
      <w:r>
        <w:t xml:space="preserve">Sem yfirmaður </w:t>
      </w:r>
      <w:r w:rsidR="18E3FE08">
        <w:t>vil ég getað skráð nýjann áfangastað</w:t>
      </w:r>
    </w:p>
    <w:p w14:paraId="36BBBE51" w14:textId="57DF3790" w:rsidR="00712346" w:rsidRPr="00712346" w:rsidRDefault="18E3FE08" w:rsidP="00712346">
      <w:pPr>
        <w:pStyle w:val="ListParagraph"/>
        <w:numPr>
          <w:ilvl w:val="0"/>
          <w:numId w:val="87"/>
        </w:numPr>
      </w:pPr>
      <w:r>
        <w:t>Sem yfirmaður vil ég geta uppfært upplýsingar um áfangastað</w:t>
      </w:r>
    </w:p>
    <w:p w14:paraId="2108308C" w14:textId="652A1095" w:rsidR="18E3FE08" w:rsidRDefault="18E3FE08" w:rsidP="371756E0">
      <w:pPr>
        <w:pStyle w:val="ListParagraph"/>
        <w:numPr>
          <w:ilvl w:val="0"/>
          <w:numId w:val="87"/>
        </w:numPr>
      </w:pPr>
      <w:r>
        <w:t>Sem yfirmaður vil ég geta séð lista yfir áfangastaði</w:t>
      </w:r>
    </w:p>
    <w:p w14:paraId="7FE58003" w14:textId="7132148D" w:rsidR="18E3FE08" w:rsidRDefault="18E3FE08" w:rsidP="371756E0">
      <w:pPr>
        <w:pStyle w:val="ListParagraph"/>
        <w:numPr>
          <w:ilvl w:val="0"/>
          <w:numId w:val="87"/>
        </w:numPr>
      </w:pPr>
      <w:r>
        <w:t>Sem starfsmaður vil ég</w:t>
      </w:r>
      <w:r w:rsidR="3301639C">
        <w:t xml:space="preserve"> geta séð verkbeiðnir</w:t>
      </w:r>
    </w:p>
    <w:p w14:paraId="33AC6316" w14:textId="38907BFB" w:rsidR="18E3FE08" w:rsidRDefault="18E3FE08" w:rsidP="371756E0">
      <w:pPr>
        <w:pStyle w:val="ListParagraph"/>
        <w:numPr>
          <w:ilvl w:val="0"/>
          <w:numId w:val="87"/>
        </w:numPr>
      </w:pPr>
      <w:r>
        <w:t>Sem starfsmaður vil ég</w:t>
      </w:r>
      <w:r w:rsidR="78875FE6">
        <w:t xml:space="preserve"> geta stofnað verkbeiðni</w:t>
      </w:r>
    </w:p>
    <w:p w14:paraId="113279DA" w14:textId="6493FD85" w:rsidR="18E3FE08" w:rsidRDefault="18E3FE08" w:rsidP="371756E0">
      <w:pPr>
        <w:pStyle w:val="ListParagraph"/>
        <w:numPr>
          <w:ilvl w:val="0"/>
          <w:numId w:val="87"/>
        </w:numPr>
      </w:pPr>
      <w:r>
        <w:t>Sem starfsmaður vil ég</w:t>
      </w:r>
      <w:r w:rsidR="08F34738">
        <w:t xml:space="preserve"> merkja verkskýrslu tilbúna til lokunar frá yfirmanni</w:t>
      </w:r>
    </w:p>
    <w:p w14:paraId="295D3276" w14:textId="48F5C048" w:rsidR="18E3FE08" w:rsidRDefault="18E3FE08" w:rsidP="371756E0">
      <w:pPr>
        <w:pStyle w:val="ListParagraph"/>
        <w:numPr>
          <w:ilvl w:val="0"/>
          <w:numId w:val="87"/>
        </w:numPr>
      </w:pPr>
      <w:r>
        <w:t>Sem starfsmaður vil ég</w:t>
      </w:r>
      <w:r w:rsidR="183AFC96">
        <w:t xml:space="preserve"> </w:t>
      </w:r>
      <w:r w:rsidR="6FCCA116">
        <w:t>geta stofnað verkskýrslu</w:t>
      </w:r>
    </w:p>
    <w:p w14:paraId="24CFE264" w14:textId="48389461" w:rsidR="18E3FE08" w:rsidRDefault="18E3FE08" w:rsidP="371756E0">
      <w:pPr>
        <w:pStyle w:val="ListParagraph"/>
        <w:numPr>
          <w:ilvl w:val="0"/>
          <w:numId w:val="87"/>
        </w:numPr>
      </w:pPr>
      <w:r>
        <w:t>Sem starfsmaður vil ég</w:t>
      </w:r>
      <w:r w:rsidR="173E6E95">
        <w:t xml:space="preserve"> geta leitað að verkskýrslu eftir location/id</w:t>
      </w:r>
    </w:p>
    <w:p w14:paraId="04095C36" w14:textId="602BA549" w:rsidR="18E3FE08" w:rsidRDefault="18E3FE08" w:rsidP="371756E0">
      <w:pPr>
        <w:pStyle w:val="ListParagraph"/>
        <w:numPr>
          <w:ilvl w:val="0"/>
          <w:numId w:val="87"/>
        </w:numPr>
      </w:pPr>
      <w:r>
        <w:t>Sem starfsmaður vil ég</w:t>
      </w:r>
      <w:r w:rsidR="2355BAFA">
        <w:t xml:space="preserve"> geta leitað að </w:t>
      </w:r>
      <w:r w:rsidR="00B24C22">
        <w:t>property</w:t>
      </w:r>
      <w:r w:rsidR="2355BAFA">
        <w:t xml:space="preserve"> eftir location/id</w:t>
      </w:r>
    </w:p>
    <w:p w14:paraId="4A9B3EAA" w14:textId="74EDFC42" w:rsidR="2355BAFA" w:rsidRDefault="2355BAFA" w:rsidP="371756E0">
      <w:pPr>
        <w:pStyle w:val="ListParagraph"/>
        <w:numPr>
          <w:ilvl w:val="0"/>
          <w:numId w:val="87"/>
        </w:numPr>
      </w:pPr>
      <w:r>
        <w:t>Sem starfsmaður vil ég geta leitað eftir starfsmönnum eftir location/id/tickets</w:t>
      </w:r>
    </w:p>
    <w:p w14:paraId="3837745F" w14:textId="77777777" w:rsidR="00225858" w:rsidRDefault="00225858" w:rsidP="004B3A5E">
      <w:pPr>
        <w:rPr>
          <w:lang w:val="en-US"/>
        </w:rPr>
      </w:pPr>
    </w:p>
    <w:p w14:paraId="7EE96A66" w14:textId="76F4EF2E" w:rsidR="008D363C" w:rsidRPr="008D363C" w:rsidRDefault="008D363C" w:rsidP="00B64219">
      <w:pPr>
        <w:pStyle w:val="ListParagraph"/>
        <w:numPr>
          <w:ilvl w:val="0"/>
          <w:numId w:val="30"/>
        </w:numPr>
      </w:pPr>
      <w:r w:rsidRPr="16EBE444">
        <w:t xml:space="preserve">Þegar forritið er ræst þá byrjar notandi á </w:t>
      </w:r>
      <w:r w:rsidR="002E4950" w:rsidRPr="16EBE444">
        <w:t>innskráningar</w:t>
      </w:r>
      <w:r w:rsidRPr="16EBE444">
        <w:t xml:space="preserve"> skjá</w:t>
      </w:r>
    </w:p>
    <w:p w14:paraId="524FB65D" w14:textId="3F98660F" w:rsidR="003E17B3" w:rsidRPr="008D363C" w:rsidRDefault="00155954" w:rsidP="003E17B3">
      <w:r w:rsidRPr="00155954">
        <w:rPr>
          <w:noProof/>
        </w:rPr>
        <w:drawing>
          <wp:inline distT="0" distB="0" distL="0" distR="0" wp14:anchorId="418FA25B" wp14:editId="019E1043">
            <wp:extent cx="5731510" cy="1464945"/>
            <wp:effectExtent l="0" t="0" r="2540" b="1905"/>
            <wp:docPr id="1805114568" name="Picture 1" descr="A screen 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14568" name="Picture 1" descr="A screen shot of a login screen&#10;&#10;Description automatically generated"/>
                    <pic:cNvPicPr/>
                  </pic:nvPicPr>
                  <pic:blipFill>
                    <a:blip r:embed="rId21"/>
                    <a:stretch>
                      <a:fillRect/>
                    </a:stretch>
                  </pic:blipFill>
                  <pic:spPr>
                    <a:xfrm>
                      <a:off x="0" y="0"/>
                      <a:ext cx="5731510" cy="1464945"/>
                    </a:xfrm>
                    <a:prstGeom prst="rect">
                      <a:avLst/>
                    </a:prstGeom>
                  </pic:spPr>
                </pic:pic>
              </a:graphicData>
            </a:graphic>
          </wp:inline>
        </w:drawing>
      </w:r>
    </w:p>
    <w:p w14:paraId="571401A0" w14:textId="74FC5D0E" w:rsidR="003E17B3" w:rsidRPr="008D363C" w:rsidRDefault="001C69D9" w:rsidP="001C69D9">
      <w:pPr>
        <w:pBdr>
          <w:bottom w:val="single" w:sz="6" w:space="1" w:color="auto"/>
        </w:pBdr>
      </w:pPr>
      <w:r w:rsidRPr="008D363C">
        <w:t> </w:t>
      </w:r>
      <w:r w:rsidR="000A49DE">
        <w:t>Notandi slær inn notanda</w:t>
      </w:r>
      <w:r w:rsidR="00935448">
        <w:t>nafn</w:t>
      </w:r>
      <w:r w:rsidR="000A49DE">
        <w:t xml:space="preserve"> og lykilorð. Ef það passar þá fer notandinn inn í forritið sem annaðhvort</w:t>
      </w:r>
      <w:r w:rsidR="00DB084C">
        <w:t xml:space="preserve"> yfirmaður eða starfsmaður.</w:t>
      </w:r>
      <w:r w:rsidR="007C1428">
        <w:t xml:space="preserve"> Hver notandi er flaggaður sem starfsmaður eða yfirmaður.</w:t>
      </w:r>
    </w:p>
    <w:p w14:paraId="33B51D19" w14:textId="118C8D96" w:rsidR="00DB7E33" w:rsidRPr="008D363C" w:rsidRDefault="00187692" w:rsidP="00187692">
      <w:pPr>
        <w:pStyle w:val="Heading2"/>
      </w:pPr>
      <w:bookmarkStart w:id="20" w:name="_Toc183516956"/>
      <w:bookmarkStart w:id="21" w:name="_Toc183516968"/>
      <w:bookmarkStart w:id="22" w:name="_Toc183517111"/>
      <w:bookmarkStart w:id="23" w:name="_Toc183675585"/>
      <w:r>
        <w:t>Ef notandi er yfirmaður</w:t>
      </w:r>
      <w:bookmarkEnd w:id="20"/>
      <w:bookmarkEnd w:id="21"/>
      <w:bookmarkEnd w:id="22"/>
      <w:bookmarkEnd w:id="23"/>
    </w:p>
    <w:p w14:paraId="7E988C17" w14:textId="0D44F3AE" w:rsidR="00DB7E33" w:rsidRPr="000A49DE" w:rsidRDefault="00187692" w:rsidP="00187692">
      <w:r>
        <w:t>1</w:t>
      </w:r>
      <w:r w:rsidR="008A6ADB">
        <w:t xml:space="preserve">. </w:t>
      </w:r>
      <w:r w:rsidR="00DA1B95">
        <w:t>Ef notandi er yfirmaður þá fer hann á þennan skjá.</w:t>
      </w:r>
    </w:p>
    <w:p w14:paraId="597BB1DA" w14:textId="7809A97A" w:rsidR="00DA1B95" w:rsidRPr="000A49DE" w:rsidRDefault="31FC53B3" w:rsidP="00DA1B95">
      <w:r>
        <w:rPr>
          <w:noProof/>
        </w:rPr>
        <w:drawing>
          <wp:inline distT="0" distB="0" distL="0" distR="0" wp14:anchorId="5BEE389A" wp14:editId="10C01C6A">
            <wp:extent cx="5724524" cy="2105025"/>
            <wp:effectExtent l="0" t="0" r="0" b="0"/>
            <wp:docPr id="1837859991" name="Picture 1837859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24524" cy="2105025"/>
                    </a:xfrm>
                    <a:prstGeom prst="rect">
                      <a:avLst/>
                    </a:prstGeom>
                  </pic:spPr>
                </pic:pic>
              </a:graphicData>
            </a:graphic>
          </wp:inline>
        </w:drawing>
      </w:r>
    </w:p>
    <w:p w14:paraId="53BA89DB" w14:textId="4F3F8FC7" w:rsidR="003E17B3" w:rsidRPr="000A49DE" w:rsidRDefault="00F22D6B" w:rsidP="003E17B3">
      <w:r>
        <w:t xml:space="preserve">Hér getur </w:t>
      </w:r>
      <w:r w:rsidR="008A6ADB">
        <w:t>yfirmaðurinn</w:t>
      </w:r>
      <w:r>
        <w:t xml:space="preserve"> slegið inn tölu til að segja hvaða skipun hann vill keyra.</w:t>
      </w:r>
    </w:p>
    <w:p w14:paraId="7D4E1132" w14:textId="4A9217E4" w:rsidR="00B863B7" w:rsidRDefault="00187692" w:rsidP="001C69D9">
      <w:r>
        <w:t xml:space="preserve">Input </w:t>
      </w:r>
      <w:r w:rsidR="00B863B7">
        <w:t xml:space="preserve">1 fer í skref </w:t>
      </w:r>
      <w:r>
        <w:t>2</w:t>
      </w:r>
    </w:p>
    <w:p w14:paraId="0624423D" w14:textId="5313EEA3" w:rsidR="00B863B7" w:rsidRDefault="00187692" w:rsidP="001C69D9">
      <w:r>
        <w:t xml:space="preserve">Input </w:t>
      </w:r>
      <w:r w:rsidR="00B863B7">
        <w:t xml:space="preserve">2 </w:t>
      </w:r>
      <w:r w:rsidR="00541331">
        <w:t>og 3</w:t>
      </w:r>
      <w:r w:rsidR="00B863B7">
        <w:t xml:space="preserve"> f</w:t>
      </w:r>
      <w:r w:rsidR="00541331">
        <w:t>a</w:t>
      </w:r>
      <w:r w:rsidR="00B863B7">
        <w:t>r</w:t>
      </w:r>
      <w:r w:rsidR="00541331">
        <w:t>a</w:t>
      </w:r>
      <w:r w:rsidR="00B863B7">
        <w:t xml:space="preserve"> í skref </w:t>
      </w:r>
      <w:r>
        <w:t>3</w:t>
      </w:r>
    </w:p>
    <w:p w14:paraId="0FF4B7F7" w14:textId="5AB71A97" w:rsidR="00B863B7" w:rsidRDefault="00187692" w:rsidP="001C69D9">
      <w:r>
        <w:t>Input 4</w:t>
      </w:r>
      <w:r w:rsidR="00B863B7">
        <w:t xml:space="preserve"> fer í skref </w:t>
      </w:r>
      <w:r w:rsidR="003B2E38">
        <w:t>„SEARCH“ (neðst)</w:t>
      </w:r>
      <w:r>
        <w:br/>
      </w:r>
      <w:r w:rsidR="2E629E88">
        <w:t>Input 5 fer í skref 5.</w:t>
      </w:r>
    </w:p>
    <w:p w14:paraId="66FA3D9D" w14:textId="77777777" w:rsidR="00333C9D" w:rsidRDefault="00333C9D" w:rsidP="00333C9D"/>
    <w:p w14:paraId="7E21BA43" w14:textId="77777777" w:rsidR="00333C9D" w:rsidRDefault="00333C9D" w:rsidP="00333C9D"/>
    <w:p w14:paraId="128FD4D5" w14:textId="77777777" w:rsidR="00333C9D" w:rsidRDefault="00333C9D" w:rsidP="00333C9D"/>
    <w:p w14:paraId="30237D78" w14:textId="6423C979" w:rsidR="008A6ADB" w:rsidRDefault="002A07E5" w:rsidP="00333C9D">
      <w:r>
        <w:tab/>
      </w:r>
    </w:p>
    <w:p w14:paraId="4883407E" w14:textId="2CF924C1" w:rsidR="008A6ADB" w:rsidRDefault="00187692" w:rsidP="001C69D9">
      <w:r>
        <w:t>2</w:t>
      </w:r>
      <w:r w:rsidR="003568E5">
        <w:t xml:space="preserve">. </w:t>
      </w:r>
    </w:p>
    <w:p w14:paraId="6C3F407E" w14:textId="250B3803" w:rsidR="003568E5" w:rsidRDefault="003568E5" w:rsidP="001C69D9">
      <w:r w:rsidRPr="003568E5">
        <w:rPr>
          <w:noProof/>
        </w:rPr>
        <w:drawing>
          <wp:inline distT="0" distB="0" distL="0" distR="0" wp14:anchorId="3A708276" wp14:editId="2463B944">
            <wp:extent cx="5731510" cy="2211070"/>
            <wp:effectExtent l="0" t="0" r="2540" b="0"/>
            <wp:docPr id="287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483" name=""/>
                    <pic:cNvPicPr/>
                  </pic:nvPicPr>
                  <pic:blipFill>
                    <a:blip r:embed="rId23"/>
                    <a:stretch>
                      <a:fillRect/>
                    </a:stretch>
                  </pic:blipFill>
                  <pic:spPr>
                    <a:xfrm>
                      <a:off x="0" y="0"/>
                      <a:ext cx="5731510" cy="2211070"/>
                    </a:xfrm>
                    <a:prstGeom prst="rect">
                      <a:avLst/>
                    </a:prstGeom>
                  </pic:spPr>
                </pic:pic>
              </a:graphicData>
            </a:graphic>
          </wp:inline>
        </w:drawing>
      </w:r>
    </w:p>
    <w:p w14:paraId="22B210DC" w14:textId="2A695E45" w:rsidR="00045B23" w:rsidRDefault="00333C9D" w:rsidP="00A5680A">
      <w:pPr>
        <w:pBdr>
          <w:bottom w:val="single" w:sz="6" w:space="1" w:color="auto"/>
        </w:pBdr>
      </w:pPr>
      <w:r>
        <w:t xml:space="preserve">Hér getur notandi valið mismunandi input. Ef notandi velur add </w:t>
      </w:r>
      <w:r w:rsidR="00F07573">
        <w:t>property</w:t>
      </w:r>
      <w:ins w:id="24" w:author="Microsoft Word" w:date="2024-11-28T08:08:00Z" w16du:dateUtc="2024-11-28T08:08:00Z">
        <w:r w:rsidR="00B24C22">
          <w:t>property</w:t>
        </w:r>
      </w:ins>
      <w:r>
        <w:t xml:space="preserve"> þá er hann beðinn um að slá inn </w:t>
      </w:r>
      <w:r w:rsidR="006238C6">
        <w:t>nafn og staðsetningu</w:t>
      </w:r>
      <w:r w:rsidR="763C76BA">
        <w:t xml:space="preserve"> ásamt ástandi húskostar og skrá á sérstaklega ef reglulegt viðhald þarf að eiga sér stað t.d ef sundlaug eða heitur pottur er í hú</w:t>
      </w:r>
      <w:r w:rsidR="56495843">
        <w:t>snæðinu</w:t>
      </w:r>
      <w:r w:rsidR="006238C6">
        <w:t xml:space="preserve">. Ef notandi velur remove </w:t>
      </w:r>
      <w:r w:rsidR="00F07573">
        <w:t>property</w:t>
      </w:r>
      <w:ins w:id="25" w:author="Microsoft Word" w:date="2024-11-28T08:08:00Z" w16du:dateUtc="2024-11-28T08:08:00Z">
        <w:r w:rsidR="00B24C22">
          <w:t>property</w:t>
        </w:r>
      </w:ins>
      <w:r w:rsidR="006238C6">
        <w:t>, þá skrifar hann inn nafnið á</w:t>
      </w:r>
      <w:r w:rsidR="001566CA">
        <w:t xml:space="preserve"> </w:t>
      </w:r>
      <w:del w:id="26" w:author="Microsoft Word" w:date="2024-11-28T08:08:00Z" w16du:dateUtc="2024-11-28T08:08:00Z">
        <w:r w:rsidR="001566CA">
          <w:delText>fasteign</w:delText>
        </w:r>
      </w:del>
      <w:ins w:id="27" w:author="Microsoft Word" w:date="2024-11-28T08:08:00Z" w16du:dateUtc="2024-11-28T08:08:00Z">
        <w:r w:rsidR="00B24C22">
          <w:t>property</w:t>
        </w:r>
      </w:ins>
      <w:r w:rsidR="0049414B">
        <w:t xml:space="preserve"> til að eyða</w:t>
      </w:r>
      <w:r w:rsidR="006C7001">
        <w:t xml:space="preserve">. Ef notandi velur edit </w:t>
      </w:r>
      <w:r w:rsidR="00F07573">
        <w:t>property</w:t>
      </w:r>
      <w:ins w:id="28" w:author="Microsoft Word" w:date="2024-11-28T08:08:00Z" w16du:dateUtc="2024-11-28T08:08:00Z">
        <w:r w:rsidR="00B24C22">
          <w:t>property</w:t>
        </w:r>
      </w:ins>
      <w:r w:rsidR="006C7001">
        <w:t xml:space="preserve"> þá setur hann inn nafn á </w:t>
      </w:r>
      <w:del w:id="29" w:author="Microsoft Word" w:date="2024-11-28T08:08:00Z" w16du:dateUtc="2024-11-28T08:08:00Z">
        <w:r w:rsidR="00BF0B10">
          <w:delText>fasteign</w:delText>
        </w:r>
      </w:del>
      <w:ins w:id="30" w:author="Microsoft Word" w:date="2024-11-28T08:08:00Z" w16du:dateUtc="2024-11-28T08:08:00Z">
        <w:r w:rsidR="00B24C22">
          <w:t>property</w:t>
        </w:r>
      </w:ins>
      <w:r w:rsidR="006C7001">
        <w:t xml:space="preserve"> til að breyta.</w:t>
      </w:r>
    </w:p>
    <w:p w14:paraId="7F84BA2E" w14:textId="478EB912" w:rsidR="00A5680A" w:rsidRDefault="00187692" w:rsidP="00A5680A">
      <w:r>
        <w:t>3</w:t>
      </w:r>
      <w:r w:rsidR="00A5680A">
        <w:t>.</w:t>
      </w:r>
    </w:p>
    <w:p w14:paraId="77596FA0" w14:textId="658E962C" w:rsidR="008A6ADB" w:rsidRPr="000A49DE" w:rsidRDefault="00045B23" w:rsidP="00A5680A">
      <w:r w:rsidRPr="00045B23">
        <w:rPr>
          <w:noProof/>
        </w:rPr>
        <w:drawing>
          <wp:inline distT="0" distB="0" distL="0" distR="0" wp14:anchorId="2A23F033" wp14:editId="43293DE0">
            <wp:extent cx="5731510" cy="2376170"/>
            <wp:effectExtent l="0" t="0" r="2540" b="5080"/>
            <wp:docPr id="14952859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85992" name="Picture 1" descr="A screen shot of a computer&#10;&#10;Description automatically generated"/>
                    <pic:cNvPicPr/>
                  </pic:nvPicPr>
                  <pic:blipFill>
                    <a:blip r:embed="rId24"/>
                    <a:stretch>
                      <a:fillRect/>
                    </a:stretch>
                  </pic:blipFill>
                  <pic:spPr>
                    <a:xfrm>
                      <a:off x="0" y="0"/>
                      <a:ext cx="5731510" cy="2376170"/>
                    </a:xfrm>
                    <a:prstGeom prst="rect">
                      <a:avLst/>
                    </a:prstGeom>
                  </pic:spPr>
                </pic:pic>
              </a:graphicData>
            </a:graphic>
          </wp:inline>
        </w:drawing>
      </w:r>
    </w:p>
    <w:p w14:paraId="15C8BC67" w14:textId="46E932BF" w:rsidR="008328AE" w:rsidRDefault="0074074C" w:rsidP="009F676C">
      <w:r>
        <w:t xml:space="preserve">Þegar notandi </w:t>
      </w:r>
      <w:r w:rsidR="008328AE">
        <w:t xml:space="preserve">velur input, þá förum við yfir í skref </w:t>
      </w:r>
      <w:r w:rsidR="008328AE" w:rsidRPr="00F12A0A">
        <w:rPr>
          <w:b/>
          <w:bCs/>
        </w:rPr>
        <w:t>4</w:t>
      </w:r>
      <w:r w:rsidR="00B53BD0" w:rsidRPr="00F12A0A">
        <w:rPr>
          <w:b/>
          <w:bCs/>
        </w:rPr>
        <w:t>a</w:t>
      </w:r>
      <w:r w:rsidR="00986056">
        <w:t xml:space="preserve"> </w:t>
      </w:r>
      <w:r w:rsidR="006C384C">
        <w:t xml:space="preserve">ef hann fékk þennan glugga með því að velja „Staff“ </w:t>
      </w:r>
      <w:r w:rsidR="00FD62F0">
        <w:t>eða</w:t>
      </w:r>
      <w:r w:rsidR="00986056">
        <w:t xml:space="preserve"> </w:t>
      </w:r>
      <w:r w:rsidR="00986056" w:rsidRPr="00F53D7D">
        <w:rPr>
          <w:b/>
          <w:bCs/>
        </w:rPr>
        <w:t>4</w:t>
      </w:r>
      <w:r w:rsidR="00B53BD0" w:rsidRPr="00F53D7D">
        <w:rPr>
          <w:b/>
          <w:bCs/>
        </w:rPr>
        <w:t>b</w:t>
      </w:r>
      <w:r w:rsidR="00986056">
        <w:t xml:space="preserve"> </w:t>
      </w:r>
      <w:r w:rsidR="00FD62F0">
        <w:t>fyrir „Tickets“</w:t>
      </w:r>
      <w:r w:rsidR="008328AE">
        <w:t>.</w:t>
      </w:r>
      <w:r w:rsidR="009F676C">
        <w:t xml:space="preserve"> 0 Fer til baka um í skref 1</w:t>
      </w:r>
    </w:p>
    <w:p w14:paraId="5566AE80" w14:textId="77777777" w:rsidR="009F676C" w:rsidRDefault="009F676C" w:rsidP="009F676C"/>
    <w:p w14:paraId="65072104" w14:textId="77777777" w:rsidR="009F676C" w:rsidRDefault="009F676C" w:rsidP="009F676C"/>
    <w:p w14:paraId="27750BB5" w14:textId="77777777" w:rsidR="009F676C" w:rsidRDefault="009F676C" w:rsidP="009F676C"/>
    <w:p w14:paraId="7D79155B" w14:textId="77777777" w:rsidR="009F676C" w:rsidRDefault="009F676C" w:rsidP="009F676C"/>
    <w:p w14:paraId="7D267D76" w14:textId="77777777" w:rsidR="009F676C" w:rsidRDefault="009F676C" w:rsidP="009F676C"/>
    <w:p w14:paraId="71F87025" w14:textId="77777777" w:rsidR="009F676C" w:rsidRDefault="009F676C" w:rsidP="009F676C"/>
    <w:p w14:paraId="5A22D4C2" w14:textId="58F713C6" w:rsidR="008328AE" w:rsidRPr="000A49DE" w:rsidRDefault="00986056" w:rsidP="001C69D9">
      <w:r>
        <w:t>4</w:t>
      </w:r>
      <w:r w:rsidR="00B53BD0">
        <w:t>a</w:t>
      </w:r>
      <w:r>
        <w:t>.</w:t>
      </w:r>
    </w:p>
    <w:p w14:paraId="38DBBD44" w14:textId="65AD7B5F" w:rsidR="00986056" w:rsidRPr="000A49DE" w:rsidRDefault="00986056" w:rsidP="001C69D9">
      <w:r w:rsidRPr="00986056">
        <w:rPr>
          <w:noProof/>
        </w:rPr>
        <w:drawing>
          <wp:inline distT="0" distB="0" distL="0" distR="0" wp14:anchorId="4B62E2CC" wp14:editId="52E3778E">
            <wp:extent cx="5731510" cy="2254250"/>
            <wp:effectExtent l="0" t="0" r="2540" b="0"/>
            <wp:docPr id="1390007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0742" name="Picture 1" descr="A black background with white text&#10;&#10;Description automatically generated"/>
                    <pic:cNvPicPr/>
                  </pic:nvPicPr>
                  <pic:blipFill>
                    <a:blip r:embed="rId25"/>
                    <a:stretch>
                      <a:fillRect/>
                    </a:stretch>
                  </pic:blipFill>
                  <pic:spPr>
                    <a:xfrm>
                      <a:off x="0" y="0"/>
                      <a:ext cx="5731510" cy="2254250"/>
                    </a:xfrm>
                    <a:prstGeom prst="rect">
                      <a:avLst/>
                    </a:prstGeom>
                  </pic:spPr>
                </pic:pic>
              </a:graphicData>
            </a:graphic>
          </wp:inline>
        </w:drawing>
      </w:r>
    </w:p>
    <w:p w14:paraId="0A82286E" w14:textId="6E4C9DEA" w:rsidR="00541331" w:rsidRDefault="008D2A65" w:rsidP="00B53BD0">
      <w:pPr>
        <w:pBdr>
          <w:bottom w:val="single" w:sz="6" w:space="0" w:color="auto"/>
        </w:pBdr>
      </w:pPr>
      <w:r>
        <w:t xml:space="preserve">Ef notandi velur add staff, þá er hann beðinn um að slá inn nafn, </w:t>
      </w:r>
      <w:r w:rsidR="00836893">
        <w:t xml:space="preserve">kennitala, </w:t>
      </w:r>
      <w:r w:rsidR="001C41CD">
        <w:t>heimilisfang</w:t>
      </w:r>
      <w:r w:rsidR="00836893">
        <w:t xml:space="preserve">, heimasími, sími og </w:t>
      </w:r>
      <w:r w:rsidR="00887FAB">
        <w:t xml:space="preserve">starfs </w:t>
      </w:r>
      <w:r w:rsidR="001C41CD">
        <w:t>titill</w:t>
      </w:r>
      <w:r>
        <w:t xml:space="preserve"> </w:t>
      </w:r>
    </w:p>
    <w:p w14:paraId="6C84F055" w14:textId="18849249" w:rsidR="00115672" w:rsidRDefault="00700CD1" w:rsidP="00B53BD0">
      <w:pPr>
        <w:pBdr>
          <w:bottom w:val="single" w:sz="6" w:space="0" w:color="auto"/>
        </w:pBdr>
      </w:pPr>
      <w:r>
        <w:t xml:space="preserve">Ef notandi velur remove staff </w:t>
      </w:r>
      <w:r w:rsidR="00115672">
        <w:t>er hann beðinn um að slá inn kennitölu starfsmanns.</w:t>
      </w:r>
    </w:p>
    <w:p w14:paraId="67CDFC69" w14:textId="21D914FC" w:rsidR="00700CD1" w:rsidRDefault="00115672" w:rsidP="00B53BD0">
      <w:pPr>
        <w:pBdr>
          <w:bottom w:val="single" w:sz="6" w:space="0" w:color="auto"/>
        </w:pBdr>
      </w:pPr>
      <w:r>
        <w:t xml:space="preserve">Ef notandi velur edit staff </w:t>
      </w:r>
      <w:r w:rsidR="00290C36">
        <w:t xml:space="preserve">er hann beðinn um að slá inn </w:t>
      </w:r>
      <w:r w:rsidR="005F6EE8">
        <w:t>kennitölu, svo fer hann inn í add sta</w:t>
      </w:r>
      <w:r w:rsidR="38CA55A3">
        <w:t>f</w:t>
      </w:r>
      <w:r w:rsidR="005F6EE8">
        <w:t>f submenu.</w:t>
      </w:r>
    </w:p>
    <w:p w14:paraId="77C7683D" w14:textId="77777777" w:rsidR="00541331" w:rsidRDefault="00541331" w:rsidP="00B53BD0">
      <w:pPr>
        <w:pBdr>
          <w:bottom w:val="single" w:sz="6" w:space="0" w:color="auto"/>
        </w:pBdr>
      </w:pPr>
    </w:p>
    <w:p w14:paraId="18B893A5" w14:textId="3F08F16F" w:rsidR="00B53BD0" w:rsidRDefault="00B53BD0" w:rsidP="001C69D9">
      <w:pPr>
        <w:pBdr>
          <w:bottom w:val="single" w:sz="6" w:space="1" w:color="auto"/>
        </w:pBdr>
      </w:pPr>
      <w:r>
        <w:t>4b.</w:t>
      </w:r>
    </w:p>
    <w:p w14:paraId="3AF85F58" w14:textId="1B9A8A94" w:rsidR="00541331" w:rsidRDefault="00541331" w:rsidP="001C69D9">
      <w:pPr>
        <w:pBdr>
          <w:bottom w:val="single" w:sz="6" w:space="1" w:color="auto"/>
        </w:pBdr>
      </w:pPr>
      <w:r>
        <w:rPr>
          <w:noProof/>
        </w:rPr>
        <w:drawing>
          <wp:inline distT="0" distB="0" distL="0" distR="0" wp14:anchorId="662BB80B" wp14:editId="1A97ADD1">
            <wp:extent cx="5731510" cy="2207895"/>
            <wp:effectExtent l="0" t="0" r="2540" b="1905"/>
            <wp:docPr id="989857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5731510" cy="2207895"/>
                    </a:xfrm>
                    <a:prstGeom prst="rect">
                      <a:avLst/>
                    </a:prstGeom>
                  </pic:spPr>
                </pic:pic>
              </a:graphicData>
            </a:graphic>
          </wp:inline>
        </w:drawing>
      </w:r>
    </w:p>
    <w:p w14:paraId="0DBFBC90" w14:textId="012B49DD" w:rsidR="1830647B" w:rsidRDefault="1830647B" w:rsidP="1830647B">
      <w:pPr>
        <w:pBdr>
          <w:bottom w:val="single" w:sz="6" w:space="1" w:color="auto"/>
        </w:pBdr>
      </w:pPr>
    </w:p>
    <w:p w14:paraId="6B2E6144" w14:textId="00A9F4CF" w:rsidR="003E17B3" w:rsidRPr="000A49DE" w:rsidRDefault="006B555B" w:rsidP="003E17B3">
      <w:r>
        <w:t xml:space="preserve">Ef notandi velur create ticket þá er hann beðinn um að slá inn </w:t>
      </w:r>
      <w:r w:rsidR="00696C07">
        <w:t>nafn á ticket</w:t>
      </w:r>
      <w:r w:rsidR="00693CE6">
        <w:t xml:space="preserve"> </w:t>
      </w:r>
      <w:r w:rsidR="00B1034A">
        <w:t>og lýsingu.</w:t>
      </w:r>
    </w:p>
    <w:p w14:paraId="039E478B" w14:textId="1B8DB518" w:rsidR="00B1034A" w:rsidRPr="000A49DE" w:rsidRDefault="00B1034A" w:rsidP="001C69D9">
      <w:r>
        <w:t>Ef notandi velur edit ticket þá er hann beðinn um nafn eða id (id er búið til sjálfkrafa þegar ticket er stofnaður) á ticket</w:t>
      </w:r>
      <w:r w:rsidR="00BD5C8A">
        <w:t>.</w:t>
      </w:r>
      <w:r w:rsidR="008F4776">
        <w:t xml:space="preserve"> Þegar hann gerir það þarf hann að skrá inn nafn og </w:t>
      </w:r>
      <w:r w:rsidR="00FD2A1A">
        <w:t>lýsing aftur.</w:t>
      </w:r>
    </w:p>
    <w:p w14:paraId="3E84C07A" w14:textId="2657D8A6" w:rsidR="002B1FD4" w:rsidRPr="000A49DE" w:rsidRDefault="002B1FD4" w:rsidP="001C69D9">
      <w:r>
        <w:t xml:space="preserve">Ef notandi velur view reports þá fær hann lista af öllum </w:t>
      </w:r>
      <w:r w:rsidR="00890CDF">
        <w:t>skýrslum sem eru tilbúnar fyrir yfirmann.</w:t>
      </w:r>
    </w:p>
    <w:p w14:paraId="53B79FD4" w14:textId="224DD6EC" w:rsidR="00F6345A" w:rsidRPr="000A49DE" w:rsidRDefault="00F6345A" w:rsidP="001C69D9">
      <w:r>
        <w:t xml:space="preserve">Ef notandi </w:t>
      </w:r>
      <w:r w:rsidR="00C97D2A">
        <w:t>velur review reports stimplar hann inn ticket id</w:t>
      </w:r>
      <w:r w:rsidR="00E53D43">
        <w:t xml:space="preserve">. Þar </w:t>
      </w:r>
      <w:r w:rsidR="00717DBE">
        <w:t>getur hann lesið skýrsluna og ákveðið hvort hann vil samþykkja hana.</w:t>
      </w:r>
    </w:p>
    <w:p w14:paraId="6D564B49" w14:textId="13375585" w:rsidR="003E17B3" w:rsidRPr="000A49DE" w:rsidRDefault="003E17B3" w:rsidP="003E17B3">
      <w:r w:rsidRPr="000A49DE">
        <w:t> </w:t>
      </w:r>
      <w:r w:rsidR="1FF0A252">
        <w:t>5.</w:t>
      </w:r>
    </w:p>
    <w:p w14:paraId="7AC2513C" w14:textId="1CBD54DD" w:rsidR="45FD50D9" w:rsidRDefault="45FD50D9" w:rsidP="5EC48B76">
      <w:r>
        <w:rPr>
          <w:noProof/>
        </w:rPr>
        <w:drawing>
          <wp:inline distT="0" distB="0" distL="0" distR="0" wp14:anchorId="0C35AC65" wp14:editId="5B05421D">
            <wp:extent cx="5724524" cy="1914525"/>
            <wp:effectExtent l="0" t="0" r="0" b="0"/>
            <wp:docPr id="736876515" name="Picture 73687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876515"/>
                    <pic:cNvPicPr/>
                  </pic:nvPicPr>
                  <pic:blipFill>
                    <a:blip r:embed="rId27">
                      <a:extLst>
                        <a:ext uri="{28A0092B-C50C-407E-A947-70E740481C1C}">
                          <a14:useLocalDpi xmlns:a14="http://schemas.microsoft.com/office/drawing/2010/main" val="0"/>
                        </a:ext>
                      </a:extLst>
                    </a:blip>
                    <a:stretch>
                      <a:fillRect/>
                    </a:stretch>
                  </pic:blipFill>
                  <pic:spPr>
                    <a:xfrm>
                      <a:off x="0" y="0"/>
                      <a:ext cx="5724524" cy="1914525"/>
                    </a:xfrm>
                    <a:prstGeom prst="rect">
                      <a:avLst/>
                    </a:prstGeom>
                  </pic:spPr>
                </pic:pic>
              </a:graphicData>
            </a:graphic>
          </wp:inline>
        </w:drawing>
      </w:r>
      <w:r w:rsidR="4CB8F80E">
        <w:t xml:space="preserve">Ef notandi velur create a Destination þá er hann beðinn um upplýsingar á áfangastað. </w:t>
      </w:r>
      <w:r w:rsidR="357A0FAC">
        <w:t>(Land, flugvöllur, símanúmer, opnunartíma og starfsmann sem er yfirmaður rekstrarsviðs)</w:t>
      </w:r>
      <w:r>
        <w:br/>
      </w:r>
      <w:r w:rsidR="7193B2F3">
        <w:t>Ef</w:t>
      </w:r>
      <w:r w:rsidR="4BB2B216">
        <w:t xml:space="preserve"> notandi velur edit a destination þá er hann beðinn um nafn á áfangastað. Þegar hann gerir það þá þarf hann að slá inn allar upp</w:t>
      </w:r>
      <w:r w:rsidR="0DD79024">
        <w:t>lýsingar aftur</w:t>
      </w:r>
    </w:p>
    <w:p w14:paraId="7EF4053F" w14:textId="4D7D57E5" w:rsidR="7DBCF870" w:rsidRDefault="0DD79024">
      <w:r>
        <w:t>Ef</w:t>
      </w:r>
      <w:r w:rsidR="1ABCBAFE">
        <w:t xml:space="preserve"> notandi velur view available destinations  þá fær hann lista af öllum áfangastöðum sem skráðir eru í kerfið</w:t>
      </w:r>
    </w:p>
    <w:p w14:paraId="22932AC7" w14:textId="7C2C27E8" w:rsidR="003E17B3" w:rsidRPr="000A49DE" w:rsidRDefault="001C69D9" w:rsidP="00541331">
      <w:pPr>
        <w:pStyle w:val="Heading2"/>
      </w:pPr>
      <w:r w:rsidRPr="000A49DE">
        <w:t> </w:t>
      </w:r>
      <w:bookmarkStart w:id="31" w:name="_Toc183516957"/>
      <w:bookmarkStart w:id="32" w:name="_Toc183516969"/>
      <w:bookmarkStart w:id="33" w:name="_Toc183517112"/>
      <w:bookmarkStart w:id="34" w:name="_Toc183675586"/>
      <w:r w:rsidR="00541331">
        <w:t>Ef notandi er starfsmaður</w:t>
      </w:r>
      <w:bookmarkEnd w:id="31"/>
      <w:bookmarkEnd w:id="32"/>
      <w:bookmarkEnd w:id="33"/>
      <w:bookmarkEnd w:id="34"/>
    </w:p>
    <w:p w14:paraId="3FE25E01" w14:textId="38F50EEF" w:rsidR="00541331" w:rsidRPr="000A49DE" w:rsidRDefault="000E6976" w:rsidP="00B64219">
      <w:pPr>
        <w:pStyle w:val="ListParagraph"/>
        <w:numPr>
          <w:ilvl w:val="0"/>
          <w:numId w:val="31"/>
        </w:numPr>
      </w:pPr>
      <w:r>
        <w:t>Þá fær hann þennan skjá</w:t>
      </w:r>
    </w:p>
    <w:p w14:paraId="02DCE67E" w14:textId="3F3F942F" w:rsidR="003E17B3" w:rsidRPr="000A49DE" w:rsidRDefault="003E17B3" w:rsidP="003E17B3">
      <w:r w:rsidRPr="000A49DE">
        <w:t> </w:t>
      </w:r>
      <w:r w:rsidR="007175ED">
        <w:rPr>
          <w:noProof/>
        </w:rPr>
        <w:drawing>
          <wp:inline distT="0" distB="0" distL="0" distR="0" wp14:anchorId="50573A90" wp14:editId="214E701A">
            <wp:extent cx="5731510" cy="1923415"/>
            <wp:effectExtent l="0" t="0" r="2540" b="635"/>
            <wp:docPr id="16635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5731510" cy="1923415"/>
                    </a:xfrm>
                    <a:prstGeom prst="rect">
                      <a:avLst/>
                    </a:prstGeom>
                  </pic:spPr>
                </pic:pic>
              </a:graphicData>
            </a:graphic>
          </wp:inline>
        </w:drawing>
      </w:r>
    </w:p>
    <w:p w14:paraId="1B25179F" w14:textId="0F3AD0FB" w:rsidR="007175ED" w:rsidRDefault="007175ED" w:rsidP="001C69D9">
      <w:r>
        <w:t>Input 1 fer í skref 2</w:t>
      </w:r>
    </w:p>
    <w:p w14:paraId="4F4B2AE9" w14:textId="20CE5CA6" w:rsidR="007175ED" w:rsidRDefault="007175ED" w:rsidP="001C69D9">
      <w:pPr>
        <w:pBdr>
          <w:bottom w:val="single" w:sz="6" w:space="1" w:color="auto"/>
        </w:pBdr>
      </w:pPr>
      <w:r>
        <w:t xml:space="preserve">Input 2 fer í skref </w:t>
      </w:r>
      <w:r w:rsidR="003B2E38">
        <w:t>„SEARCH“ (neðst)</w:t>
      </w:r>
    </w:p>
    <w:p w14:paraId="5F0728D2" w14:textId="2EE08344" w:rsidR="00B076F6" w:rsidRDefault="00B076F6" w:rsidP="001C69D9">
      <w:pPr>
        <w:pBdr>
          <w:bottom w:val="single" w:sz="6" w:space="1" w:color="auto"/>
        </w:pBdr>
      </w:pPr>
    </w:p>
    <w:p w14:paraId="3B520453" w14:textId="5AF391A2" w:rsidR="00B076F6" w:rsidRDefault="000C485A" w:rsidP="00B64219">
      <w:pPr>
        <w:pStyle w:val="ListParagraph"/>
        <w:numPr>
          <w:ilvl w:val="0"/>
          <w:numId w:val="31"/>
        </w:numPr>
      </w:pPr>
      <w:r>
        <w:t xml:space="preserve"> </w:t>
      </w:r>
    </w:p>
    <w:p w14:paraId="4DAD1C08" w14:textId="49C021BC" w:rsidR="000C485A" w:rsidRDefault="000C485A" w:rsidP="000C485A">
      <w:pPr>
        <w:pStyle w:val="ListParagraph"/>
        <w:ind w:left="0"/>
      </w:pPr>
      <w:r>
        <w:rPr>
          <w:noProof/>
        </w:rPr>
        <w:drawing>
          <wp:inline distT="0" distB="0" distL="0" distR="0" wp14:anchorId="3948025D" wp14:editId="694C04AC">
            <wp:extent cx="5731510" cy="2095500"/>
            <wp:effectExtent l="0" t="0" r="2540" b="0"/>
            <wp:docPr id="160641537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inline>
        </w:drawing>
      </w:r>
      <w:r>
        <w:tab/>
      </w:r>
      <w:r>
        <w:tab/>
      </w:r>
    </w:p>
    <w:p w14:paraId="49E751D7" w14:textId="7C163D91" w:rsidR="004B3A5E" w:rsidRDefault="00DA709D" w:rsidP="00673927">
      <w:pPr>
        <w:pStyle w:val="ListParagraph"/>
        <w:ind w:left="0"/>
      </w:pPr>
      <w:r>
        <w:t>Ef notandi velur create ticket er hann beðinn um að skrá inn nafn og lýsingu verkefnis.</w:t>
      </w:r>
    </w:p>
    <w:p w14:paraId="0BB23910" w14:textId="3476A2D9" w:rsidR="004B3A5E" w:rsidRDefault="00DA709D" w:rsidP="00673927">
      <w:pPr>
        <w:pStyle w:val="ListParagraph"/>
        <w:ind w:left="0"/>
      </w:pPr>
      <w:r>
        <w:t xml:space="preserve">Ef notandi </w:t>
      </w:r>
      <w:r w:rsidR="004F7EB1">
        <w:t>velur make a report er hann beðinn um að slá inn ticket id, svo skrifar hann skýrsluna.</w:t>
      </w:r>
      <w:r w:rsidR="00FF3D89">
        <w:t xml:space="preserve"> Notandi slær svo inn 3 til að merkja skýrslu sem tilbúna fyrir yfirmann.</w:t>
      </w:r>
    </w:p>
    <w:p w14:paraId="5C46654B" w14:textId="77777777" w:rsidR="00673927" w:rsidRDefault="00673927" w:rsidP="00673927">
      <w:pPr>
        <w:pStyle w:val="ListParagraph"/>
        <w:ind w:left="0"/>
      </w:pPr>
    </w:p>
    <w:p w14:paraId="1E5514E4" w14:textId="77777777" w:rsidR="00673927" w:rsidRDefault="00673927" w:rsidP="00673927">
      <w:pPr>
        <w:pStyle w:val="ListParagraph"/>
        <w:ind w:left="0"/>
      </w:pPr>
    </w:p>
    <w:p w14:paraId="00BFECAE" w14:textId="77777777" w:rsidR="00673927" w:rsidRDefault="00673927" w:rsidP="00673927">
      <w:pPr>
        <w:pStyle w:val="ListParagraph"/>
        <w:ind w:left="0"/>
      </w:pPr>
    </w:p>
    <w:p w14:paraId="13AA8157" w14:textId="77777777" w:rsidR="00673927" w:rsidRDefault="00673927" w:rsidP="00673927">
      <w:pPr>
        <w:pStyle w:val="ListParagraph"/>
        <w:ind w:left="0"/>
      </w:pPr>
    </w:p>
    <w:p w14:paraId="44980D00" w14:textId="702A6E91" w:rsidR="003B2E38" w:rsidRDefault="003F534A" w:rsidP="000C485A">
      <w:pPr>
        <w:pStyle w:val="ListParagraph"/>
        <w:ind w:left="0"/>
      </w:pPr>
      <w:r>
        <w:t>SEARCH</w:t>
      </w:r>
    </w:p>
    <w:p w14:paraId="1E3768BF" w14:textId="574C8F3C" w:rsidR="3C814CBD" w:rsidRDefault="3C814CBD" w:rsidP="3C814CBD">
      <w:pPr>
        <w:pStyle w:val="ListParagraph"/>
        <w:ind w:left="0"/>
      </w:pPr>
    </w:p>
    <w:p w14:paraId="675035DB" w14:textId="2884526B" w:rsidR="6E907A9B" w:rsidRDefault="6E907A9B" w:rsidP="3C814CBD">
      <w:pPr>
        <w:pStyle w:val="ListParagraph"/>
        <w:ind w:left="0"/>
      </w:pPr>
      <w:r>
        <w:rPr>
          <w:noProof/>
        </w:rPr>
        <w:drawing>
          <wp:inline distT="0" distB="0" distL="0" distR="0" wp14:anchorId="154681BA" wp14:editId="43D46EE5">
            <wp:extent cx="6086474" cy="2258376"/>
            <wp:effectExtent l="0" t="0" r="0" b="0"/>
            <wp:docPr id="1544727439" name="Picture 1544727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86474" cy="2258376"/>
                    </a:xfrm>
                    <a:prstGeom prst="rect">
                      <a:avLst/>
                    </a:prstGeom>
                  </pic:spPr>
                </pic:pic>
              </a:graphicData>
            </a:graphic>
          </wp:inline>
        </w:drawing>
      </w:r>
    </w:p>
    <w:p w14:paraId="753DF904" w14:textId="333E3BE9" w:rsidR="003F534A" w:rsidRDefault="003F534A" w:rsidP="000C485A">
      <w:pPr>
        <w:pStyle w:val="ListParagraph"/>
        <w:ind w:left="0"/>
      </w:pPr>
    </w:p>
    <w:p w14:paraId="6F832D36" w14:textId="0B18CA1A" w:rsidR="003E17B3" w:rsidRPr="000A49DE" w:rsidRDefault="00FF3D89" w:rsidP="003E17B3">
      <w:r>
        <w:t>Þessi skjár er alveg eins fyrir bæði yfirm</w:t>
      </w:r>
      <w:r w:rsidR="007812F3">
        <w:t>e</w:t>
      </w:r>
      <w:r>
        <w:t xml:space="preserve">nn og </w:t>
      </w:r>
      <w:r w:rsidR="0081260C">
        <w:t>starfsm</w:t>
      </w:r>
      <w:r w:rsidR="007812F3">
        <w:t>enn.</w:t>
      </w:r>
    </w:p>
    <w:p w14:paraId="4D8F24F3" w14:textId="2439E718" w:rsidR="002004E6" w:rsidRPr="000A49DE" w:rsidRDefault="002004E6" w:rsidP="001C69D9">
      <w:r>
        <w:t xml:space="preserve">Hann velur fyrst hvaða lista hann vill leita í. Eftir að notandi velur lista þá skrifar hann inn leitarorð til að </w:t>
      </w:r>
      <w:r w:rsidR="00EB2C57">
        <w:t>finna</w:t>
      </w:r>
      <w:r w:rsidR="00C663CA">
        <w:t xml:space="preserve">. </w:t>
      </w:r>
    </w:p>
    <w:p w14:paraId="166A6EBA" w14:textId="77777777" w:rsidR="003E17B3" w:rsidRDefault="003E17B3" w:rsidP="003E17B3">
      <w:r w:rsidRPr="000A49DE">
        <w:t> </w:t>
      </w:r>
    </w:p>
    <w:p w14:paraId="46FECCE7" w14:textId="77777777" w:rsidR="00D537FB" w:rsidRDefault="00D537FB" w:rsidP="003E17B3"/>
    <w:p w14:paraId="0598B4CD" w14:textId="77777777" w:rsidR="00D537FB" w:rsidRPr="000A49DE" w:rsidRDefault="00D537FB" w:rsidP="003E17B3"/>
    <w:p w14:paraId="0EFDA30C" w14:textId="0CBB9A0E" w:rsidR="003E17B3" w:rsidRPr="00965807" w:rsidRDefault="00FA5850" w:rsidP="00D537FB">
      <w:pPr>
        <w:pStyle w:val="Heading1"/>
      </w:pPr>
      <w:bookmarkStart w:id="35" w:name="_Toc183675587"/>
      <w:r w:rsidRPr="00CF7B1D">
        <w:t>Kröfulisti</w:t>
      </w:r>
      <w:r w:rsidR="00601C8C" w:rsidRPr="00CF7B1D">
        <w:t xml:space="preserve"> </w:t>
      </w:r>
      <w:r w:rsidR="00CF7B1D" w:rsidRPr="00CF7B1D">
        <w:rPr>
          <w:bCs/>
        </w:rPr>
        <w:t>A</w:t>
      </w:r>
      <w:bookmarkEnd w:id="35"/>
    </w:p>
    <w:p w14:paraId="3364CF43" w14:textId="77777777" w:rsidR="003E17B3" w:rsidRPr="009A28D7" w:rsidRDefault="003E17B3" w:rsidP="003E17B3">
      <w:pPr>
        <w:rPr>
          <w:lang w:val="da-DK"/>
        </w:rPr>
      </w:pPr>
      <w:r w:rsidRPr="009A28D7">
        <w:rPr>
          <w:lang w:val="da-DK"/>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0"/>
        <w:gridCol w:w="5488"/>
        <w:gridCol w:w="673"/>
        <w:gridCol w:w="1789"/>
      </w:tblGrid>
      <w:tr w:rsidR="001B604E" w:rsidRPr="00965807" w14:paraId="358B94B3" w14:textId="77777777" w:rsidTr="00A129BF">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0CAF3" w:themeFill="accent4" w:themeFillTint="99"/>
            <w:hideMark/>
          </w:tcPr>
          <w:p w14:paraId="3D701741" w14:textId="77777777" w:rsidR="001C69D9" w:rsidRPr="00B61222" w:rsidRDefault="001C69D9">
            <w:pPr>
              <w:rPr>
                <w:sz w:val="22"/>
                <w:szCs w:val="22"/>
              </w:rPr>
            </w:pPr>
            <w:r w:rsidRPr="085B7CD6">
              <w:rPr>
                <w:sz w:val="22"/>
                <w:szCs w:val="22"/>
              </w:rPr>
              <w:t> Number</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0CAF3" w:themeFill="accent4" w:themeFillTint="99"/>
            <w:hideMark/>
          </w:tcPr>
          <w:p w14:paraId="1038F142" w14:textId="77777777" w:rsidR="001C69D9" w:rsidRPr="00B61222" w:rsidRDefault="001C69D9">
            <w:pPr>
              <w:rPr>
                <w:sz w:val="22"/>
                <w:szCs w:val="22"/>
              </w:rPr>
            </w:pPr>
            <w:r w:rsidRPr="00B61222">
              <w:rPr>
                <w:sz w:val="22"/>
                <w:szCs w:val="22"/>
              </w:rPr>
              <w:t>Requirement Description</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0CAF3" w:themeFill="accent4" w:themeFillTint="99"/>
            <w:hideMark/>
          </w:tcPr>
          <w:p w14:paraId="738C1FE1" w14:textId="77777777" w:rsidR="001C69D9" w:rsidRPr="00B61222" w:rsidRDefault="001C69D9">
            <w:pPr>
              <w:rPr>
                <w:sz w:val="22"/>
                <w:szCs w:val="22"/>
              </w:rPr>
            </w:pPr>
            <w:r w:rsidRPr="00B61222">
              <w:rPr>
                <w:sz w:val="22"/>
                <w:szCs w:val="22"/>
              </w:rPr>
              <w:t>Priority</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60CAF3" w:themeFill="accent4" w:themeFillTint="99"/>
            <w:hideMark/>
          </w:tcPr>
          <w:p w14:paraId="61AFEFB3" w14:textId="77777777" w:rsidR="001C69D9" w:rsidRPr="00B61222" w:rsidRDefault="001C69D9">
            <w:pPr>
              <w:rPr>
                <w:sz w:val="22"/>
                <w:szCs w:val="22"/>
              </w:rPr>
            </w:pPr>
            <w:r w:rsidRPr="00B61222">
              <w:rPr>
                <w:sz w:val="22"/>
                <w:szCs w:val="22"/>
              </w:rPr>
              <w:t>Additional information</w:t>
            </w:r>
          </w:p>
        </w:tc>
      </w:tr>
      <w:tr w:rsidR="00F71421" w:rsidRPr="00965807" w14:paraId="6A67F9E7" w14:textId="77777777" w:rsidTr="566BA17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141BB6B7" w14:textId="29DA72D8" w:rsidR="001C69D9" w:rsidRPr="00B61222" w:rsidRDefault="001C69D9">
            <w:pPr>
              <w:rPr>
                <w:sz w:val="22"/>
                <w:szCs w:val="22"/>
              </w:rPr>
            </w:pPr>
            <w:r w:rsidRPr="00B61222">
              <w:rPr>
                <w:sz w:val="22"/>
                <w:szCs w:val="22"/>
              </w:rPr>
              <w:t> </w:t>
            </w:r>
            <w:r w:rsidR="005D4A5B" w:rsidRPr="4DFBBE06">
              <w:rPr>
                <w:sz w:val="22"/>
                <w:szCs w:val="22"/>
              </w:rPr>
              <w:t>0</w:t>
            </w:r>
            <w:r w:rsidR="2586484D" w:rsidRPr="4DFBBE06">
              <w:rPr>
                <w:sz w:val="22"/>
                <w:szCs w:val="22"/>
              </w:rPr>
              <w:t>1</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63D49F3" w14:textId="33CC604C" w:rsidR="001C69D9" w:rsidRPr="00B61222" w:rsidRDefault="001C69D9">
            <w:pPr>
              <w:rPr>
                <w:sz w:val="22"/>
                <w:szCs w:val="22"/>
              </w:rPr>
            </w:pPr>
            <w:r w:rsidRPr="00B61222">
              <w:rPr>
                <w:sz w:val="22"/>
                <w:szCs w:val="22"/>
              </w:rPr>
              <w:t> </w:t>
            </w:r>
            <w:r w:rsidR="00471542" w:rsidRPr="00B61222">
              <w:rPr>
                <w:sz w:val="22"/>
                <w:szCs w:val="22"/>
              </w:rPr>
              <w:t xml:space="preserve">Starfsmenn geta </w:t>
            </w:r>
            <w:r w:rsidR="00031E15" w:rsidRPr="00B61222">
              <w:rPr>
                <w:sz w:val="22"/>
                <w:szCs w:val="22"/>
              </w:rPr>
              <w:t>skráð</w:t>
            </w:r>
            <w:r w:rsidR="0096407F" w:rsidRPr="00B61222">
              <w:rPr>
                <w:sz w:val="22"/>
                <w:szCs w:val="22"/>
              </w:rPr>
              <w:t xml:space="preserve"> verkskýrslur </w:t>
            </w:r>
            <w:r w:rsidR="00031E15" w:rsidRPr="00B61222">
              <w:rPr>
                <w:sz w:val="22"/>
                <w:szCs w:val="22"/>
              </w:rPr>
              <w:t>á verkbeiðnir</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84A9CFB" w14:textId="0CA6E612" w:rsidR="001C69D9" w:rsidRPr="00B61222" w:rsidRDefault="001C69D9">
            <w:pPr>
              <w:rPr>
                <w:sz w:val="22"/>
                <w:szCs w:val="22"/>
              </w:rPr>
            </w:pPr>
            <w:r w:rsidRPr="00B61222">
              <w:rPr>
                <w:sz w:val="22"/>
                <w:szCs w:val="22"/>
              </w:rPr>
              <w:t> </w:t>
            </w:r>
            <w:r w:rsidR="008B3BB3"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7541BE" w14:textId="77777777" w:rsidR="001C69D9" w:rsidRPr="00B61222" w:rsidRDefault="001C69D9">
            <w:pPr>
              <w:rPr>
                <w:sz w:val="22"/>
                <w:szCs w:val="22"/>
              </w:rPr>
            </w:pPr>
            <w:r w:rsidRPr="00B61222">
              <w:rPr>
                <w:sz w:val="22"/>
                <w:szCs w:val="22"/>
              </w:rPr>
              <w:t> </w:t>
            </w:r>
          </w:p>
        </w:tc>
      </w:tr>
      <w:tr w:rsidR="00A60CD3" w:rsidRPr="00965807" w14:paraId="3E785611" w14:textId="77777777" w:rsidTr="3B6FC58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31EAF1A1" w14:textId="0FD6D964" w:rsidR="001C69D9" w:rsidRPr="00B61222" w:rsidRDefault="001C69D9">
            <w:pPr>
              <w:rPr>
                <w:sz w:val="22"/>
                <w:szCs w:val="22"/>
              </w:rPr>
            </w:pPr>
            <w:r w:rsidRPr="00B61222">
              <w:rPr>
                <w:sz w:val="22"/>
                <w:szCs w:val="22"/>
              </w:rPr>
              <w:t> </w:t>
            </w:r>
            <w:r w:rsidR="005D4A5B" w:rsidRPr="4DFBBE06">
              <w:rPr>
                <w:sz w:val="22"/>
                <w:szCs w:val="22"/>
              </w:rPr>
              <w:t>0</w:t>
            </w:r>
            <w:r w:rsidR="675BC542" w:rsidRPr="4DFBBE06">
              <w:rPr>
                <w:sz w:val="22"/>
                <w:szCs w:val="22"/>
              </w:rPr>
              <w:t>2</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D4477BF" w14:textId="06AC7D06" w:rsidR="001C69D9" w:rsidRPr="00B61222" w:rsidRDefault="001C69D9">
            <w:pPr>
              <w:rPr>
                <w:sz w:val="22"/>
                <w:szCs w:val="22"/>
              </w:rPr>
            </w:pPr>
            <w:r w:rsidRPr="00B61222">
              <w:rPr>
                <w:sz w:val="22"/>
                <w:szCs w:val="22"/>
              </w:rPr>
              <w:t> </w:t>
            </w:r>
            <w:r w:rsidR="003755A5" w:rsidRPr="00B61222">
              <w:rPr>
                <w:sz w:val="22"/>
                <w:szCs w:val="22"/>
              </w:rPr>
              <w:t xml:space="preserve">Starfsmenn geta skráð verkbeiðnir sem </w:t>
            </w:r>
            <w:r w:rsidR="001C0D6A" w:rsidRPr="00B61222">
              <w:rPr>
                <w:sz w:val="22"/>
                <w:szCs w:val="22"/>
              </w:rPr>
              <w:t>tilbúna</w:t>
            </w:r>
            <w:r w:rsidR="169B3A6D" w:rsidRPr="00B61222">
              <w:rPr>
                <w:sz w:val="22"/>
                <w:szCs w:val="22"/>
              </w:rPr>
              <w:t>r</w:t>
            </w:r>
            <w:r w:rsidR="001C0D6A" w:rsidRPr="00B61222">
              <w:rPr>
                <w:sz w:val="22"/>
                <w:szCs w:val="22"/>
              </w:rPr>
              <w:t>/</w:t>
            </w:r>
            <w:r w:rsidR="00D771C0" w:rsidRPr="00B61222">
              <w:rPr>
                <w:sz w:val="22"/>
                <w:szCs w:val="22"/>
              </w:rPr>
              <w:t>done</w:t>
            </w:r>
            <w:r w:rsidR="003755A5" w:rsidRPr="00B61222">
              <w:rPr>
                <w:sz w:val="22"/>
                <w:szCs w:val="22"/>
              </w:rPr>
              <w:t xml:space="preserve"> </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6B28E16" w14:textId="79D4F489" w:rsidR="001C69D9" w:rsidRPr="00B61222" w:rsidRDefault="001C69D9">
            <w:pPr>
              <w:rPr>
                <w:sz w:val="22"/>
                <w:szCs w:val="22"/>
              </w:rPr>
            </w:pPr>
            <w:r w:rsidRPr="00B61222">
              <w:rPr>
                <w:sz w:val="22"/>
                <w:szCs w:val="22"/>
              </w:rPr>
              <w:t> </w:t>
            </w:r>
            <w:r w:rsidR="008B3BB3"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01C891" w14:textId="77777777" w:rsidR="001C69D9" w:rsidRPr="00B61222" w:rsidRDefault="001C69D9">
            <w:pPr>
              <w:rPr>
                <w:sz w:val="22"/>
                <w:szCs w:val="22"/>
              </w:rPr>
            </w:pPr>
            <w:r w:rsidRPr="00B61222">
              <w:rPr>
                <w:sz w:val="22"/>
                <w:szCs w:val="22"/>
              </w:rPr>
              <w:t> </w:t>
            </w:r>
          </w:p>
        </w:tc>
      </w:tr>
      <w:tr w:rsidR="0042037E" w:rsidRPr="00965807" w14:paraId="150C0A4F" w14:textId="77777777" w:rsidTr="2D90EA45">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298A9987" w14:textId="36693DD6" w:rsidR="001C69D9" w:rsidRPr="00B61222" w:rsidRDefault="001C69D9">
            <w:pPr>
              <w:rPr>
                <w:sz w:val="22"/>
                <w:szCs w:val="22"/>
              </w:rPr>
            </w:pPr>
            <w:r w:rsidRPr="00B61222">
              <w:rPr>
                <w:sz w:val="22"/>
                <w:szCs w:val="22"/>
              </w:rPr>
              <w:t> </w:t>
            </w:r>
            <w:r w:rsidR="005D4A5B" w:rsidRPr="4DFBBE06">
              <w:rPr>
                <w:sz w:val="22"/>
                <w:szCs w:val="22"/>
              </w:rPr>
              <w:t>0</w:t>
            </w:r>
            <w:r w:rsidR="0B8A3077" w:rsidRPr="4DFBBE06">
              <w:rPr>
                <w:sz w:val="22"/>
                <w:szCs w:val="22"/>
              </w:rPr>
              <w:t>3</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530913B" w14:textId="67EF5041" w:rsidR="001C69D9" w:rsidRPr="00B61222" w:rsidRDefault="001C69D9">
            <w:pPr>
              <w:rPr>
                <w:sz w:val="22"/>
                <w:szCs w:val="22"/>
              </w:rPr>
            </w:pPr>
            <w:r w:rsidRPr="00B61222">
              <w:rPr>
                <w:sz w:val="22"/>
                <w:szCs w:val="22"/>
              </w:rPr>
              <w:t> </w:t>
            </w:r>
            <w:r w:rsidR="00786711" w:rsidRPr="00B61222">
              <w:rPr>
                <w:sz w:val="22"/>
                <w:szCs w:val="22"/>
              </w:rPr>
              <w:t xml:space="preserve">Starfsmenn geta </w:t>
            </w:r>
            <w:r w:rsidR="00221FEE" w:rsidRPr="00B61222">
              <w:rPr>
                <w:sz w:val="22"/>
                <w:szCs w:val="22"/>
              </w:rPr>
              <w:t>listað upp starfsmenn</w:t>
            </w:r>
            <w:r w:rsidR="00303610" w:rsidRPr="00B61222">
              <w:rPr>
                <w:sz w:val="22"/>
                <w:szCs w:val="22"/>
              </w:rPr>
              <w:t xml:space="preserve"> eftir staðsetningu</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3405F52" w14:textId="75748549" w:rsidR="001C69D9" w:rsidRPr="00B61222" w:rsidRDefault="001C69D9">
            <w:pPr>
              <w:rPr>
                <w:sz w:val="22"/>
                <w:szCs w:val="22"/>
              </w:rPr>
            </w:pPr>
            <w:r w:rsidRPr="00B61222">
              <w:rPr>
                <w:sz w:val="22"/>
                <w:szCs w:val="22"/>
              </w:rPr>
              <w:t> </w:t>
            </w:r>
            <w:r w:rsidR="008B3BB3" w:rsidRPr="00B61222">
              <w:rPr>
                <w:sz w:val="22"/>
                <w:szCs w:val="22"/>
              </w:rPr>
              <w:t>C</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795B34B" w14:textId="77777777" w:rsidR="001C69D9" w:rsidRPr="00B61222" w:rsidRDefault="001C69D9">
            <w:pPr>
              <w:rPr>
                <w:sz w:val="22"/>
                <w:szCs w:val="22"/>
              </w:rPr>
            </w:pPr>
            <w:r w:rsidRPr="00B61222">
              <w:rPr>
                <w:sz w:val="22"/>
                <w:szCs w:val="22"/>
              </w:rPr>
              <w:t> </w:t>
            </w:r>
          </w:p>
        </w:tc>
      </w:tr>
      <w:tr w:rsidR="0042037E" w:rsidRPr="00965807" w14:paraId="1F2AF813" w14:textId="77777777" w:rsidTr="2D90EA45">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hideMark/>
          </w:tcPr>
          <w:p w14:paraId="09F425CF" w14:textId="4581B77D" w:rsidR="001C69D9" w:rsidRPr="00B61222" w:rsidRDefault="001C69D9">
            <w:pPr>
              <w:rPr>
                <w:sz w:val="22"/>
                <w:szCs w:val="22"/>
              </w:rPr>
            </w:pPr>
            <w:r w:rsidRPr="00B61222">
              <w:rPr>
                <w:sz w:val="22"/>
                <w:szCs w:val="22"/>
              </w:rPr>
              <w:t> </w:t>
            </w:r>
            <w:r w:rsidR="005D4A5B" w:rsidRPr="4DFBBE06">
              <w:rPr>
                <w:sz w:val="22"/>
                <w:szCs w:val="22"/>
              </w:rPr>
              <w:t>0</w:t>
            </w:r>
            <w:r w:rsidR="439F6361" w:rsidRPr="4DFBBE06">
              <w:rPr>
                <w:sz w:val="22"/>
                <w:szCs w:val="22"/>
              </w:rPr>
              <w:t>4</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65B3702" w14:textId="4D9AF19E" w:rsidR="001C69D9" w:rsidRPr="00B61222" w:rsidRDefault="001C69D9">
            <w:pPr>
              <w:rPr>
                <w:sz w:val="22"/>
                <w:szCs w:val="22"/>
              </w:rPr>
            </w:pPr>
            <w:r w:rsidRPr="00B61222">
              <w:rPr>
                <w:sz w:val="22"/>
                <w:szCs w:val="22"/>
              </w:rPr>
              <w:t> </w:t>
            </w:r>
            <w:r w:rsidR="00303610" w:rsidRPr="00B61222">
              <w:rPr>
                <w:sz w:val="22"/>
                <w:szCs w:val="22"/>
              </w:rPr>
              <w:t xml:space="preserve">Starfsmenn geta listað upp </w:t>
            </w:r>
            <w:r w:rsidR="00541435">
              <w:rPr>
                <w:sz w:val="22"/>
                <w:szCs w:val="22"/>
              </w:rPr>
              <w:t>property</w:t>
            </w:r>
            <w:r w:rsidR="00303610" w:rsidRPr="00B61222">
              <w:rPr>
                <w:sz w:val="22"/>
                <w:szCs w:val="22"/>
              </w:rPr>
              <w:t xml:space="preserve"> eftir staðsetningu</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45A4C80" w14:textId="448C4F4F" w:rsidR="001C69D9" w:rsidRPr="00B61222" w:rsidRDefault="001C69D9">
            <w:pPr>
              <w:rPr>
                <w:sz w:val="22"/>
                <w:szCs w:val="22"/>
              </w:rPr>
            </w:pPr>
            <w:r w:rsidRPr="00B61222">
              <w:rPr>
                <w:sz w:val="22"/>
                <w:szCs w:val="22"/>
              </w:rPr>
              <w:t> </w:t>
            </w:r>
            <w:r w:rsidR="008B3BB3" w:rsidRPr="00B61222">
              <w:rPr>
                <w:sz w:val="22"/>
                <w:szCs w:val="22"/>
              </w:rPr>
              <w:t>C</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7359F3F" w14:textId="77777777" w:rsidR="001C69D9" w:rsidRPr="00B61222" w:rsidRDefault="001C69D9">
            <w:pPr>
              <w:rPr>
                <w:sz w:val="22"/>
                <w:szCs w:val="22"/>
              </w:rPr>
            </w:pPr>
            <w:r w:rsidRPr="00B61222">
              <w:rPr>
                <w:sz w:val="22"/>
                <w:szCs w:val="22"/>
              </w:rPr>
              <w:t> </w:t>
            </w:r>
          </w:p>
        </w:tc>
      </w:tr>
      <w:tr w:rsidR="0042037E" w:rsidRPr="00965807" w14:paraId="222D0B33" w14:textId="77777777" w:rsidTr="2D90EA45">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E78466" w14:textId="291EC64B" w:rsidR="00506C94" w:rsidRPr="00B61222" w:rsidRDefault="6B19F561">
            <w:pPr>
              <w:rPr>
                <w:sz w:val="22"/>
                <w:szCs w:val="22"/>
              </w:rPr>
            </w:pPr>
            <w:r w:rsidRPr="4DFBBE06">
              <w:rPr>
                <w:sz w:val="22"/>
                <w:szCs w:val="22"/>
              </w:rPr>
              <w:t>0</w:t>
            </w:r>
            <w:r w:rsidR="439F6361" w:rsidRPr="4DFBBE06">
              <w:rPr>
                <w:sz w:val="22"/>
                <w:szCs w:val="22"/>
              </w:rPr>
              <w:t>5</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DCEFB51" w14:textId="0B3AF068" w:rsidR="00506C94" w:rsidRPr="00B61222" w:rsidRDefault="00463D7D">
            <w:pPr>
              <w:rPr>
                <w:sz w:val="22"/>
                <w:szCs w:val="22"/>
              </w:rPr>
            </w:pPr>
            <w:r w:rsidRPr="00B61222">
              <w:rPr>
                <w:sz w:val="22"/>
                <w:szCs w:val="22"/>
              </w:rPr>
              <w:t xml:space="preserve">Starfsmenn </w:t>
            </w:r>
            <w:r w:rsidR="002C763E" w:rsidRPr="00B61222">
              <w:rPr>
                <w:sz w:val="22"/>
                <w:szCs w:val="22"/>
              </w:rPr>
              <w:t>geta listað upp s</w:t>
            </w:r>
            <w:r w:rsidR="009067ED" w:rsidRPr="00B61222">
              <w:rPr>
                <w:sz w:val="22"/>
                <w:szCs w:val="22"/>
              </w:rPr>
              <w:t>tarfsmenn eftir auðkenni</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88C5075" w14:textId="7BA9EC4C" w:rsidR="00506C94" w:rsidRPr="00B61222" w:rsidRDefault="00AA78B5">
            <w:pPr>
              <w:rPr>
                <w:sz w:val="22"/>
                <w:szCs w:val="22"/>
              </w:rPr>
            </w:pPr>
            <w:r w:rsidRPr="00B61222">
              <w:rPr>
                <w:sz w:val="22"/>
                <w:szCs w:val="22"/>
              </w:rPr>
              <w:t>C</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F7600F" w14:textId="77777777" w:rsidR="00506C94" w:rsidRPr="00B61222" w:rsidRDefault="00506C94">
            <w:pPr>
              <w:rPr>
                <w:sz w:val="22"/>
                <w:szCs w:val="22"/>
              </w:rPr>
            </w:pPr>
          </w:p>
        </w:tc>
      </w:tr>
      <w:tr w:rsidR="002C763E" w:rsidRPr="00965807" w14:paraId="356C4BDC" w14:textId="77777777" w:rsidTr="2D90EA45">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9B630FC" w14:textId="74529FE6" w:rsidR="002C763E" w:rsidRPr="00B61222" w:rsidRDefault="6CB8ECFA">
            <w:pPr>
              <w:rPr>
                <w:sz w:val="22"/>
                <w:szCs w:val="22"/>
              </w:rPr>
            </w:pPr>
            <w:r w:rsidRPr="1B6B64C7">
              <w:rPr>
                <w:sz w:val="22"/>
                <w:szCs w:val="22"/>
              </w:rPr>
              <w:t>0</w:t>
            </w:r>
            <w:r w:rsidR="6A6825CD" w:rsidRPr="1B6B64C7">
              <w:rPr>
                <w:sz w:val="22"/>
                <w:szCs w:val="22"/>
              </w:rPr>
              <w:t>6</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81E00E" w14:textId="07D918BA" w:rsidR="002C763E" w:rsidRPr="00B61222" w:rsidRDefault="009067ED">
            <w:pPr>
              <w:rPr>
                <w:sz w:val="22"/>
                <w:szCs w:val="22"/>
              </w:rPr>
            </w:pPr>
            <w:r w:rsidRPr="00B61222">
              <w:rPr>
                <w:sz w:val="22"/>
                <w:szCs w:val="22"/>
              </w:rPr>
              <w:t xml:space="preserve">Starfsmenn geta listað upp </w:t>
            </w:r>
            <w:r w:rsidR="00541435">
              <w:rPr>
                <w:sz w:val="22"/>
                <w:szCs w:val="22"/>
              </w:rPr>
              <w:t>property</w:t>
            </w:r>
            <w:r w:rsidRPr="00B61222">
              <w:rPr>
                <w:sz w:val="22"/>
                <w:szCs w:val="22"/>
              </w:rPr>
              <w:t xml:space="preserve"> eftir auðkenni</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7D4EE0" w14:textId="7813C961" w:rsidR="002C763E" w:rsidRPr="00B61222" w:rsidRDefault="00AA78B5">
            <w:pPr>
              <w:rPr>
                <w:sz w:val="22"/>
                <w:szCs w:val="22"/>
              </w:rPr>
            </w:pPr>
            <w:r w:rsidRPr="00B61222">
              <w:rPr>
                <w:sz w:val="22"/>
                <w:szCs w:val="22"/>
              </w:rPr>
              <w:t>B</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47E6C0" w14:textId="77777777" w:rsidR="002C763E" w:rsidRPr="00B61222" w:rsidRDefault="002C763E">
            <w:pPr>
              <w:rPr>
                <w:sz w:val="22"/>
                <w:szCs w:val="22"/>
              </w:rPr>
            </w:pPr>
          </w:p>
        </w:tc>
      </w:tr>
      <w:tr w:rsidR="0042037E" w:rsidRPr="00965807" w14:paraId="5B9DEF79" w14:textId="77777777" w:rsidTr="2D90EA45">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900A400" w14:textId="3A8E2708" w:rsidR="002C763E" w:rsidRPr="00B61222" w:rsidRDefault="3C3D0C9F">
            <w:pPr>
              <w:rPr>
                <w:sz w:val="22"/>
                <w:szCs w:val="22"/>
              </w:rPr>
            </w:pPr>
            <w:r w:rsidRPr="1B6B64C7">
              <w:rPr>
                <w:sz w:val="22"/>
                <w:szCs w:val="22"/>
              </w:rPr>
              <w:t>0</w:t>
            </w:r>
            <w:r w:rsidR="6A6825CD" w:rsidRPr="1B6B64C7">
              <w:rPr>
                <w:sz w:val="22"/>
                <w:szCs w:val="22"/>
              </w:rPr>
              <w:t>7</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8A06A65" w14:textId="2C79262B" w:rsidR="002C763E" w:rsidRPr="00B61222" w:rsidRDefault="00246689">
            <w:pPr>
              <w:rPr>
                <w:sz w:val="22"/>
                <w:szCs w:val="22"/>
              </w:rPr>
            </w:pPr>
            <w:r w:rsidRPr="00B61222">
              <w:rPr>
                <w:sz w:val="22"/>
                <w:szCs w:val="22"/>
              </w:rPr>
              <w:t xml:space="preserve">Starfsmenn geta leitað að </w:t>
            </w:r>
            <w:r w:rsidR="00017460" w:rsidRPr="00B61222">
              <w:rPr>
                <w:sz w:val="22"/>
                <w:szCs w:val="22"/>
              </w:rPr>
              <w:t>verkbeiðnum eftir auðkenni</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D1E68BB" w14:textId="2FDF11A4" w:rsidR="002C763E" w:rsidRPr="00B61222" w:rsidRDefault="00AA78B5">
            <w:pPr>
              <w:rPr>
                <w:sz w:val="22"/>
                <w:szCs w:val="22"/>
              </w:rPr>
            </w:pPr>
            <w:r w:rsidRPr="00B61222">
              <w:rPr>
                <w:sz w:val="22"/>
                <w:szCs w:val="22"/>
              </w:rPr>
              <w:t>B</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2A47EB6" w14:textId="35826475" w:rsidR="002C763E" w:rsidRPr="00B61222" w:rsidRDefault="00F87B92">
            <w:pPr>
              <w:rPr>
                <w:sz w:val="22"/>
                <w:szCs w:val="22"/>
              </w:rPr>
            </w:pPr>
            <w:r w:rsidRPr="00B61222">
              <w:rPr>
                <w:sz w:val="22"/>
                <w:szCs w:val="22"/>
              </w:rPr>
              <w:t>#Auðkenni úthlutað af kerfi</w:t>
            </w:r>
          </w:p>
        </w:tc>
      </w:tr>
      <w:tr w:rsidR="00A97EFB" w:rsidRPr="00965807" w14:paraId="5E5ED5E2" w14:textId="77777777" w:rsidTr="2D90EA45">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FAAF5F1" w14:textId="58D5E981" w:rsidR="002C763E" w:rsidRPr="00B61222" w:rsidRDefault="276DFD25">
            <w:pPr>
              <w:rPr>
                <w:sz w:val="22"/>
                <w:szCs w:val="22"/>
              </w:rPr>
            </w:pPr>
            <w:r w:rsidRPr="1B6B64C7">
              <w:rPr>
                <w:sz w:val="22"/>
                <w:szCs w:val="22"/>
              </w:rPr>
              <w:t>08</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CA9E0DD" w14:textId="2FF79C02" w:rsidR="002C763E" w:rsidRPr="00B61222" w:rsidRDefault="00EF6FC1">
            <w:pPr>
              <w:rPr>
                <w:sz w:val="22"/>
                <w:szCs w:val="22"/>
              </w:rPr>
            </w:pPr>
            <w:r w:rsidRPr="00B61222">
              <w:rPr>
                <w:sz w:val="22"/>
                <w:szCs w:val="22"/>
              </w:rPr>
              <w:t xml:space="preserve">Starfsmenn geta leitað að verkbeiðnum eftir </w:t>
            </w:r>
            <w:r w:rsidR="00B24C22">
              <w:rPr>
                <w:sz w:val="22"/>
                <w:szCs w:val="22"/>
              </w:rPr>
              <w:t>property</w:t>
            </w:r>
            <w:r w:rsidR="34D7407C" w:rsidRPr="00B61222">
              <w:rPr>
                <w:sz w:val="22"/>
                <w:szCs w:val="22"/>
              </w:rPr>
              <w:t>-</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C244E9D" w14:textId="2A218C45" w:rsidR="002C763E" w:rsidRPr="00B61222" w:rsidRDefault="00AA78B5">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7E885B8" w14:textId="77777777" w:rsidR="002C763E" w:rsidRPr="00B61222" w:rsidRDefault="002C763E">
            <w:pPr>
              <w:rPr>
                <w:sz w:val="22"/>
                <w:szCs w:val="22"/>
              </w:rPr>
            </w:pPr>
          </w:p>
        </w:tc>
      </w:tr>
      <w:tr w:rsidR="00A3790A" w:rsidRPr="00965807" w14:paraId="6D82E9FF" w14:textId="77777777" w:rsidTr="59876179">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2A6D9E2A" w14:textId="3E89079D" w:rsidR="00070277" w:rsidRPr="00B61222" w:rsidRDefault="1BFB35EE">
            <w:pPr>
              <w:rPr>
                <w:sz w:val="22"/>
                <w:szCs w:val="22"/>
              </w:rPr>
            </w:pPr>
            <w:r w:rsidRPr="1B6B64C7">
              <w:rPr>
                <w:sz w:val="22"/>
                <w:szCs w:val="22"/>
              </w:rPr>
              <w:t>09</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59730B" w14:textId="019753A7" w:rsidR="00070277" w:rsidRPr="00B61222" w:rsidRDefault="00070277">
            <w:pPr>
              <w:rPr>
                <w:sz w:val="22"/>
                <w:szCs w:val="22"/>
              </w:rPr>
            </w:pPr>
            <w:r w:rsidRPr="00B61222">
              <w:rPr>
                <w:sz w:val="22"/>
                <w:szCs w:val="22"/>
              </w:rPr>
              <w:t xml:space="preserve">Starfsmenn geta leitað </w:t>
            </w:r>
            <w:r w:rsidR="0013262E" w:rsidRPr="00B61222">
              <w:rPr>
                <w:sz w:val="22"/>
                <w:szCs w:val="22"/>
              </w:rPr>
              <w:t>að verkbeiðnum sem aðrir starfsmenn eru búnir að vinna í</w:t>
            </w:r>
            <w:r w:rsidR="002C5854" w:rsidRPr="00B61222">
              <w:rPr>
                <w:sz w:val="22"/>
                <w:szCs w:val="22"/>
              </w:rPr>
              <w:t xml:space="preserve"> </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49F5944" w14:textId="640EFA9F" w:rsidR="00070277" w:rsidRPr="00B61222" w:rsidRDefault="00AA78B5">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0307199" w14:textId="77777777" w:rsidR="00070277" w:rsidRPr="00B61222" w:rsidRDefault="00070277">
            <w:pPr>
              <w:rPr>
                <w:sz w:val="22"/>
                <w:szCs w:val="22"/>
              </w:rPr>
            </w:pPr>
          </w:p>
        </w:tc>
      </w:tr>
      <w:tr w:rsidR="00A3790A" w:rsidRPr="00965807" w14:paraId="4029902D" w14:textId="77777777" w:rsidTr="59876179">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A85D274" w14:textId="65E87DA0" w:rsidR="00070277" w:rsidRPr="00B61222" w:rsidRDefault="784299D9">
            <w:pPr>
              <w:rPr>
                <w:sz w:val="22"/>
                <w:szCs w:val="22"/>
              </w:rPr>
            </w:pPr>
            <w:r w:rsidRPr="1B6B64C7">
              <w:rPr>
                <w:sz w:val="22"/>
                <w:szCs w:val="22"/>
              </w:rPr>
              <w:t>1</w:t>
            </w:r>
            <w:r w:rsidR="209B1669" w:rsidRPr="1B6B64C7">
              <w:rPr>
                <w:sz w:val="22"/>
                <w:szCs w:val="22"/>
              </w:rPr>
              <w:t>0</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E76204" w14:textId="65FD7C8C" w:rsidR="00070277" w:rsidRPr="00B61222" w:rsidRDefault="000F3338">
            <w:pPr>
              <w:rPr>
                <w:sz w:val="22"/>
                <w:szCs w:val="22"/>
              </w:rPr>
            </w:pPr>
            <w:r w:rsidRPr="00B61222">
              <w:rPr>
                <w:sz w:val="22"/>
                <w:szCs w:val="22"/>
              </w:rPr>
              <w:t xml:space="preserve">Starfsmenn geta leitað að </w:t>
            </w:r>
            <w:r w:rsidR="005D5B68" w:rsidRPr="00B61222">
              <w:rPr>
                <w:sz w:val="22"/>
                <w:szCs w:val="22"/>
              </w:rPr>
              <w:t>viðhaldskýrslum</w:t>
            </w:r>
            <w:r w:rsidRPr="00B61222">
              <w:rPr>
                <w:sz w:val="22"/>
                <w:szCs w:val="22"/>
              </w:rPr>
              <w:t xml:space="preserve"> sem aðrir starfsmenn eru búnir að vinna í</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9A7FDEF" w14:textId="2DB19183" w:rsidR="00070277" w:rsidRPr="00B61222" w:rsidRDefault="00AA78B5">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CC5826D" w14:textId="77777777" w:rsidR="00070277" w:rsidRPr="00B61222" w:rsidRDefault="00070277">
            <w:pPr>
              <w:rPr>
                <w:sz w:val="22"/>
                <w:szCs w:val="22"/>
              </w:rPr>
            </w:pPr>
          </w:p>
        </w:tc>
      </w:tr>
      <w:tr w:rsidR="00A97EFB" w:rsidRPr="00965807" w14:paraId="0137FC40" w14:textId="77777777" w:rsidTr="59876179">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DC5F052" w14:textId="27EBA7E6" w:rsidR="00070277" w:rsidRPr="00B61222" w:rsidRDefault="27DF8141">
            <w:pPr>
              <w:rPr>
                <w:sz w:val="22"/>
                <w:szCs w:val="22"/>
              </w:rPr>
            </w:pPr>
            <w:r w:rsidRPr="1B6B64C7">
              <w:rPr>
                <w:sz w:val="22"/>
                <w:szCs w:val="22"/>
              </w:rPr>
              <w:t>1</w:t>
            </w:r>
            <w:r w:rsidR="5ABDEF9B" w:rsidRPr="1B6B64C7">
              <w:rPr>
                <w:sz w:val="22"/>
                <w:szCs w:val="22"/>
              </w:rPr>
              <w:t>1</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DA1641D" w14:textId="23BFCD61" w:rsidR="00070277" w:rsidRPr="00B61222" w:rsidRDefault="002B5271">
            <w:pPr>
              <w:rPr>
                <w:sz w:val="22"/>
                <w:szCs w:val="22"/>
              </w:rPr>
            </w:pPr>
            <w:r>
              <w:rPr>
                <w:sz w:val="22"/>
                <w:szCs w:val="22"/>
              </w:rPr>
              <w:t>Yfirmenn</w:t>
            </w:r>
            <w:r w:rsidR="00613ABE" w:rsidRPr="00B61222">
              <w:rPr>
                <w:sz w:val="22"/>
                <w:szCs w:val="22"/>
              </w:rPr>
              <w:t xml:space="preserve"> </w:t>
            </w:r>
            <w:r w:rsidR="00DF4BAF" w:rsidRPr="00B61222">
              <w:rPr>
                <w:sz w:val="22"/>
                <w:szCs w:val="22"/>
              </w:rPr>
              <w:t xml:space="preserve">geta skráð </w:t>
            </w:r>
            <w:r w:rsidR="00400166" w:rsidRPr="00B61222">
              <w:rPr>
                <w:sz w:val="22"/>
                <w:szCs w:val="22"/>
              </w:rPr>
              <w:t xml:space="preserve">upplýsingar </w:t>
            </w:r>
            <w:r w:rsidR="001F6469" w:rsidRPr="00B61222">
              <w:rPr>
                <w:sz w:val="22"/>
                <w:szCs w:val="22"/>
              </w:rPr>
              <w:t>um hús,</w:t>
            </w:r>
            <w:r w:rsidR="00014079" w:rsidRPr="00B61222">
              <w:rPr>
                <w:sz w:val="22"/>
                <w:szCs w:val="22"/>
              </w:rPr>
              <w:t xml:space="preserve">sérstaklega </w:t>
            </w:r>
            <w:r w:rsidR="00C84470" w:rsidRPr="00B61222">
              <w:rPr>
                <w:sz w:val="22"/>
                <w:szCs w:val="22"/>
              </w:rPr>
              <w:t>aðstöðu sem þarf viðhalds</w:t>
            </w:r>
            <w:r w:rsidR="001F6469" w:rsidRPr="00B61222">
              <w:rPr>
                <w:sz w:val="22"/>
                <w:szCs w:val="22"/>
              </w:rPr>
              <w:t xml:space="preserve"> </w:t>
            </w:r>
            <w:r w:rsidR="0069328E" w:rsidRPr="00B61222">
              <w:rPr>
                <w:sz w:val="22"/>
                <w:szCs w:val="22"/>
              </w:rPr>
              <w:t>t.d. sundlaugar</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38A7CC9" w14:textId="5E81EA11" w:rsidR="00070277" w:rsidRPr="00B61222" w:rsidRDefault="00AA78B5">
            <w:pPr>
              <w:rPr>
                <w:sz w:val="22"/>
                <w:szCs w:val="22"/>
              </w:rPr>
            </w:pPr>
            <w:r w:rsidRPr="00B61222">
              <w:rPr>
                <w:sz w:val="22"/>
                <w:szCs w:val="22"/>
              </w:rPr>
              <w:t>B</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2E1F31B" w14:textId="52B32F19" w:rsidR="00070277" w:rsidRPr="00B61222" w:rsidRDefault="00070277">
            <w:pPr>
              <w:rPr>
                <w:sz w:val="22"/>
                <w:szCs w:val="22"/>
              </w:rPr>
            </w:pPr>
          </w:p>
        </w:tc>
      </w:tr>
      <w:tr w:rsidR="00A3790A" w:rsidRPr="00965807" w14:paraId="7EEC8790" w14:textId="77777777" w:rsidTr="59876179">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403A665" w14:textId="2929DABB" w:rsidR="005D5B68" w:rsidRPr="00B61222" w:rsidRDefault="005D5B68" w:rsidP="005D5B68">
            <w:pPr>
              <w:rPr>
                <w:sz w:val="22"/>
                <w:szCs w:val="22"/>
              </w:rPr>
            </w:pPr>
            <w:r w:rsidRPr="5D98161E">
              <w:rPr>
                <w:sz w:val="22"/>
                <w:szCs w:val="22"/>
              </w:rPr>
              <w:t>1</w:t>
            </w:r>
            <w:r w:rsidR="4752E52C" w:rsidRPr="5D98161E">
              <w:rPr>
                <w:sz w:val="22"/>
                <w:szCs w:val="22"/>
              </w:rPr>
              <w:t>2</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B135B50" w14:textId="3D1AF356" w:rsidR="005D5B68" w:rsidRPr="00B61222" w:rsidRDefault="005D5B68" w:rsidP="005D5B68">
            <w:pPr>
              <w:rPr>
                <w:sz w:val="22"/>
                <w:szCs w:val="22"/>
              </w:rPr>
            </w:pPr>
            <w:r w:rsidRPr="00B61222">
              <w:rPr>
                <w:sz w:val="22"/>
                <w:szCs w:val="22"/>
              </w:rPr>
              <w:t xml:space="preserve">Starfsmenn geta leitað að verkskýrslum sem aðrir starfsmenn eru búnir að vinna í </w:t>
            </w:r>
            <w:r w:rsidR="003347BA" w:rsidRPr="00B61222">
              <w:rPr>
                <w:sz w:val="22"/>
                <w:szCs w:val="22"/>
              </w:rPr>
              <w:t>eða skrá</w:t>
            </w:r>
            <w:r w:rsidR="2FF72582" w:rsidRPr="60954BEF">
              <w:rPr>
                <w:sz w:val="22"/>
                <w:szCs w:val="22"/>
              </w:rPr>
              <w:t xml:space="preserve"> </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0A2F82F" w14:textId="5868ED82" w:rsidR="005D5B68" w:rsidRPr="00B61222" w:rsidRDefault="002C7AA8"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7180109" w14:textId="29B4E4F9" w:rsidR="005D5B68" w:rsidRPr="00B61222" w:rsidRDefault="005D5B68" w:rsidP="005D5B68">
            <w:pPr>
              <w:rPr>
                <w:sz w:val="22"/>
                <w:szCs w:val="22"/>
              </w:rPr>
            </w:pPr>
          </w:p>
        </w:tc>
      </w:tr>
      <w:tr w:rsidR="009A28D9" w:rsidRPr="00965807" w14:paraId="425EF84E" w14:textId="77777777" w:rsidTr="0AD6CBC6">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08277B7" w14:textId="6C875429" w:rsidR="005D5B68" w:rsidRPr="00B61222" w:rsidRDefault="005D5B68" w:rsidP="005D5B68">
            <w:pPr>
              <w:rPr>
                <w:sz w:val="22"/>
                <w:szCs w:val="22"/>
              </w:rPr>
            </w:pPr>
            <w:r w:rsidRPr="5D98161E">
              <w:rPr>
                <w:sz w:val="22"/>
                <w:szCs w:val="22"/>
              </w:rPr>
              <w:t>1</w:t>
            </w:r>
            <w:r w:rsidR="4752E52C" w:rsidRPr="5D98161E">
              <w:rPr>
                <w:sz w:val="22"/>
                <w:szCs w:val="22"/>
              </w:rPr>
              <w:t>3</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837897C" w14:textId="3DB59B43" w:rsidR="005D5B68" w:rsidRPr="00B61222" w:rsidRDefault="003B0251" w:rsidP="005D5B68">
            <w:pPr>
              <w:rPr>
                <w:sz w:val="22"/>
                <w:szCs w:val="22"/>
              </w:rPr>
            </w:pPr>
            <w:r w:rsidRPr="00B61222">
              <w:rPr>
                <w:sz w:val="22"/>
                <w:szCs w:val="22"/>
              </w:rPr>
              <w:t>Starfsmenn geta leitað að ve</w:t>
            </w:r>
            <w:r w:rsidR="004E156E" w:rsidRPr="00B61222">
              <w:rPr>
                <w:sz w:val="22"/>
                <w:szCs w:val="22"/>
              </w:rPr>
              <w:t>rkskýrs</w:t>
            </w:r>
            <w:r w:rsidR="4E21D292" w:rsidRPr="00B61222">
              <w:rPr>
                <w:sz w:val="22"/>
                <w:szCs w:val="22"/>
              </w:rPr>
              <w:t>l</w:t>
            </w:r>
            <w:r w:rsidR="004E156E" w:rsidRPr="00B61222">
              <w:rPr>
                <w:sz w:val="22"/>
                <w:szCs w:val="22"/>
              </w:rPr>
              <w:t xml:space="preserve">um eftir </w:t>
            </w:r>
            <w:r w:rsidR="00B24C22">
              <w:rPr>
                <w:sz w:val="22"/>
                <w:szCs w:val="22"/>
              </w:rPr>
              <w:t>property</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5A24A5D" w14:textId="239370AC" w:rsidR="005D5B68" w:rsidRPr="00B61222" w:rsidRDefault="00B83CA7" w:rsidP="005D5B68">
            <w:pPr>
              <w:rPr>
                <w:sz w:val="22"/>
                <w:szCs w:val="22"/>
              </w:rPr>
            </w:pPr>
            <w:r w:rsidRPr="00B61222">
              <w:rPr>
                <w:sz w:val="22"/>
                <w:szCs w:val="22"/>
              </w:rPr>
              <w:t>B</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E0BB657" w14:textId="77777777" w:rsidR="005D5B68" w:rsidRPr="00B61222" w:rsidRDefault="005D5B68" w:rsidP="005D5B68">
            <w:pPr>
              <w:rPr>
                <w:sz w:val="22"/>
                <w:szCs w:val="22"/>
              </w:rPr>
            </w:pPr>
          </w:p>
        </w:tc>
      </w:tr>
      <w:tr w:rsidR="009A28D9" w:rsidRPr="00965807" w14:paraId="71BC138D" w14:textId="77777777" w:rsidTr="0AD6CBC6">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12020F6" w14:textId="6A3773F4" w:rsidR="005D5B68" w:rsidRPr="00B61222" w:rsidRDefault="005D5B68" w:rsidP="005D5B68">
            <w:pPr>
              <w:rPr>
                <w:sz w:val="22"/>
                <w:szCs w:val="22"/>
              </w:rPr>
            </w:pPr>
            <w:r w:rsidRPr="5D98161E">
              <w:rPr>
                <w:sz w:val="22"/>
                <w:szCs w:val="22"/>
              </w:rPr>
              <w:t>1</w:t>
            </w:r>
            <w:r w:rsidR="577BC39A" w:rsidRPr="5D98161E">
              <w:rPr>
                <w:sz w:val="22"/>
                <w:szCs w:val="22"/>
              </w:rPr>
              <w:t>4</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9D3989" w14:textId="04A9B8BB" w:rsidR="005D5B68" w:rsidRPr="00B61222" w:rsidRDefault="004E156E" w:rsidP="005D5B68">
            <w:pPr>
              <w:rPr>
                <w:sz w:val="22"/>
                <w:szCs w:val="22"/>
              </w:rPr>
            </w:pPr>
            <w:r w:rsidRPr="00B61222">
              <w:rPr>
                <w:sz w:val="22"/>
                <w:szCs w:val="22"/>
              </w:rPr>
              <w:t xml:space="preserve">Starfsmenn geta leitað að viðhaldsskýrslum eftir </w:t>
            </w:r>
            <w:r w:rsidR="00B24C22">
              <w:rPr>
                <w:sz w:val="22"/>
                <w:szCs w:val="22"/>
              </w:rPr>
              <w:t>property</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2B51124" w14:textId="37C2B46D" w:rsidR="005D5B68" w:rsidRPr="00B61222" w:rsidRDefault="009E0493"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5F6541" w14:textId="77777777" w:rsidR="005D5B68" w:rsidRPr="00B61222" w:rsidRDefault="005D5B68" w:rsidP="005D5B68">
            <w:pPr>
              <w:rPr>
                <w:sz w:val="22"/>
                <w:szCs w:val="22"/>
              </w:rPr>
            </w:pPr>
          </w:p>
        </w:tc>
      </w:tr>
      <w:tr w:rsidR="009A28D9" w:rsidRPr="00965807" w14:paraId="64B3BA87" w14:textId="77777777" w:rsidTr="0AD6CBC6">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67173BE3" w14:textId="68908E52" w:rsidR="005D5B68" w:rsidRPr="00B61222" w:rsidRDefault="005D5B68" w:rsidP="005D5B68">
            <w:pPr>
              <w:rPr>
                <w:sz w:val="22"/>
                <w:szCs w:val="22"/>
              </w:rPr>
            </w:pPr>
            <w:r w:rsidRPr="5D98161E">
              <w:rPr>
                <w:sz w:val="22"/>
                <w:szCs w:val="22"/>
              </w:rPr>
              <w:t>1</w:t>
            </w:r>
            <w:r w:rsidR="2DB9719F" w:rsidRPr="5D98161E">
              <w:rPr>
                <w:sz w:val="22"/>
                <w:szCs w:val="22"/>
              </w:rPr>
              <w:t>5</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1616B34" w14:textId="4DD4FF6C" w:rsidR="005D5B68" w:rsidRPr="00B61222" w:rsidRDefault="005D5B68" w:rsidP="005D5B68">
            <w:pPr>
              <w:rPr>
                <w:sz w:val="22"/>
                <w:szCs w:val="22"/>
              </w:rPr>
            </w:pPr>
            <w:r w:rsidRPr="00B61222">
              <w:rPr>
                <w:sz w:val="22"/>
                <w:szCs w:val="22"/>
              </w:rPr>
              <w:t>Yfirmenn geta skráð nýja starfsmenn og upplýsingar um þá i kerfið</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15A6769" w14:textId="43909D2D" w:rsidR="005D5B68" w:rsidRPr="00B61222" w:rsidRDefault="009E0493"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43DDF7E" w14:textId="77777777" w:rsidR="005D5B68" w:rsidRPr="00B61222" w:rsidRDefault="005D5B68" w:rsidP="005D5B68">
            <w:pPr>
              <w:rPr>
                <w:sz w:val="22"/>
                <w:szCs w:val="22"/>
              </w:rPr>
            </w:pPr>
          </w:p>
        </w:tc>
      </w:tr>
      <w:tr w:rsidR="009A28D9" w:rsidRPr="00965807" w14:paraId="5F12E1B1" w14:textId="77777777" w:rsidTr="0AD6CBC6">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CFFE5B7" w14:textId="387D1FB0" w:rsidR="005D5B68" w:rsidRPr="00B61222" w:rsidRDefault="005D5B68" w:rsidP="005D5B68">
            <w:pPr>
              <w:rPr>
                <w:sz w:val="22"/>
                <w:szCs w:val="22"/>
              </w:rPr>
            </w:pPr>
            <w:r w:rsidRPr="4C77A6CC">
              <w:rPr>
                <w:sz w:val="22"/>
                <w:szCs w:val="22"/>
              </w:rPr>
              <w:t>1</w:t>
            </w:r>
            <w:r w:rsidR="563BE54B" w:rsidRPr="4C77A6CC">
              <w:rPr>
                <w:sz w:val="22"/>
                <w:szCs w:val="22"/>
              </w:rPr>
              <w:t>6</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1C4E7C" w14:textId="432F328A" w:rsidR="005D5B68" w:rsidRPr="00B61222" w:rsidRDefault="005D5B68" w:rsidP="005D5B68">
            <w:pPr>
              <w:rPr>
                <w:sz w:val="22"/>
                <w:szCs w:val="22"/>
              </w:rPr>
            </w:pPr>
            <w:r w:rsidRPr="00B61222">
              <w:rPr>
                <w:sz w:val="22"/>
                <w:szCs w:val="22"/>
              </w:rPr>
              <w:t xml:space="preserve">Yfirmenn geta bætt við </w:t>
            </w:r>
            <w:r w:rsidR="00B24C22">
              <w:rPr>
                <w:sz w:val="22"/>
                <w:szCs w:val="22"/>
              </w:rPr>
              <w:t>property</w:t>
            </w:r>
            <w:r w:rsidRPr="00B61222">
              <w:rPr>
                <w:sz w:val="22"/>
                <w:szCs w:val="22"/>
              </w:rPr>
              <w:t xml:space="preserve"> í kerfið</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8FBBCF1" w14:textId="1DEAB08D" w:rsidR="005D5B68" w:rsidRPr="00B61222" w:rsidRDefault="009E0493"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C8C57D8" w14:textId="77777777" w:rsidR="005D5B68" w:rsidRPr="00B61222" w:rsidRDefault="005D5B68" w:rsidP="005D5B68">
            <w:pPr>
              <w:rPr>
                <w:sz w:val="22"/>
                <w:szCs w:val="22"/>
              </w:rPr>
            </w:pPr>
          </w:p>
        </w:tc>
      </w:tr>
      <w:tr w:rsidR="009A28D9" w:rsidRPr="00965807" w14:paraId="61CB2BA2" w14:textId="77777777" w:rsidTr="0AD6CBC6">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3897255" w14:textId="7849937F" w:rsidR="005D5B68" w:rsidRPr="00B61222" w:rsidRDefault="4E01DF76" w:rsidP="005D5B68">
            <w:pPr>
              <w:rPr>
                <w:sz w:val="22"/>
                <w:szCs w:val="22"/>
              </w:rPr>
            </w:pPr>
            <w:r w:rsidRPr="7BCDD31D">
              <w:rPr>
                <w:sz w:val="22"/>
                <w:szCs w:val="22"/>
              </w:rPr>
              <w:t>17</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AF3DBEE" w14:textId="570EE75E" w:rsidR="005D5B68" w:rsidRPr="00B61222" w:rsidRDefault="005D5B68" w:rsidP="005D5B68">
            <w:pPr>
              <w:rPr>
                <w:sz w:val="22"/>
                <w:szCs w:val="22"/>
              </w:rPr>
            </w:pPr>
            <w:r w:rsidRPr="00B61222">
              <w:rPr>
                <w:sz w:val="22"/>
                <w:szCs w:val="22"/>
              </w:rPr>
              <w:t xml:space="preserve">Yfirmenn geta breytt upplýsingum um </w:t>
            </w:r>
            <w:r w:rsidR="00B24C22">
              <w:rPr>
                <w:sz w:val="22"/>
                <w:szCs w:val="22"/>
              </w:rPr>
              <w:t>property</w:t>
            </w:r>
            <w:r w:rsidRPr="00B61222">
              <w:rPr>
                <w:sz w:val="22"/>
                <w:szCs w:val="22"/>
              </w:rPr>
              <w:t xml:space="preserve"> </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8490404" w14:textId="4F83C599" w:rsidR="005D5B68" w:rsidRPr="00B61222" w:rsidRDefault="009E0493"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42BDD07" w14:textId="77777777" w:rsidR="005D5B68" w:rsidRPr="00B61222" w:rsidRDefault="005D5B68" w:rsidP="005D5B68">
            <w:pPr>
              <w:rPr>
                <w:sz w:val="22"/>
                <w:szCs w:val="22"/>
              </w:rPr>
            </w:pPr>
          </w:p>
        </w:tc>
      </w:tr>
      <w:tr w:rsidR="009E180B" w:rsidRPr="00965807" w14:paraId="7CE26EFE"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FE5B97D" w14:textId="6560061D" w:rsidR="005D5B68" w:rsidRPr="00B61222" w:rsidRDefault="018F0A37" w:rsidP="005D5B68">
            <w:pPr>
              <w:rPr>
                <w:sz w:val="22"/>
                <w:szCs w:val="22"/>
              </w:rPr>
            </w:pPr>
            <w:r w:rsidRPr="7BCDD31D">
              <w:rPr>
                <w:sz w:val="22"/>
                <w:szCs w:val="22"/>
              </w:rPr>
              <w:t>18</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B09A0F6" w14:textId="32B28AA6" w:rsidR="005D5B68" w:rsidRPr="00B61222" w:rsidRDefault="005D5B68" w:rsidP="005D5B68">
            <w:pPr>
              <w:rPr>
                <w:sz w:val="22"/>
                <w:szCs w:val="22"/>
              </w:rPr>
            </w:pPr>
            <w:r w:rsidRPr="00B61222">
              <w:rPr>
                <w:sz w:val="22"/>
                <w:szCs w:val="22"/>
              </w:rPr>
              <w:t xml:space="preserve">Yfirmenn samþykkt tilbúnar verkskýrslur </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B70F22E" w14:textId="0D405727" w:rsidR="005D5B68" w:rsidRPr="00B61222" w:rsidRDefault="009E0493"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707AF71" w14:textId="3FBD3F6B" w:rsidR="005D5B68" w:rsidRPr="00B61222" w:rsidRDefault="005D5B68" w:rsidP="005D5B68">
            <w:pPr>
              <w:rPr>
                <w:sz w:val="22"/>
                <w:szCs w:val="22"/>
              </w:rPr>
            </w:pPr>
          </w:p>
        </w:tc>
      </w:tr>
      <w:tr w:rsidR="00C47C57" w14:paraId="60F16079"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5E1F4FF" w14:textId="3AE3AD86" w:rsidR="005D5B68" w:rsidRPr="00B61222" w:rsidRDefault="7CF430C6" w:rsidP="005D5B68">
            <w:pPr>
              <w:rPr>
                <w:sz w:val="22"/>
                <w:szCs w:val="22"/>
              </w:rPr>
            </w:pPr>
            <w:r w:rsidRPr="7BCDD31D">
              <w:rPr>
                <w:sz w:val="22"/>
                <w:szCs w:val="22"/>
              </w:rPr>
              <w:t>19</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925BCA3" w14:textId="43A8AF71" w:rsidR="005D5B68" w:rsidRPr="00B61222" w:rsidRDefault="005D5B68" w:rsidP="005D5B68">
            <w:r w:rsidRPr="00B61222">
              <w:rPr>
                <w:sz w:val="22"/>
                <w:szCs w:val="22"/>
              </w:rPr>
              <w:t>Yfirmenn geta lokað verkbeiðnum</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18010AC" w14:textId="785C1B1A" w:rsidR="005D5B68" w:rsidRPr="00B61222" w:rsidRDefault="009E0493"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81BA256" w14:textId="7D23A76F" w:rsidR="005D5B68" w:rsidRPr="00B61222" w:rsidRDefault="005D5B68" w:rsidP="005D5B68">
            <w:pPr>
              <w:rPr>
                <w:sz w:val="22"/>
                <w:szCs w:val="22"/>
              </w:rPr>
            </w:pPr>
            <w:r w:rsidRPr="00B61222">
              <w:rPr>
                <w:sz w:val="22"/>
                <w:szCs w:val="22"/>
              </w:rPr>
              <w:t xml:space="preserve">#Lokast ef skráð er í </w:t>
            </w:r>
            <w:r w:rsidRPr="5909ECBE">
              <w:rPr>
                <w:sz w:val="22"/>
                <w:szCs w:val="22"/>
              </w:rPr>
              <w:t>v</w:t>
            </w:r>
            <w:r w:rsidR="609B7A56" w:rsidRPr="5909ECBE">
              <w:rPr>
                <w:sz w:val="22"/>
                <w:szCs w:val="22"/>
              </w:rPr>
              <w:t xml:space="preserve">erkskýrslu að hún </w:t>
            </w:r>
            <w:r w:rsidR="609B7A56" w:rsidRPr="30BCDE06">
              <w:rPr>
                <w:sz w:val="22"/>
                <w:szCs w:val="22"/>
              </w:rPr>
              <w:t>sé tilbúin</w:t>
            </w:r>
            <w:r w:rsidR="4F57F415" w:rsidRPr="41CF3E56">
              <w:rPr>
                <w:sz w:val="22"/>
                <w:szCs w:val="22"/>
              </w:rPr>
              <w:t>.</w:t>
            </w:r>
          </w:p>
        </w:tc>
      </w:tr>
      <w:tr w:rsidR="00C47C57" w14:paraId="150BA939"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B87D2E5" w14:textId="22E6B5FD" w:rsidR="005D5B68" w:rsidRPr="00B61222" w:rsidRDefault="005D5B68" w:rsidP="005D5B68">
            <w:pPr>
              <w:rPr>
                <w:sz w:val="22"/>
                <w:szCs w:val="22"/>
              </w:rPr>
            </w:pPr>
            <w:r w:rsidRPr="7BCDD31D">
              <w:rPr>
                <w:sz w:val="22"/>
                <w:szCs w:val="22"/>
              </w:rPr>
              <w:t>2</w:t>
            </w:r>
            <w:r w:rsidR="5B59CA85" w:rsidRPr="7BCDD31D">
              <w:rPr>
                <w:sz w:val="22"/>
                <w:szCs w:val="22"/>
              </w:rPr>
              <w:t>0</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4B25F00" w14:textId="05C24DAA" w:rsidR="005D5B68" w:rsidRPr="00B61222" w:rsidRDefault="005D5B68" w:rsidP="005D5B68">
            <w:pPr>
              <w:rPr>
                <w:sz w:val="22"/>
                <w:szCs w:val="22"/>
              </w:rPr>
            </w:pPr>
            <w:r w:rsidRPr="00B61222">
              <w:rPr>
                <w:sz w:val="22"/>
                <w:szCs w:val="22"/>
              </w:rPr>
              <w:t xml:space="preserve">Yfirmenn geta skráð </w:t>
            </w:r>
            <w:r w:rsidR="1A3CFD3B" w:rsidRPr="362724FF">
              <w:rPr>
                <w:sz w:val="22"/>
                <w:szCs w:val="22"/>
              </w:rPr>
              <w:t xml:space="preserve">áfangastað og </w:t>
            </w:r>
            <w:r w:rsidR="1A3CFD3B" w:rsidRPr="3DEB9665">
              <w:rPr>
                <w:sz w:val="22"/>
                <w:szCs w:val="22"/>
              </w:rPr>
              <w:t>upplýsingar um hann</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9F36B99" w14:textId="6742B346" w:rsidR="005D5B68" w:rsidRPr="00B61222" w:rsidRDefault="1A3CFD3B" w:rsidP="005D5B68">
            <w:pPr>
              <w:rPr>
                <w:sz w:val="22"/>
                <w:szCs w:val="22"/>
              </w:rPr>
            </w:pPr>
            <w:r w:rsidRPr="3DEB9665">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A73BC4E" w14:textId="77777777" w:rsidR="005D5B68" w:rsidRPr="00B61222" w:rsidRDefault="005D5B68" w:rsidP="005D5B68">
            <w:pPr>
              <w:rPr>
                <w:sz w:val="22"/>
                <w:szCs w:val="22"/>
              </w:rPr>
            </w:pPr>
          </w:p>
        </w:tc>
      </w:tr>
      <w:tr w:rsidR="00C47C57" w14:paraId="46AD238E"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8C9E2B1" w14:textId="65F43A5D" w:rsidR="005D5B68" w:rsidRPr="00B61222" w:rsidRDefault="005D5B68" w:rsidP="005D5B68">
            <w:pPr>
              <w:rPr>
                <w:sz w:val="22"/>
                <w:szCs w:val="22"/>
              </w:rPr>
            </w:pPr>
            <w:r w:rsidRPr="48EA0853">
              <w:rPr>
                <w:sz w:val="22"/>
                <w:szCs w:val="22"/>
              </w:rPr>
              <w:t>2</w:t>
            </w:r>
            <w:r w:rsidR="5A1CA84D" w:rsidRPr="48EA0853">
              <w:rPr>
                <w:sz w:val="22"/>
                <w:szCs w:val="22"/>
              </w:rPr>
              <w:t>1</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40A762C" w14:textId="4BA320B5" w:rsidR="005D5B68" w:rsidRPr="00B61222" w:rsidRDefault="005D5B68" w:rsidP="005D5B68">
            <w:pPr>
              <w:rPr>
                <w:sz w:val="22"/>
                <w:szCs w:val="22"/>
              </w:rPr>
            </w:pPr>
            <w:r w:rsidRPr="00B61222">
              <w:rPr>
                <w:sz w:val="22"/>
                <w:szCs w:val="22"/>
              </w:rPr>
              <w:t>Yfirmenn geta bætt yfirmanni fyrir áfangastað</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0642F9B" w14:textId="7628DFBA" w:rsidR="005D5B68" w:rsidRPr="00B61222" w:rsidRDefault="00056392" w:rsidP="005D5B68">
            <w:pPr>
              <w:rPr>
                <w:sz w:val="22"/>
                <w:szCs w:val="22"/>
              </w:rPr>
            </w:pPr>
            <w:r w:rsidRPr="00B61222">
              <w:rPr>
                <w:sz w:val="22"/>
                <w:szCs w:val="22"/>
              </w:rPr>
              <w:t>B</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E831AEF" w14:textId="77777777" w:rsidR="005D5B68" w:rsidRPr="00B61222" w:rsidRDefault="005D5B68" w:rsidP="005D5B68">
            <w:pPr>
              <w:rPr>
                <w:sz w:val="22"/>
                <w:szCs w:val="22"/>
              </w:rPr>
            </w:pPr>
          </w:p>
        </w:tc>
      </w:tr>
      <w:tr w:rsidR="003D1337" w14:paraId="1361D435"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435EBD27" w14:textId="5F9017B2" w:rsidR="005D5B68" w:rsidRPr="00B61222" w:rsidRDefault="005D5B68" w:rsidP="005D5B68">
            <w:pPr>
              <w:rPr>
                <w:sz w:val="22"/>
                <w:szCs w:val="22"/>
              </w:rPr>
            </w:pPr>
            <w:r w:rsidRPr="48EA0853">
              <w:rPr>
                <w:sz w:val="22"/>
                <w:szCs w:val="22"/>
              </w:rPr>
              <w:t>2</w:t>
            </w:r>
            <w:r w:rsidR="5A1CA84D" w:rsidRPr="48EA0853">
              <w:rPr>
                <w:sz w:val="22"/>
                <w:szCs w:val="22"/>
              </w:rPr>
              <w:t>2</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48B49DA" w14:textId="22041D1C" w:rsidR="005D5B68" w:rsidRPr="00B61222" w:rsidRDefault="005D5B68" w:rsidP="005D5B68">
            <w:pPr>
              <w:rPr>
                <w:sz w:val="22"/>
                <w:szCs w:val="22"/>
              </w:rPr>
            </w:pPr>
            <w:r w:rsidRPr="00B61222">
              <w:rPr>
                <w:sz w:val="22"/>
                <w:szCs w:val="22"/>
              </w:rPr>
              <w:t>Yfirmenn geta opnað viðhaldsskýrslu aftur</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E9CEB04" w14:textId="191BCF4B" w:rsidR="005D5B68" w:rsidRPr="00B61222" w:rsidRDefault="00056392"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4F0C27C" w14:textId="77777777" w:rsidR="005D5B68" w:rsidRPr="00B61222" w:rsidRDefault="005D5B68" w:rsidP="005D5B68">
            <w:pPr>
              <w:rPr>
                <w:sz w:val="22"/>
                <w:szCs w:val="22"/>
              </w:rPr>
            </w:pPr>
          </w:p>
        </w:tc>
      </w:tr>
      <w:tr w:rsidR="003D1337" w14:paraId="553C604D"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151120FB" w14:textId="102B573D" w:rsidR="005D5B68" w:rsidRPr="00B61222" w:rsidRDefault="005D5B68" w:rsidP="005D5B68">
            <w:pPr>
              <w:rPr>
                <w:sz w:val="22"/>
                <w:szCs w:val="22"/>
              </w:rPr>
            </w:pPr>
            <w:r w:rsidRPr="48EA0853">
              <w:rPr>
                <w:sz w:val="22"/>
                <w:szCs w:val="22"/>
              </w:rPr>
              <w:t>2</w:t>
            </w:r>
            <w:r w:rsidR="4D088186" w:rsidRPr="48EA0853">
              <w:rPr>
                <w:sz w:val="22"/>
                <w:szCs w:val="22"/>
              </w:rPr>
              <w:t>3</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2B0BC8" w14:textId="66592FD2" w:rsidR="005D5B68" w:rsidRPr="00B61222" w:rsidRDefault="005D5B68" w:rsidP="005D5B68">
            <w:pPr>
              <w:rPr>
                <w:sz w:val="22"/>
                <w:szCs w:val="22"/>
              </w:rPr>
            </w:pPr>
            <w:r w:rsidRPr="00B61222">
              <w:rPr>
                <w:sz w:val="22"/>
                <w:szCs w:val="22"/>
              </w:rPr>
              <w:t>Yfirmenn geta breytt upplýsingum um starfsmenn</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076FE641" w14:textId="62DA4EA3" w:rsidR="005D5B68" w:rsidRPr="00B61222" w:rsidRDefault="00056392"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AE102FC" w14:textId="007226D6" w:rsidR="005D5B68" w:rsidRPr="00B61222" w:rsidRDefault="005D5B68" w:rsidP="005D5B68">
            <w:pPr>
              <w:rPr>
                <w:sz w:val="22"/>
                <w:szCs w:val="22"/>
              </w:rPr>
            </w:pPr>
            <w:r w:rsidRPr="00B61222">
              <w:rPr>
                <w:sz w:val="22"/>
                <w:szCs w:val="22"/>
              </w:rPr>
              <w:t>#EKKI kennitölu</w:t>
            </w:r>
          </w:p>
        </w:tc>
      </w:tr>
      <w:tr w:rsidR="003D1337" w14:paraId="562AF063"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37A5843" w14:textId="08408AA5" w:rsidR="005D5B68" w:rsidRPr="00B61222" w:rsidRDefault="005D5B68" w:rsidP="005D5B68">
            <w:pPr>
              <w:rPr>
                <w:sz w:val="22"/>
                <w:szCs w:val="22"/>
              </w:rPr>
            </w:pPr>
            <w:r w:rsidRPr="48EA0853">
              <w:rPr>
                <w:sz w:val="22"/>
                <w:szCs w:val="22"/>
              </w:rPr>
              <w:t>2</w:t>
            </w:r>
            <w:r w:rsidR="208DAA7F" w:rsidRPr="48EA0853">
              <w:rPr>
                <w:sz w:val="22"/>
                <w:szCs w:val="22"/>
              </w:rPr>
              <w:t>4</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798D92F" w14:textId="36A3B9BF" w:rsidR="005D5B68" w:rsidRPr="00B61222" w:rsidRDefault="00F36F14" w:rsidP="005D5B68">
            <w:pPr>
              <w:rPr>
                <w:sz w:val="22"/>
                <w:szCs w:val="22"/>
              </w:rPr>
            </w:pPr>
            <w:r>
              <w:rPr>
                <w:sz w:val="22"/>
                <w:szCs w:val="22"/>
              </w:rPr>
              <w:t>Starfsmenn</w:t>
            </w:r>
            <w:r w:rsidR="005D5B68" w:rsidRPr="00B61222">
              <w:rPr>
                <w:sz w:val="22"/>
                <w:szCs w:val="22"/>
              </w:rPr>
              <w:t xml:space="preserve"> geta skráð viðhaldsskýrslur</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DD0A78E" w14:textId="6C07B09C" w:rsidR="005D5B68" w:rsidRPr="00B61222" w:rsidRDefault="00056392"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B8D75E" w14:textId="7D200A93" w:rsidR="005D5B68" w:rsidRPr="00B61222" w:rsidRDefault="00A129BF" w:rsidP="005D5B68">
            <w:pPr>
              <w:rPr>
                <w:sz w:val="22"/>
                <w:szCs w:val="22"/>
              </w:rPr>
            </w:pPr>
            <w:r>
              <w:rPr>
                <w:sz w:val="22"/>
                <w:szCs w:val="22"/>
              </w:rPr>
              <w:t>#</w:t>
            </w:r>
            <w:r w:rsidRPr="00B61222">
              <w:rPr>
                <w:sz w:val="22"/>
                <w:szCs w:val="22"/>
              </w:rPr>
              <w:t>(</w:t>
            </w:r>
            <w:r>
              <w:rPr>
                <w:sz w:val="22"/>
                <w:szCs w:val="22"/>
              </w:rPr>
              <w:t>property</w:t>
            </w:r>
            <w:r w:rsidRPr="00B61222">
              <w:rPr>
                <w:sz w:val="22"/>
                <w:szCs w:val="22"/>
              </w:rPr>
              <w:t xml:space="preserve"> númer, hvað var gert, reglulegt viðhald eða ekki, kom eitthvað upp á, starfsmaður framkvæmdi, heildar kostnaður, </w:t>
            </w:r>
            <w:r w:rsidR="00C81394">
              <w:rPr>
                <w:sz w:val="22"/>
                <w:szCs w:val="22"/>
              </w:rPr>
              <w:t>verktaki sem kom að verkinu</w:t>
            </w:r>
            <w:r w:rsidRPr="00B61222">
              <w:rPr>
                <w:sz w:val="22"/>
                <w:szCs w:val="22"/>
              </w:rPr>
              <w:t>)</w:t>
            </w:r>
          </w:p>
        </w:tc>
      </w:tr>
      <w:tr w:rsidR="00C47C57" w14:paraId="7D5879F4"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541AA843" w14:textId="0267F421" w:rsidR="005D5B68" w:rsidRPr="00B61222" w:rsidRDefault="005D5B68" w:rsidP="005D5B68">
            <w:pPr>
              <w:rPr>
                <w:sz w:val="22"/>
                <w:szCs w:val="22"/>
              </w:rPr>
            </w:pPr>
            <w:r w:rsidRPr="48EA0853">
              <w:rPr>
                <w:sz w:val="22"/>
                <w:szCs w:val="22"/>
              </w:rPr>
              <w:t>2</w:t>
            </w:r>
            <w:r w:rsidR="4B5E0D57" w:rsidRPr="48EA0853">
              <w:rPr>
                <w:sz w:val="22"/>
                <w:szCs w:val="22"/>
              </w:rPr>
              <w:t>5</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DB5F88B" w14:textId="4B3283B3" w:rsidR="005D5B68" w:rsidRPr="00B61222" w:rsidRDefault="005D5B68" w:rsidP="005D5B68">
            <w:pPr>
              <w:rPr>
                <w:sz w:val="22"/>
                <w:szCs w:val="22"/>
              </w:rPr>
            </w:pPr>
            <w:r w:rsidRPr="00B61222">
              <w:rPr>
                <w:sz w:val="22"/>
                <w:szCs w:val="22"/>
              </w:rPr>
              <w:t>Yfirmenn geta samþykkt viðhaldsskýrslur</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90CBD0B" w14:textId="7E0F3200" w:rsidR="005D5B68" w:rsidRPr="00B61222" w:rsidRDefault="00056392"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8BD32F4" w14:textId="77777777" w:rsidR="005D5B68" w:rsidRPr="00B61222" w:rsidRDefault="005D5B68" w:rsidP="005D5B68">
            <w:pPr>
              <w:rPr>
                <w:sz w:val="22"/>
                <w:szCs w:val="22"/>
              </w:rPr>
            </w:pPr>
          </w:p>
        </w:tc>
      </w:tr>
      <w:tr w:rsidR="00C47C57" w14:paraId="73668654"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7E9939FE" w14:textId="29FAAFF8" w:rsidR="005D5B68" w:rsidRPr="00B61222" w:rsidRDefault="5210017C" w:rsidP="005D5B68">
            <w:pPr>
              <w:rPr>
                <w:sz w:val="22"/>
                <w:szCs w:val="22"/>
              </w:rPr>
            </w:pPr>
            <w:r w:rsidRPr="6867C39D">
              <w:rPr>
                <w:sz w:val="22"/>
                <w:szCs w:val="22"/>
              </w:rPr>
              <w:t>2</w:t>
            </w:r>
            <w:r w:rsidR="42B2BD11" w:rsidRPr="6867C39D">
              <w:rPr>
                <w:sz w:val="22"/>
                <w:szCs w:val="22"/>
              </w:rPr>
              <w:t>6</w:t>
            </w:r>
            <w:r w:rsidR="672B09B7" w:rsidRPr="4864279A">
              <w:rPr>
                <w:sz w:val="22"/>
                <w:szCs w:val="22"/>
              </w:rPr>
              <w:t xml:space="preserve"> </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752C194" w14:textId="59987CB3" w:rsidR="005D5B68" w:rsidRPr="00B61222" w:rsidRDefault="005D5B68" w:rsidP="005D5B68">
            <w:pPr>
              <w:rPr>
                <w:sz w:val="22"/>
                <w:szCs w:val="22"/>
              </w:rPr>
            </w:pPr>
            <w:r w:rsidRPr="00B61222">
              <w:rPr>
                <w:sz w:val="22"/>
                <w:szCs w:val="22"/>
              </w:rPr>
              <w:t xml:space="preserve">Yfirmenn geta stofnað verkbeiðni fyrir sínar </w:t>
            </w:r>
            <w:r w:rsidR="00541435">
              <w:rPr>
                <w:sz w:val="22"/>
                <w:szCs w:val="22"/>
              </w:rPr>
              <w:t>property</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D931CB" w14:textId="27FE2868" w:rsidR="005D5B68" w:rsidRPr="00B61222" w:rsidRDefault="00056392"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580938" w14:textId="3810184C" w:rsidR="005D5B68" w:rsidRPr="00B61222" w:rsidRDefault="005D5B68" w:rsidP="005D5B68">
            <w:pPr>
              <w:rPr>
                <w:sz w:val="22"/>
                <w:szCs w:val="22"/>
              </w:rPr>
            </w:pPr>
          </w:p>
        </w:tc>
      </w:tr>
      <w:tr w:rsidR="00C47C57" w14:paraId="15A8A54D"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489D13F" w14:textId="64C7CFC6" w:rsidR="005D5B68" w:rsidRPr="00B61222" w:rsidRDefault="69F58D58" w:rsidP="005D5B68">
            <w:pPr>
              <w:rPr>
                <w:sz w:val="22"/>
                <w:szCs w:val="22"/>
              </w:rPr>
            </w:pPr>
            <w:r w:rsidRPr="6867C39D">
              <w:rPr>
                <w:sz w:val="22"/>
                <w:szCs w:val="22"/>
              </w:rPr>
              <w:t>27</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057E4BB" w14:textId="4D286587" w:rsidR="005D5B68" w:rsidRPr="00B61222" w:rsidRDefault="005D5B68" w:rsidP="005D5B68">
            <w:pPr>
              <w:rPr>
                <w:sz w:val="22"/>
                <w:szCs w:val="22"/>
              </w:rPr>
            </w:pPr>
            <w:r w:rsidRPr="00B61222">
              <w:rPr>
                <w:sz w:val="22"/>
                <w:szCs w:val="22"/>
              </w:rPr>
              <w:t xml:space="preserve">Yfirmenn geta breytt verkbeiðni fyrir sínar </w:t>
            </w:r>
            <w:r w:rsidR="00541435">
              <w:rPr>
                <w:sz w:val="22"/>
                <w:szCs w:val="22"/>
              </w:rPr>
              <w:t>property</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46F26C3" w14:textId="5C60E1BD" w:rsidR="005D5B68" w:rsidRPr="00B61222" w:rsidRDefault="00056392" w:rsidP="005D5B68">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2BB8C3AA" w14:textId="77777777" w:rsidR="005D5B68" w:rsidRPr="00B61222" w:rsidRDefault="005D5B68" w:rsidP="005D5B68">
            <w:pPr>
              <w:rPr>
                <w:sz w:val="22"/>
                <w:szCs w:val="22"/>
              </w:rPr>
            </w:pPr>
          </w:p>
        </w:tc>
      </w:tr>
      <w:tr w:rsidR="00C47C57" w14:paraId="43ACED30"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01A677AD" w14:textId="7DB5056C" w:rsidR="381BCC60" w:rsidRPr="00B61222" w:rsidRDefault="02B30551" w:rsidP="5254E670">
            <w:pPr>
              <w:rPr>
                <w:sz w:val="22"/>
                <w:szCs w:val="22"/>
              </w:rPr>
            </w:pPr>
            <w:r w:rsidRPr="6867C39D">
              <w:rPr>
                <w:sz w:val="22"/>
                <w:szCs w:val="22"/>
              </w:rPr>
              <w:t>28</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CD05F68" w14:textId="3D1427CD" w:rsidR="381BCC60" w:rsidRPr="00B61222" w:rsidRDefault="381BCC60" w:rsidP="5254E670">
            <w:pPr>
              <w:rPr>
                <w:sz w:val="22"/>
                <w:szCs w:val="22"/>
              </w:rPr>
            </w:pPr>
            <w:r w:rsidRPr="00B61222">
              <w:rPr>
                <w:sz w:val="22"/>
                <w:szCs w:val="22"/>
              </w:rPr>
              <w:t>Yfirmenn geta fengið lista af starfsmönnum</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68C0C815" w14:textId="7298CDC1" w:rsidR="5254E670" w:rsidRPr="00B61222" w:rsidRDefault="381BCC60" w:rsidP="5254E670">
            <w:pPr>
              <w:rPr>
                <w:sz w:val="22"/>
                <w:szCs w:val="22"/>
              </w:rPr>
            </w:pPr>
            <w:r w:rsidRPr="00B61222">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C4C7E4B" w14:textId="2D0391F2" w:rsidR="5254E670" w:rsidRPr="00B61222" w:rsidRDefault="5254E670" w:rsidP="5254E670">
            <w:pPr>
              <w:rPr>
                <w:sz w:val="22"/>
                <w:szCs w:val="22"/>
              </w:rPr>
            </w:pPr>
          </w:p>
        </w:tc>
      </w:tr>
      <w:tr w:rsidR="00C47C57" w14:paraId="7527023A" w14:textId="77777777" w:rsidTr="3305F2D2">
        <w:trPr>
          <w:trHeight w:val="300"/>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Pr>
          <w:p w14:paraId="302D3054" w14:textId="70BC1CE3" w:rsidR="63C66BA2" w:rsidRDefault="70363990" w:rsidP="63C66BA2">
            <w:pPr>
              <w:rPr>
                <w:sz w:val="22"/>
                <w:szCs w:val="22"/>
              </w:rPr>
            </w:pPr>
            <w:r w:rsidRPr="4C49DD29">
              <w:rPr>
                <w:sz w:val="22"/>
                <w:szCs w:val="22"/>
              </w:rPr>
              <w:t>29</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F45877" w14:textId="6BB83240" w:rsidR="63C66BA2" w:rsidRDefault="70363990" w:rsidP="63C66BA2">
            <w:pPr>
              <w:rPr>
                <w:sz w:val="22"/>
                <w:szCs w:val="22"/>
              </w:rPr>
            </w:pPr>
            <w:r w:rsidRPr="144EA976">
              <w:rPr>
                <w:sz w:val="22"/>
                <w:szCs w:val="22"/>
              </w:rPr>
              <w:t xml:space="preserve">Yfirmenn geta fengið lista </w:t>
            </w:r>
            <w:r w:rsidRPr="1302A9EC">
              <w:rPr>
                <w:sz w:val="22"/>
                <w:szCs w:val="22"/>
              </w:rPr>
              <w:t xml:space="preserve">af </w:t>
            </w:r>
            <w:r w:rsidR="003F240C">
              <w:rPr>
                <w:sz w:val="22"/>
                <w:szCs w:val="22"/>
              </w:rPr>
              <w:t>property</w:t>
            </w:r>
          </w:p>
        </w:tc>
        <w:tc>
          <w:tcPr>
            <w:tcW w:w="44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7F6E0F16" w14:textId="624E3953" w:rsidR="63C66BA2" w:rsidRDefault="70363990" w:rsidP="63C66BA2">
            <w:pPr>
              <w:rPr>
                <w:sz w:val="22"/>
                <w:szCs w:val="22"/>
              </w:rPr>
            </w:pPr>
            <w:r w:rsidRPr="16C48028">
              <w:rPr>
                <w:sz w:val="22"/>
                <w:szCs w:val="22"/>
              </w:rPr>
              <w:t>A</w:t>
            </w:r>
          </w:p>
        </w:tc>
        <w:tc>
          <w:tcPr>
            <w:tcW w:w="181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53748496" w14:textId="68047DC7" w:rsidR="63C66BA2" w:rsidRDefault="63C66BA2" w:rsidP="63C66BA2">
            <w:pPr>
              <w:rPr>
                <w:sz w:val="22"/>
                <w:szCs w:val="22"/>
              </w:rPr>
            </w:pPr>
          </w:p>
        </w:tc>
      </w:tr>
    </w:tbl>
    <w:p w14:paraId="34873660" w14:textId="6EE4398C" w:rsidR="003E17B3" w:rsidRDefault="003E17B3" w:rsidP="003E17B3">
      <w:pPr>
        <w:rPr>
          <w:lang w:val="en-US"/>
        </w:rPr>
      </w:pPr>
    </w:p>
    <w:p w14:paraId="348CADF4" w14:textId="1B9E0258" w:rsidR="006314F9" w:rsidRPr="00CF7B1D" w:rsidRDefault="00CF7B1D" w:rsidP="004874D1">
      <w:pPr>
        <w:pStyle w:val="Heading1"/>
        <w:rPr>
          <w:lang w:val="en-US"/>
        </w:rPr>
      </w:pPr>
      <w:r w:rsidRPr="00CF7B1D">
        <w:rPr>
          <w:lang w:val="en-US"/>
        </w:rPr>
        <w:t>Kröfulisti B</w:t>
      </w:r>
    </w:p>
    <w:p w14:paraId="23EB601C" w14:textId="77777777" w:rsidR="00CF7B1D" w:rsidRDefault="00CF7B1D" w:rsidP="003E17B3">
      <w:pPr>
        <w:rPr>
          <w:lang w:val="en-US"/>
        </w:rPr>
      </w:pPr>
    </w:p>
    <w:tbl>
      <w:tblPr>
        <w:tblStyle w:val="TableGrid"/>
        <w:tblW w:w="9016" w:type="dxa"/>
        <w:tblLook w:val="04A0" w:firstRow="1" w:lastRow="0" w:firstColumn="1" w:lastColumn="0" w:noHBand="0" w:noVBand="1"/>
      </w:tblPr>
      <w:tblGrid>
        <w:gridCol w:w="1040"/>
        <w:gridCol w:w="3938"/>
        <w:gridCol w:w="1039"/>
        <w:gridCol w:w="2999"/>
      </w:tblGrid>
      <w:tr w:rsidR="00F23FDF" w14:paraId="04F78406" w14:textId="77777777" w:rsidTr="00656EC2">
        <w:tc>
          <w:tcPr>
            <w:tcW w:w="1040" w:type="dxa"/>
            <w:shd w:val="clear" w:color="auto" w:fill="60CAF3" w:themeFill="accent4" w:themeFillTint="99"/>
          </w:tcPr>
          <w:p w14:paraId="333C556C" w14:textId="74650B24" w:rsidR="00CF7B1D" w:rsidRDefault="00965217" w:rsidP="003E17B3">
            <w:pPr>
              <w:rPr>
                <w:lang w:val="en-US"/>
              </w:rPr>
            </w:pPr>
            <w:r w:rsidRPr="00965807">
              <w:rPr>
                <w:sz w:val="22"/>
                <w:szCs w:val="22"/>
              </w:rPr>
              <w:t> </w:t>
            </w:r>
            <w:r w:rsidRPr="085B7CD6">
              <w:rPr>
                <w:sz w:val="22"/>
                <w:szCs w:val="22"/>
              </w:rPr>
              <w:t>Number</w:t>
            </w:r>
          </w:p>
        </w:tc>
        <w:tc>
          <w:tcPr>
            <w:tcW w:w="3938" w:type="dxa"/>
            <w:shd w:val="clear" w:color="auto" w:fill="60CAF3" w:themeFill="accent4" w:themeFillTint="99"/>
          </w:tcPr>
          <w:p w14:paraId="2CA5E953" w14:textId="63696A59" w:rsidR="00CF7B1D" w:rsidRDefault="00965217" w:rsidP="003E17B3">
            <w:pPr>
              <w:rPr>
                <w:lang w:val="en-US"/>
              </w:rPr>
            </w:pPr>
            <w:r w:rsidRPr="00B61222">
              <w:rPr>
                <w:sz w:val="22"/>
                <w:szCs w:val="22"/>
              </w:rPr>
              <w:t>Requirement Description</w:t>
            </w:r>
          </w:p>
        </w:tc>
        <w:tc>
          <w:tcPr>
            <w:tcW w:w="1039" w:type="dxa"/>
            <w:shd w:val="clear" w:color="auto" w:fill="60CAF3" w:themeFill="accent4" w:themeFillTint="99"/>
          </w:tcPr>
          <w:p w14:paraId="73F4EDDD" w14:textId="5E21C55A" w:rsidR="00CF7B1D" w:rsidRDefault="00965217" w:rsidP="003E17B3">
            <w:pPr>
              <w:rPr>
                <w:lang w:val="en-US"/>
              </w:rPr>
            </w:pPr>
            <w:r w:rsidRPr="00B61222">
              <w:rPr>
                <w:sz w:val="22"/>
                <w:szCs w:val="22"/>
              </w:rPr>
              <w:t>Priority</w:t>
            </w:r>
          </w:p>
        </w:tc>
        <w:tc>
          <w:tcPr>
            <w:tcW w:w="2999" w:type="dxa"/>
            <w:shd w:val="clear" w:color="auto" w:fill="60CAF3" w:themeFill="accent4" w:themeFillTint="99"/>
          </w:tcPr>
          <w:p w14:paraId="165639E3" w14:textId="509CF28C" w:rsidR="00CF7B1D" w:rsidRDefault="00965217" w:rsidP="003E17B3">
            <w:pPr>
              <w:rPr>
                <w:lang w:val="en-US"/>
              </w:rPr>
            </w:pPr>
            <w:r w:rsidRPr="00B61222">
              <w:rPr>
                <w:sz w:val="22"/>
                <w:szCs w:val="22"/>
              </w:rPr>
              <w:t>Additional information</w:t>
            </w:r>
          </w:p>
        </w:tc>
      </w:tr>
      <w:tr w:rsidR="002F7470" w14:paraId="02434B4E" w14:textId="77777777" w:rsidTr="00656EC2">
        <w:tc>
          <w:tcPr>
            <w:tcW w:w="1040" w:type="dxa"/>
          </w:tcPr>
          <w:p w14:paraId="26908364" w14:textId="29B33857" w:rsidR="00CF7B1D" w:rsidRDefault="23F5083C" w:rsidP="003E17B3">
            <w:pPr>
              <w:rPr>
                <w:lang w:val="en-US"/>
              </w:rPr>
            </w:pPr>
            <w:r w:rsidRPr="6AD58B23">
              <w:rPr>
                <w:lang w:val="en-US"/>
              </w:rPr>
              <w:t>30</w:t>
            </w:r>
          </w:p>
        </w:tc>
        <w:tc>
          <w:tcPr>
            <w:tcW w:w="3938" w:type="dxa"/>
          </w:tcPr>
          <w:p w14:paraId="110D696D" w14:textId="318DFAD6" w:rsidR="00CF7B1D" w:rsidRDefault="00910328" w:rsidP="003E17B3">
            <w:pPr>
              <w:rPr>
                <w:lang w:val="en-US"/>
              </w:rPr>
            </w:pPr>
            <w:r>
              <w:rPr>
                <w:lang w:val="en-US"/>
              </w:rPr>
              <w:t>Yfirmenn þurfa að geta skráð verktaka inn í kerfið</w:t>
            </w:r>
          </w:p>
        </w:tc>
        <w:tc>
          <w:tcPr>
            <w:tcW w:w="1039" w:type="dxa"/>
          </w:tcPr>
          <w:p w14:paraId="4A9222C2" w14:textId="09101802" w:rsidR="00CF7B1D" w:rsidRDefault="003856B9" w:rsidP="003E17B3">
            <w:pPr>
              <w:rPr>
                <w:lang w:val="en-US"/>
              </w:rPr>
            </w:pPr>
            <w:r>
              <w:rPr>
                <w:lang w:val="en-US"/>
              </w:rPr>
              <w:t>B</w:t>
            </w:r>
          </w:p>
        </w:tc>
        <w:tc>
          <w:tcPr>
            <w:tcW w:w="2999" w:type="dxa"/>
          </w:tcPr>
          <w:p w14:paraId="634C541A" w14:textId="5EC6AF8D" w:rsidR="00CF7B1D" w:rsidRDefault="00910328" w:rsidP="003E17B3">
            <w:pPr>
              <w:rPr>
                <w:lang w:val="en-US"/>
              </w:rPr>
            </w:pPr>
            <w:r>
              <w:rPr>
                <w:lang w:val="en-US"/>
              </w:rPr>
              <w:t>#</w:t>
            </w:r>
            <w:r w:rsidR="00002E0E">
              <w:rPr>
                <w:lang w:val="en-US"/>
              </w:rPr>
              <w:t>nafn</w:t>
            </w:r>
            <w:r w:rsidR="007C3157">
              <w:rPr>
                <w:lang w:val="en-US"/>
              </w:rPr>
              <w:t xml:space="preserve"> verktaka, nafn tengiliðar</w:t>
            </w:r>
            <w:r w:rsidR="00002E0E">
              <w:rPr>
                <w:lang w:val="en-US"/>
              </w:rPr>
              <w:t>,sími,opnunartími og staðsetning</w:t>
            </w:r>
          </w:p>
        </w:tc>
      </w:tr>
      <w:tr w:rsidR="002F7470" w14:paraId="20DD8EC1" w14:textId="77777777" w:rsidTr="00656EC2">
        <w:tc>
          <w:tcPr>
            <w:tcW w:w="1040" w:type="dxa"/>
          </w:tcPr>
          <w:p w14:paraId="6AACAB5A" w14:textId="15006050" w:rsidR="00CF7B1D" w:rsidRDefault="461E2102" w:rsidP="003E17B3">
            <w:pPr>
              <w:rPr>
                <w:lang w:val="en-US"/>
              </w:rPr>
            </w:pPr>
            <w:r w:rsidRPr="6AD58B23">
              <w:rPr>
                <w:lang w:val="en-US"/>
              </w:rPr>
              <w:t>31</w:t>
            </w:r>
          </w:p>
        </w:tc>
        <w:tc>
          <w:tcPr>
            <w:tcW w:w="3938" w:type="dxa"/>
          </w:tcPr>
          <w:p w14:paraId="7D36887D" w14:textId="735D2DA8" w:rsidR="00CF7B1D" w:rsidRDefault="007852B6" w:rsidP="003E17B3">
            <w:pPr>
              <w:rPr>
                <w:lang w:val="en-US"/>
              </w:rPr>
            </w:pPr>
            <w:r>
              <w:rPr>
                <w:lang w:val="en-US"/>
              </w:rPr>
              <w:t xml:space="preserve">Yfirmenn geta gefið þeim </w:t>
            </w:r>
            <w:r w:rsidR="001501F9">
              <w:rPr>
                <w:lang w:val="en-US"/>
              </w:rPr>
              <w:t xml:space="preserve">umsögn </w:t>
            </w:r>
            <w:r w:rsidR="002B64EB">
              <w:rPr>
                <w:lang w:val="en-US"/>
              </w:rPr>
              <w:t>fyrir hvert verk</w:t>
            </w:r>
          </w:p>
        </w:tc>
        <w:tc>
          <w:tcPr>
            <w:tcW w:w="1039" w:type="dxa"/>
          </w:tcPr>
          <w:p w14:paraId="301F30BA" w14:textId="104405BF" w:rsidR="00CF7B1D" w:rsidRDefault="00F5790B" w:rsidP="003E17B3">
            <w:pPr>
              <w:rPr>
                <w:lang w:val="en-US"/>
              </w:rPr>
            </w:pPr>
            <w:r>
              <w:rPr>
                <w:lang w:val="en-US"/>
              </w:rPr>
              <w:t>C</w:t>
            </w:r>
          </w:p>
        </w:tc>
        <w:tc>
          <w:tcPr>
            <w:tcW w:w="2999" w:type="dxa"/>
          </w:tcPr>
          <w:p w14:paraId="379D193A" w14:textId="6EB1D3F2" w:rsidR="00CF7B1D" w:rsidRDefault="00CF7B1D" w:rsidP="003E17B3">
            <w:pPr>
              <w:rPr>
                <w:lang w:val="en-US"/>
              </w:rPr>
            </w:pPr>
          </w:p>
        </w:tc>
      </w:tr>
      <w:tr w:rsidR="002F7470" w14:paraId="21DF2202" w14:textId="77777777" w:rsidTr="00656EC2">
        <w:tc>
          <w:tcPr>
            <w:tcW w:w="1040" w:type="dxa"/>
          </w:tcPr>
          <w:p w14:paraId="6EBA3CEE" w14:textId="36AC9945" w:rsidR="00CF7B1D" w:rsidRDefault="598BD9A8" w:rsidP="003E17B3">
            <w:pPr>
              <w:rPr>
                <w:lang w:val="en-US"/>
              </w:rPr>
            </w:pPr>
            <w:r w:rsidRPr="6AD58B23">
              <w:rPr>
                <w:lang w:val="en-US"/>
              </w:rPr>
              <w:t>32</w:t>
            </w:r>
          </w:p>
        </w:tc>
        <w:tc>
          <w:tcPr>
            <w:tcW w:w="3938" w:type="dxa"/>
          </w:tcPr>
          <w:p w14:paraId="79C066DA" w14:textId="1E0A76F4" w:rsidR="00CF7B1D" w:rsidRDefault="005B63FC" w:rsidP="003E17B3">
            <w:pPr>
              <w:rPr>
                <w:lang w:val="en-US"/>
              </w:rPr>
            </w:pPr>
            <w:r>
              <w:rPr>
                <w:lang w:val="en-US"/>
              </w:rPr>
              <w:t xml:space="preserve">Yfirmenn geta </w:t>
            </w:r>
            <w:r w:rsidR="008278D6">
              <w:rPr>
                <w:lang w:val="en-US"/>
              </w:rPr>
              <w:t xml:space="preserve">séð </w:t>
            </w:r>
            <w:r w:rsidR="00AB3E0B">
              <w:rPr>
                <w:lang w:val="en-US"/>
              </w:rPr>
              <w:t>verk sem verktaki hefur gert</w:t>
            </w:r>
          </w:p>
        </w:tc>
        <w:tc>
          <w:tcPr>
            <w:tcW w:w="1039" w:type="dxa"/>
          </w:tcPr>
          <w:p w14:paraId="6536A4B7" w14:textId="0CD9D3EA" w:rsidR="00CF7B1D" w:rsidRDefault="00F5790B" w:rsidP="003E17B3">
            <w:pPr>
              <w:rPr>
                <w:lang w:val="en-US"/>
              </w:rPr>
            </w:pPr>
            <w:r>
              <w:rPr>
                <w:lang w:val="en-US"/>
              </w:rPr>
              <w:t>C</w:t>
            </w:r>
          </w:p>
        </w:tc>
        <w:tc>
          <w:tcPr>
            <w:tcW w:w="2999" w:type="dxa"/>
          </w:tcPr>
          <w:p w14:paraId="7C59F37E" w14:textId="77777777" w:rsidR="00CF7B1D" w:rsidRDefault="00CF7B1D" w:rsidP="003E17B3">
            <w:pPr>
              <w:rPr>
                <w:lang w:val="en-US"/>
              </w:rPr>
            </w:pPr>
          </w:p>
        </w:tc>
      </w:tr>
      <w:tr w:rsidR="002F7470" w14:paraId="2F13DCE4" w14:textId="77777777" w:rsidTr="00656EC2">
        <w:tc>
          <w:tcPr>
            <w:tcW w:w="1040" w:type="dxa"/>
          </w:tcPr>
          <w:p w14:paraId="08287CAC" w14:textId="77CE77C0" w:rsidR="00CF7B1D" w:rsidRDefault="62966D5B" w:rsidP="003E17B3">
            <w:pPr>
              <w:rPr>
                <w:lang w:val="en-US"/>
              </w:rPr>
            </w:pPr>
            <w:r w:rsidRPr="6AD58B23">
              <w:rPr>
                <w:lang w:val="en-US"/>
              </w:rPr>
              <w:t>33</w:t>
            </w:r>
          </w:p>
        </w:tc>
        <w:tc>
          <w:tcPr>
            <w:tcW w:w="3938" w:type="dxa"/>
          </w:tcPr>
          <w:p w14:paraId="14439313" w14:textId="15DE52D6" w:rsidR="00CF7B1D" w:rsidRDefault="008369CB" w:rsidP="003E17B3">
            <w:pPr>
              <w:rPr>
                <w:lang w:val="en-US"/>
              </w:rPr>
            </w:pPr>
            <w:r>
              <w:rPr>
                <w:lang w:val="en-US"/>
              </w:rPr>
              <w:t xml:space="preserve">Yfirmenn geta séð </w:t>
            </w:r>
            <w:r w:rsidR="001501F9">
              <w:rPr>
                <w:lang w:val="en-US"/>
              </w:rPr>
              <w:t>umsagnir</w:t>
            </w:r>
            <w:r>
              <w:rPr>
                <w:lang w:val="en-US"/>
              </w:rPr>
              <w:t xml:space="preserve"> fyrir verk sem verktaki hefur gert</w:t>
            </w:r>
          </w:p>
        </w:tc>
        <w:tc>
          <w:tcPr>
            <w:tcW w:w="1039" w:type="dxa"/>
          </w:tcPr>
          <w:p w14:paraId="7F6E0967" w14:textId="1BA36F3C" w:rsidR="00CF7B1D" w:rsidRDefault="00F5790B" w:rsidP="003E17B3">
            <w:pPr>
              <w:rPr>
                <w:lang w:val="en-US"/>
              </w:rPr>
            </w:pPr>
            <w:r>
              <w:rPr>
                <w:lang w:val="en-US"/>
              </w:rPr>
              <w:t>C</w:t>
            </w:r>
          </w:p>
        </w:tc>
        <w:tc>
          <w:tcPr>
            <w:tcW w:w="2999" w:type="dxa"/>
          </w:tcPr>
          <w:p w14:paraId="3B6BBBE4" w14:textId="514F6AE8" w:rsidR="00CF7B1D" w:rsidRDefault="00CF7B1D" w:rsidP="003E17B3">
            <w:pPr>
              <w:rPr>
                <w:lang w:val="en-US"/>
              </w:rPr>
            </w:pPr>
          </w:p>
        </w:tc>
      </w:tr>
      <w:tr w:rsidR="002F7470" w14:paraId="2990AAC2" w14:textId="77777777" w:rsidTr="00656EC2">
        <w:tc>
          <w:tcPr>
            <w:tcW w:w="1040" w:type="dxa"/>
          </w:tcPr>
          <w:p w14:paraId="280DE01C" w14:textId="13D789B4" w:rsidR="00CF7B1D" w:rsidRDefault="55CE89B5" w:rsidP="003E17B3">
            <w:pPr>
              <w:rPr>
                <w:lang w:val="en-US"/>
              </w:rPr>
            </w:pPr>
            <w:r w:rsidRPr="78B36B76">
              <w:rPr>
                <w:lang w:val="en-US"/>
              </w:rPr>
              <w:t>34</w:t>
            </w:r>
          </w:p>
        </w:tc>
        <w:tc>
          <w:tcPr>
            <w:tcW w:w="3938" w:type="dxa"/>
          </w:tcPr>
          <w:p w14:paraId="375B5E60" w14:textId="09E80363" w:rsidR="00CF7B1D" w:rsidRDefault="00E97526" w:rsidP="003E17B3">
            <w:pPr>
              <w:rPr>
                <w:lang w:val="en-US"/>
              </w:rPr>
            </w:pPr>
            <w:r>
              <w:rPr>
                <w:lang w:val="en-US"/>
              </w:rPr>
              <w:t>Yfirmenn geta gert verkbeiðnir reglulega</w:t>
            </w:r>
            <w:r w:rsidR="000C0F91">
              <w:rPr>
                <w:lang w:val="en-US"/>
              </w:rPr>
              <w:t xml:space="preserve"> með x millibili</w:t>
            </w:r>
          </w:p>
        </w:tc>
        <w:tc>
          <w:tcPr>
            <w:tcW w:w="1039" w:type="dxa"/>
          </w:tcPr>
          <w:p w14:paraId="4740584D" w14:textId="36AA7660" w:rsidR="00CF7B1D" w:rsidRDefault="00F5790B" w:rsidP="003E17B3">
            <w:pPr>
              <w:rPr>
                <w:lang w:val="en-US"/>
              </w:rPr>
            </w:pPr>
            <w:r>
              <w:rPr>
                <w:lang w:val="en-US"/>
              </w:rPr>
              <w:t>B</w:t>
            </w:r>
          </w:p>
        </w:tc>
        <w:tc>
          <w:tcPr>
            <w:tcW w:w="2999" w:type="dxa"/>
          </w:tcPr>
          <w:p w14:paraId="0A884A22" w14:textId="32582D0B" w:rsidR="00CF7B1D" w:rsidRDefault="00195C01" w:rsidP="003E17B3">
            <w:pPr>
              <w:rPr>
                <w:lang w:val="en-US"/>
              </w:rPr>
            </w:pPr>
            <w:r>
              <w:rPr>
                <w:lang w:val="en-US"/>
              </w:rPr>
              <w:t>#Verkbeiðnir geta verið skoðanir/eftirlit</w:t>
            </w:r>
          </w:p>
        </w:tc>
      </w:tr>
      <w:tr w:rsidR="002F7470" w14:paraId="79AEBAF9" w14:textId="77777777" w:rsidTr="00656EC2">
        <w:tc>
          <w:tcPr>
            <w:tcW w:w="1040" w:type="dxa"/>
          </w:tcPr>
          <w:p w14:paraId="2DF394FE" w14:textId="3DD5436D" w:rsidR="00CF7B1D" w:rsidRDefault="55CE89B5" w:rsidP="003E17B3">
            <w:pPr>
              <w:rPr>
                <w:lang w:val="en-US"/>
              </w:rPr>
            </w:pPr>
            <w:r w:rsidRPr="78B36B76">
              <w:rPr>
                <w:lang w:val="en-US"/>
              </w:rPr>
              <w:t>35</w:t>
            </w:r>
          </w:p>
        </w:tc>
        <w:tc>
          <w:tcPr>
            <w:tcW w:w="3938" w:type="dxa"/>
          </w:tcPr>
          <w:p w14:paraId="74A796CF" w14:textId="415E12E7" w:rsidR="00CF7B1D" w:rsidRDefault="0002105C" w:rsidP="003E17B3">
            <w:pPr>
              <w:rPr>
                <w:lang w:val="en-US"/>
              </w:rPr>
            </w:pPr>
            <w:r>
              <w:rPr>
                <w:lang w:val="en-US"/>
              </w:rPr>
              <w:t>Starfsmenn geta listað opnum verkbeiðnum</w:t>
            </w:r>
            <w:r w:rsidR="004F1BD9">
              <w:rPr>
                <w:lang w:val="en-US"/>
              </w:rPr>
              <w:t xml:space="preserve"> eftir forgangsröðun</w:t>
            </w:r>
          </w:p>
        </w:tc>
        <w:tc>
          <w:tcPr>
            <w:tcW w:w="1039" w:type="dxa"/>
          </w:tcPr>
          <w:p w14:paraId="5C51686D" w14:textId="02EA80F1" w:rsidR="00CF7B1D" w:rsidRDefault="00F5790B" w:rsidP="003E17B3">
            <w:pPr>
              <w:rPr>
                <w:lang w:val="en-US"/>
              </w:rPr>
            </w:pPr>
            <w:r>
              <w:rPr>
                <w:lang w:val="en-US"/>
              </w:rPr>
              <w:t>A</w:t>
            </w:r>
          </w:p>
        </w:tc>
        <w:tc>
          <w:tcPr>
            <w:tcW w:w="2999" w:type="dxa"/>
          </w:tcPr>
          <w:p w14:paraId="3A2006B9" w14:textId="77777777" w:rsidR="00CF7B1D" w:rsidRDefault="00CF7B1D" w:rsidP="003E17B3">
            <w:pPr>
              <w:rPr>
                <w:lang w:val="en-US"/>
              </w:rPr>
            </w:pPr>
          </w:p>
        </w:tc>
      </w:tr>
      <w:tr w:rsidR="002F7470" w14:paraId="3702A1E5" w14:textId="77777777" w:rsidTr="00656EC2">
        <w:tc>
          <w:tcPr>
            <w:tcW w:w="1040" w:type="dxa"/>
          </w:tcPr>
          <w:p w14:paraId="3F47E582" w14:textId="32F691C2" w:rsidR="00CF7B1D" w:rsidRDefault="0AF4E7DF" w:rsidP="003E17B3">
            <w:pPr>
              <w:rPr>
                <w:lang w:val="en-US"/>
              </w:rPr>
            </w:pPr>
            <w:r w:rsidRPr="78B36B76">
              <w:rPr>
                <w:lang w:val="en-US"/>
              </w:rPr>
              <w:t>36</w:t>
            </w:r>
          </w:p>
        </w:tc>
        <w:tc>
          <w:tcPr>
            <w:tcW w:w="3938" w:type="dxa"/>
          </w:tcPr>
          <w:p w14:paraId="443C7A3A" w14:textId="47D3B16D" w:rsidR="00CF7B1D" w:rsidRDefault="004F1BD9" w:rsidP="003E17B3">
            <w:pPr>
              <w:rPr>
                <w:lang w:val="en-US"/>
              </w:rPr>
            </w:pPr>
            <w:r>
              <w:rPr>
                <w:lang w:val="en-US"/>
              </w:rPr>
              <w:t xml:space="preserve">Starfsmenn geta listað opnum verkbeiðnum eftir </w:t>
            </w:r>
            <w:r w:rsidR="00727244">
              <w:rPr>
                <w:lang w:val="en-US"/>
              </w:rPr>
              <w:t xml:space="preserve">hversu lengi </w:t>
            </w:r>
            <w:r w:rsidR="7BA3F464" w:rsidRPr="1978F670">
              <w:rPr>
                <w:lang w:val="en-US"/>
              </w:rPr>
              <w:t>þær</w:t>
            </w:r>
            <w:r w:rsidR="00727244">
              <w:rPr>
                <w:lang w:val="en-US"/>
              </w:rPr>
              <w:t xml:space="preserve"> hafa verið </w:t>
            </w:r>
            <w:r w:rsidR="75E235CF" w:rsidRPr="45974E8D">
              <w:rPr>
                <w:lang w:val="en-US"/>
              </w:rPr>
              <w:t>op</w:t>
            </w:r>
            <w:r w:rsidR="64EB2DD0" w:rsidRPr="45974E8D">
              <w:rPr>
                <w:lang w:val="en-US"/>
              </w:rPr>
              <w:t>nar</w:t>
            </w:r>
          </w:p>
        </w:tc>
        <w:tc>
          <w:tcPr>
            <w:tcW w:w="1039" w:type="dxa"/>
          </w:tcPr>
          <w:p w14:paraId="5F29E048" w14:textId="415B8122" w:rsidR="00CF7B1D" w:rsidRDefault="00F5790B" w:rsidP="003E17B3">
            <w:pPr>
              <w:rPr>
                <w:lang w:val="en-US"/>
              </w:rPr>
            </w:pPr>
            <w:r>
              <w:rPr>
                <w:lang w:val="en-US"/>
              </w:rPr>
              <w:t>B</w:t>
            </w:r>
          </w:p>
        </w:tc>
        <w:tc>
          <w:tcPr>
            <w:tcW w:w="2999" w:type="dxa"/>
          </w:tcPr>
          <w:p w14:paraId="648E027F" w14:textId="77777777" w:rsidR="00CF7B1D" w:rsidRDefault="00CF7B1D" w:rsidP="003E17B3">
            <w:pPr>
              <w:rPr>
                <w:lang w:val="en-US"/>
              </w:rPr>
            </w:pPr>
          </w:p>
        </w:tc>
      </w:tr>
      <w:tr w:rsidR="00727244" w14:paraId="22F9563F" w14:textId="77777777" w:rsidTr="00656EC2">
        <w:tc>
          <w:tcPr>
            <w:tcW w:w="1040" w:type="dxa"/>
          </w:tcPr>
          <w:p w14:paraId="29CF3CB8" w14:textId="3BE07C0E" w:rsidR="00727244" w:rsidRDefault="6D2DD18C" w:rsidP="00965217">
            <w:pPr>
              <w:rPr>
                <w:lang w:val="en-US"/>
              </w:rPr>
            </w:pPr>
            <w:r w:rsidRPr="78B36B76">
              <w:rPr>
                <w:lang w:val="en-US"/>
              </w:rPr>
              <w:t>37</w:t>
            </w:r>
          </w:p>
        </w:tc>
        <w:tc>
          <w:tcPr>
            <w:tcW w:w="3938" w:type="dxa"/>
          </w:tcPr>
          <w:p w14:paraId="0E5923B5" w14:textId="00754B06" w:rsidR="00727244" w:rsidRDefault="00C3240B" w:rsidP="00965217">
            <w:pPr>
              <w:rPr>
                <w:lang w:val="en-US"/>
              </w:rPr>
            </w:pPr>
            <w:r>
              <w:rPr>
                <w:lang w:val="en-US"/>
              </w:rPr>
              <w:t xml:space="preserve">Starfsmenn geta listað </w:t>
            </w:r>
            <w:r w:rsidR="007407CF">
              <w:rPr>
                <w:lang w:val="en-US"/>
              </w:rPr>
              <w:t>verkbeiðnum sem opna innan nokkura daga</w:t>
            </w:r>
          </w:p>
        </w:tc>
        <w:tc>
          <w:tcPr>
            <w:tcW w:w="1039" w:type="dxa"/>
          </w:tcPr>
          <w:p w14:paraId="0CBB8776" w14:textId="78E54011" w:rsidR="00727244" w:rsidRDefault="0038687E" w:rsidP="00965217">
            <w:pPr>
              <w:rPr>
                <w:lang w:val="en-US"/>
              </w:rPr>
            </w:pPr>
            <w:r>
              <w:rPr>
                <w:lang w:val="en-US"/>
              </w:rPr>
              <w:t>B</w:t>
            </w:r>
          </w:p>
        </w:tc>
        <w:tc>
          <w:tcPr>
            <w:tcW w:w="2999" w:type="dxa"/>
          </w:tcPr>
          <w:p w14:paraId="11486FE5" w14:textId="77777777" w:rsidR="00727244" w:rsidRDefault="00727244" w:rsidP="00965217">
            <w:pPr>
              <w:rPr>
                <w:lang w:val="en-US"/>
              </w:rPr>
            </w:pPr>
          </w:p>
        </w:tc>
      </w:tr>
      <w:tr w:rsidR="00727244" w14:paraId="72E12AEF" w14:textId="77777777" w:rsidTr="00656EC2">
        <w:tc>
          <w:tcPr>
            <w:tcW w:w="1040" w:type="dxa"/>
          </w:tcPr>
          <w:p w14:paraId="7C399AF5" w14:textId="165F99EA" w:rsidR="00727244" w:rsidRDefault="3BE99F0B" w:rsidP="00965217">
            <w:pPr>
              <w:rPr>
                <w:lang w:val="en-US"/>
              </w:rPr>
            </w:pPr>
            <w:r w:rsidRPr="78B36B76">
              <w:rPr>
                <w:lang w:val="en-US"/>
              </w:rPr>
              <w:t>38</w:t>
            </w:r>
          </w:p>
        </w:tc>
        <w:tc>
          <w:tcPr>
            <w:tcW w:w="3938" w:type="dxa"/>
          </w:tcPr>
          <w:p w14:paraId="48FAAEE7" w14:textId="36F73CB0" w:rsidR="00727244" w:rsidRDefault="00955635" w:rsidP="00965217">
            <w:pPr>
              <w:rPr>
                <w:lang w:val="en-US"/>
              </w:rPr>
            </w:pPr>
            <w:r>
              <w:rPr>
                <w:lang w:val="en-US"/>
              </w:rPr>
              <w:t xml:space="preserve">Starfsmenn geta listað </w:t>
            </w:r>
            <w:r w:rsidR="00B17D7C">
              <w:rPr>
                <w:lang w:val="en-US"/>
              </w:rPr>
              <w:t>verkbeiðnum sem er</w:t>
            </w:r>
            <w:r w:rsidR="007661AF">
              <w:rPr>
                <w:lang w:val="en-US"/>
              </w:rPr>
              <w:t xml:space="preserve"> búið </w:t>
            </w:r>
            <w:r w:rsidR="00843776">
              <w:rPr>
                <w:lang w:val="en-US"/>
              </w:rPr>
              <w:t>er</w:t>
            </w:r>
            <w:r w:rsidR="007661AF">
              <w:rPr>
                <w:lang w:val="en-US"/>
              </w:rPr>
              <w:t xml:space="preserve"> að skila skýrslu fyrir en yfirmaður er ekki búin að samþykkja hana</w:t>
            </w:r>
          </w:p>
        </w:tc>
        <w:tc>
          <w:tcPr>
            <w:tcW w:w="1039" w:type="dxa"/>
          </w:tcPr>
          <w:p w14:paraId="54149E2C" w14:textId="0D2B91F1" w:rsidR="00727244" w:rsidRDefault="00843776" w:rsidP="00965217">
            <w:pPr>
              <w:rPr>
                <w:lang w:val="en-US"/>
              </w:rPr>
            </w:pPr>
            <w:r>
              <w:rPr>
                <w:lang w:val="en-US"/>
              </w:rPr>
              <w:t>C</w:t>
            </w:r>
          </w:p>
        </w:tc>
        <w:tc>
          <w:tcPr>
            <w:tcW w:w="2999" w:type="dxa"/>
          </w:tcPr>
          <w:p w14:paraId="3604D80D" w14:textId="77777777" w:rsidR="00727244" w:rsidRDefault="00727244" w:rsidP="00965217">
            <w:pPr>
              <w:rPr>
                <w:lang w:val="en-US"/>
              </w:rPr>
            </w:pPr>
          </w:p>
        </w:tc>
      </w:tr>
      <w:tr w:rsidR="00727244" w14:paraId="24CC8195" w14:textId="77777777" w:rsidTr="00656EC2">
        <w:tc>
          <w:tcPr>
            <w:tcW w:w="1040" w:type="dxa"/>
          </w:tcPr>
          <w:p w14:paraId="178A8C22" w14:textId="6DAFA11A" w:rsidR="00727244" w:rsidRDefault="7CAA4EC1" w:rsidP="00965217">
            <w:pPr>
              <w:rPr>
                <w:lang w:val="en-US"/>
              </w:rPr>
            </w:pPr>
            <w:r w:rsidRPr="179FAB3C">
              <w:rPr>
                <w:lang w:val="en-US"/>
              </w:rPr>
              <w:t>39</w:t>
            </w:r>
          </w:p>
        </w:tc>
        <w:tc>
          <w:tcPr>
            <w:tcW w:w="3938" w:type="dxa"/>
          </w:tcPr>
          <w:p w14:paraId="392EB923" w14:textId="3EF0954A" w:rsidR="00727244" w:rsidRDefault="00424EB7" w:rsidP="00965217">
            <w:pPr>
              <w:rPr>
                <w:lang w:val="en-US"/>
              </w:rPr>
            </w:pPr>
            <w:r>
              <w:rPr>
                <w:lang w:val="en-US"/>
              </w:rPr>
              <w:t>Yfirmenn geta breytt upplýsingum um verktaka</w:t>
            </w:r>
          </w:p>
        </w:tc>
        <w:tc>
          <w:tcPr>
            <w:tcW w:w="1039" w:type="dxa"/>
          </w:tcPr>
          <w:p w14:paraId="508143D0" w14:textId="5B8A7389" w:rsidR="00727244" w:rsidRDefault="00843776" w:rsidP="00965217">
            <w:pPr>
              <w:rPr>
                <w:lang w:val="en-US"/>
              </w:rPr>
            </w:pPr>
            <w:r>
              <w:rPr>
                <w:lang w:val="en-US"/>
              </w:rPr>
              <w:t>B</w:t>
            </w:r>
          </w:p>
        </w:tc>
        <w:tc>
          <w:tcPr>
            <w:tcW w:w="2999" w:type="dxa"/>
          </w:tcPr>
          <w:p w14:paraId="0A136313" w14:textId="77777777" w:rsidR="00727244" w:rsidRDefault="00727244" w:rsidP="00965217">
            <w:pPr>
              <w:rPr>
                <w:lang w:val="en-US"/>
              </w:rPr>
            </w:pPr>
          </w:p>
        </w:tc>
      </w:tr>
      <w:tr w:rsidR="00727244" w14:paraId="7E4BE7A0" w14:textId="77777777" w:rsidTr="00656EC2">
        <w:tc>
          <w:tcPr>
            <w:tcW w:w="1040" w:type="dxa"/>
          </w:tcPr>
          <w:p w14:paraId="42848C0D" w14:textId="03261B6A" w:rsidR="00727244" w:rsidRDefault="44180208" w:rsidP="00965217">
            <w:pPr>
              <w:rPr>
                <w:lang w:val="en-US"/>
              </w:rPr>
            </w:pPr>
            <w:r w:rsidRPr="179FAB3C">
              <w:rPr>
                <w:lang w:val="en-US"/>
              </w:rPr>
              <w:t>40</w:t>
            </w:r>
          </w:p>
        </w:tc>
        <w:tc>
          <w:tcPr>
            <w:tcW w:w="3938" w:type="dxa"/>
          </w:tcPr>
          <w:p w14:paraId="71FDA902" w14:textId="4E8ABFDD" w:rsidR="00727244" w:rsidRDefault="00424EB7" w:rsidP="00965217">
            <w:pPr>
              <w:rPr>
                <w:lang w:val="en-US"/>
              </w:rPr>
            </w:pPr>
            <w:r>
              <w:rPr>
                <w:lang w:val="en-US"/>
              </w:rPr>
              <w:t>Starfsmenn geta séð lista yfir verktaka</w:t>
            </w:r>
          </w:p>
        </w:tc>
        <w:tc>
          <w:tcPr>
            <w:tcW w:w="1039" w:type="dxa"/>
          </w:tcPr>
          <w:p w14:paraId="2B49AD36" w14:textId="697F3651" w:rsidR="00727244" w:rsidRDefault="00843776" w:rsidP="00965217">
            <w:pPr>
              <w:rPr>
                <w:lang w:val="en-US"/>
              </w:rPr>
            </w:pPr>
            <w:r>
              <w:rPr>
                <w:lang w:val="en-US"/>
              </w:rPr>
              <w:t>A</w:t>
            </w:r>
          </w:p>
        </w:tc>
        <w:tc>
          <w:tcPr>
            <w:tcW w:w="2999" w:type="dxa"/>
          </w:tcPr>
          <w:p w14:paraId="4486B148" w14:textId="77777777" w:rsidR="00727244" w:rsidRDefault="00727244" w:rsidP="00965217">
            <w:pPr>
              <w:rPr>
                <w:lang w:val="en-US"/>
              </w:rPr>
            </w:pPr>
          </w:p>
        </w:tc>
      </w:tr>
      <w:tr w:rsidR="00727244" w14:paraId="4AD096C5" w14:textId="77777777" w:rsidTr="00656EC2">
        <w:tc>
          <w:tcPr>
            <w:tcW w:w="1040" w:type="dxa"/>
          </w:tcPr>
          <w:p w14:paraId="4455057A" w14:textId="01EF29D1" w:rsidR="00727244" w:rsidRDefault="28E2B300" w:rsidP="00965217">
            <w:pPr>
              <w:rPr>
                <w:lang w:val="en-US"/>
              </w:rPr>
            </w:pPr>
            <w:r w:rsidRPr="662AEFAC">
              <w:rPr>
                <w:lang w:val="en-US"/>
              </w:rPr>
              <w:t>41</w:t>
            </w:r>
          </w:p>
        </w:tc>
        <w:tc>
          <w:tcPr>
            <w:tcW w:w="3938" w:type="dxa"/>
          </w:tcPr>
          <w:p w14:paraId="0CC0015D" w14:textId="59CEE021" w:rsidR="00727244" w:rsidRDefault="00424EB7" w:rsidP="00965217">
            <w:pPr>
              <w:rPr>
                <w:lang w:val="en-US"/>
              </w:rPr>
            </w:pPr>
            <w:r>
              <w:rPr>
                <w:lang w:val="en-US"/>
              </w:rPr>
              <w:t xml:space="preserve">Starfsmenn geta kallað fram upplýsingar um verktaka </w:t>
            </w:r>
          </w:p>
        </w:tc>
        <w:tc>
          <w:tcPr>
            <w:tcW w:w="1039" w:type="dxa"/>
          </w:tcPr>
          <w:p w14:paraId="3D00F519" w14:textId="095AF8DF" w:rsidR="00727244" w:rsidRDefault="00961131" w:rsidP="00965217">
            <w:pPr>
              <w:rPr>
                <w:lang w:val="en-US"/>
              </w:rPr>
            </w:pPr>
            <w:r>
              <w:rPr>
                <w:lang w:val="en-US"/>
              </w:rPr>
              <w:t>A</w:t>
            </w:r>
          </w:p>
        </w:tc>
        <w:tc>
          <w:tcPr>
            <w:tcW w:w="2999" w:type="dxa"/>
          </w:tcPr>
          <w:p w14:paraId="68C78F47" w14:textId="77777777" w:rsidR="00727244" w:rsidRDefault="00727244" w:rsidP="00965217">
            <w:pPr>
              <w:rPr>
                <w:lang w:val="en-US"/>
              </w:rPr>
            </w:pPr>
          </w:p>
        </w:tc>
      </w:tr>
      <w:tr w:rsidR="00727244" w14:paraId="6FA754AA" w14:textId="77777777" w:rsidTr="00656EC2">
        <w:tc>
          <w:tcPr>
            <w:tcW w:w="1040" w:type="dxa"/>
          </w:tcPr>
          <w:p w14:paraId="567D1A3B" w14:textId="29132CD4" w:rsidR="00727244" w:rsidRDefault="01043DDF" w:rsidP="00965217">
            <w:pPr>
              <w:rPr>
                <w:lang w:val="en-US"/>
              </w:rPr>
            </w:pPr>
            <w:r w:rsidRPr="662AEFAC">
              <w:rPr>
                <w:lang w:val="en-US"/>
              </w:rPr>
              <w:t>42</w:t>
            </w:r>
          </w:p>
        </w:tc>
        <w:tc>
          <w:tcPr>
            <w:tcW w:w="3938" w:type="dxa"/>
          </w:tcPr>
          <w:p w14:paraId="18642094" w14:textId="38779FFC" w:rsidR="00727244" w:rsidRDefault="00D141A5" w:rsidP="00965217">
            <w:pPr>
              <w:rPr>
                <w:lang w:val="en-US"/>
              </w:rPr>
            </w:pPr>
            <w:r>
              <w:rPr>
                <w:lang w:val="en-US"/>
              </w:rPr>
              <w:t xml:space="preserve">Starfsmenn geta </w:t>
            </w:r>
            <w:r w:rsidR="00755BF8">
              <w:rPr>
                <w:lang w:val="en-US"/>
              </w:rPr>
              <w:t>vísað í verktaka þegar viðhaldsskýrsla er skráð</w:t>
            </w:r>
          </w:p>
        </w:tc>
        <w:tc>
          <w:tcPr>
            <w:tcW w:w="1039" w:type="dxa"/>
          </w:tcPr>
          <w:p w14:paraId="54428AC2" w14:textId="7C0F59C6" w:rsidR="00727244" w:rsidRDefault="00124A16" w:rsidP="00965217">
            <w:pPr>
              <w:rPr>
                <w:lang w:val="en-US"/>
              </w:rPr>
            </w:pPr>
            <w:r>
              <w:rPr>
                <w:lang w:val="en-US"/>
              </w:rPr>
              <w:t>B</w:t>
            </w:r>
          </w:p>
        </w:tc>
        <w:tc>
          <w:tcPr>
            <w:tcW w:w="2999" w:type="dxa"/>
          </w:tcPr>
          <w:p w14:paraId="17D208C6" w14:textId="77777777" w:rsidR="00727244" w:rsidRDefault="00727244" w:rsidP="00965217">
            <w:pPr>
              <w:rPr>
                <w:lang w:val="en-US"/>
              </w:rPr>
            </w:pPr>
          </w:p>
        </w:tc>
      </w:tr>
      <w:tr w:rsidR="00727244" w14:paraId="4F53895A" w14:textId="77777777" w:rsidTr="00656EC2">
        <w:tc>
          <w:tcPr>
            <w:tcW w:w="1040" w:type="dxa"/>
          </w:tcPr>
          <w:p w14:paraId="18133F1E" w14:textId="4E58BEF7" w:rsidR="00727244" w:rsidRDefault="6F3AB37A" w:rsidP="00965217">
            <w:pPr>
              <w:rPr>
                <w:lang w:val="en-US"/>
              </w:rPr>
            </w:pPr>
            <w:r w:rsidRPr="662AEFAC">
              <w:rPr>
                <w:lang w:val="en-US"/>
              </w:rPr>
              <w:t>43</w:t>
            </w:r>
          </w:p>
        </w:tc>
        <w:tc>
          <w:tcPr>
            <w:tcW w:w="3938" w:type="dxa"/>
          </w:tcPr>
          <w:p w14:paraId="35692243" w14:textId="44A7130C" w:rsidR="00727244" w:rsidRDefault="002E2B85" w:rsidP="00965217">
            <w:pPr>
              <w:rPr>
                <w:lang w:val="en-US"/>
              </w:rPr>
            </w:pPr>
            <w:r>
              <w:rPr>
                <w:lang w:val="en-US"/>
              </w:rPr>
              <w:t xml:space="preserve">Starfsmenn geta </w:t>
            </w:r>
            <w:r w:rsidR="00E5040E">
              <w:rPr>
                <w:lang w:val="en-US"/>
              </w:rPr>
              <w:t xml:space="preserve">tilgreint þóknun verktaka í </w:t>
            </w:r>
            <w:r w:rsidR="00522BCF">
              <w:rPr>
                <w:lang w:val="en-US"/>
              </w:rPr>
              <w:t>viðhaldsskýrslu</w:t>
            </w:r>
          </w:p>
        </w:tc>
        <w:tc>
          <w:tcPr>
            <w:tcW w:w="1039" w:type="dxa"/>
          </w:tcPr>
          <w:p w14:paraId="1D543F4E" w14:textId="408CE97E" w:rsidR="00727244" w:rsidRDefault="004241AD" w:rsidP="00965217">
            <w:pPr>
              <w:rPr>
                <w:lang w:val="en-US"/>
              </w:rPr>
            </w:pPr>
            <w:r>
              <w:rPr>
                <w:lang w:val="en-US"/>
              </w:rPr>
              <w:t>C</w:t>
            </w:r>
          </w:p>
        </w:tc>
        <w:tc>
          <w:tcPr>
            <w:tcW w:w="2999" w:type="dxa"/>
          </w:tcPr>
          <w:p w14:paraId="440D5A71" w14:textId="77777777" w:rsidR="00727244" w:rsidRDefault="00727244" w:rsidP="00965217">
            <w:pPr>
              <w:rPr>
                <w:lang w:val="en-US"/>
              </w:rPr>
            </w:pPr>
          </w:p>
        </w:tc>
      </w:tr>
      <w:tr w:rsidR="00727244" w14:paraId="3A59DDC2" w14:textId="77777777" w:rsidTr="00656EC2">
        <w:tc>
          <w:tcPr>
            <w:tcW w:w="1040" w:type="dxa"/>
          </w:tcPr>
          <w:p w14:paraId="1BF49B07" w14:textId="115B6979" w:rsidR="00727244" w:rsidRDefault="7AA9766B" w:rsidP="00965217">
            <w:pPr>
              <w:rPr>
                <w:lang w:val="en-US"/>
              </w:rPr>
            </w:pPr>
            <w:r w:rsidRPr="662AEFAC">
              <w:rPr>
                <w:lang w:val="en-US"/>
              </w:rPr>
              <w:t>44</w:t>
            </w:r>
          </w:p>
        </w:tc>
        <w:tc>
          <w:tcPr>
            <w:tcW w:w="3938" w:type="dxa"/>
          </w:tcPr>
          <w:p w14:paraId="11EC2653" w14:textId="5BCBA747" w:rsidR="00727244" w:rsidRDefault="00522BCF" w:rsidP="00965217">
            <w:pPr>
              <w:rPr>
                <w:lang w:val="en-US"/>
              </w:rPr>
            </w:pPr>
            <w:r>
              <w:rPr>
                <w:lang w:val="en-US"/>
              </w:rPr>
              <w:t xml:space="preserve">Yfirmenn geta </w:t>
            </w:r>
            <w:r w:rsidR="00496774">
              <w:rPr>
                <w:lang w:val="en-US"/>
              </w:rPr>
              <w:t>sett athugasemd um verkið þegar hann samþykkir viðhaldsskýrslu</w:t>
            </w:r>
          </w:p>
        </w:tc>
        <w:tc>
          <w:tcPr>
            <w:tcW w:w="1039" w:type="dxa"/>
          </w:tcPr>
          <w:p w14:paraId="2B86FC45" w14:textId="23C5D083" w:rsidR="00727244" w:rsidRDefault="004241AD" w:rsidP="00965217">
            <w:pPr>
              <w:rPr>
                <w:lang w:val="en-US"/>
              </w:rPr>
            </w:pPr>
            <w:r>
              <w:rPr>
                <w:lang w:val="en-US"/>
              </w:rPr>
              <w:t>B</w:t>
            </w:r>
          </w:p>
        </w:tc>
        <w:tc>
          <w:tcPr>
            <w:tcW w:w="2999" w:type="dxa"/>
          </w:tcPr>
          <w:p w14:paraId="7488ACCB" w14:textId="77777777" w:rsidR="00727244" w:rsidRDefault="00727244" w:rsidP="00965217">
            <w:pPr>
              <w:rPr>
                <w:lang w:val="en-US"/>
              </w:rPr>
            </w:pPr>
          </w:p>
        </w:tc>
      </w:tr>
      <w:tr w:rsidR="00496774" w14:paraId="6143F85B" w14:textId="77777777" w:rsidTr="00656EC2">
        <w:tc>
          <w:tcPr>
            <w:tcW w:w="1040" w:type="dxa"/>
          </w:tcPr>
          <w:p w14:paraId="7B03D6DE" w14:textId="1A9BD956" w:rsidR="00496774" w:rsidRDefault="4DE37241" w:rsidP="00965217">
            <w:pPr>
              <w:rPr>
                <w:lang w:val="en-US"/>
              </w:rPr>
            </w:pPr>
            <w:r w:rsidRPr="0593F1BB">
              <w:rPr>
                <w:lang w:val="en-US"/>
              </w:rPr>
              <w:t>45</w:t>
            </w:r>
          </w:p>
        </w:tc>
        <w:tc>
          <w:tcPr>
            <w:tcW w:w="3938" w:type="dxa"/>
          </w:tcPr>
          <w:p w14:paraId="5D56F2D1" w14:textId="25E84F88" w:rsidR="00496774" w:rsidRDefault="008F6687" w:rsidP="00965217">
            <w:pPr>
              <w:rPr>
                <w:lang w:val="en-US"/>
              </w:rPr>
            </w:pPr>
            <w:r>
              <w:rPr>
                <w:lang w:val="en-US"/>
              </w:rPr>
              <w:t xml:space="preserve">Starfsmenn þurfa að geta </w:t>
            </w:r>
            <w:r w:rsidR="000A57AD">
              <w:rPr>
                <w:lang w:val="en-US"/>
              </w:rPr>
              <w:t xml:space="preserve">kallað fram verkbeiðnir </w:t>
            </w:r>
            <w:r w:rsidR="004D2380">
              <w:rPr>
                <w:lang w:val="en-US"/>
              </w:rPr>
              <w:t>með (frá-til dagsetningu)</w:t>
            </w:r>
          </w:p>
        </w:tc>
        <w:tc>
          <w:tcPr>
            <w:tcW w:w="1039" w:type="dxa"/>
          </w:tcPr>
          <w:p w14:paraId="6BAE129E" w14:textId="091BBB43" w:rsidR="00496774" w:rsidRDefault="004241AD" w:rsidP="00965217">
            <w:pPr>
              <w:rPr>
                <w:lang w:val="en-US"/>
              </w:rPr>
            </w:pPr>
            <w:r>
              <w:rPr>
                <w:lang w:val="en-US"/>
              </w:rPr>
              <w:t>B</w:t>
            </w:r>
          </w:p>
        </w:tc>
        <w:tc>
          <w:tcPr>
            <w:tcW w:w="2999" w:type="dxa"/>
          </w:tcPr>
          <w:p w14:paraId="100D174F" w14:textId="77777777" w:rsidR="00496774" w:rsidRDefault="00496774" w:rsidP="00965217">
            <w:pPr>
              <w:rPr>
                <w:lang w:val="en-US"/>
              </w:rPr>
            </w:pPr>
          </w:p>
        </w:tc>
      </w:tr>
      <w:tr w:rsidR="00496774" w14:paraId="1E6C0DC3" w14:textId="77777777" w:rsidTr="00656EC2">
        <w:tc>
          <w:tcPr>
            <w:tcW w:w="1040" w:type="dxa"/>
          </w:tcPr>
          <w:p w14:paraId="5D5D13B6" w14:textId="48FAFD36" w:rsidR="00496774" w:rsidRDefault="39DE0CC8" w:rsidP="00965217">
            <w:pPr>
              <w:rPr>
                <w:lang w:val="en-US"/>
              </w:rPr>
            </w:pPr>
            <w:r w:rsidRPr="0593F1BB">
              <w:rPr>
                <w:lang w:val="en-US"/>
              </w:rPr>
              <w:t>46</w:t>
            </w:r>
          </w:p>
        </w:tc>
        <w:tc>
          <w:tcPr>
            <w:tcW w:w="3938" w:type="dxa"/>
          </w:tcPr>
          <w:p w14:paraId="56CA2154" w14:textId="013058E6" w:rsidR="00496774" w:rsidRDefault="00CD5DEF" w:rsidP="00965217">
            <w:pPr>
              <w:rPr>
                <w:lang w:val="en-US"/>
              </w:rPr>
            </w:pPr>
            <w:r>
              <w:rPr>
                <w:lang w:val="en-US"/>
              </w:rPr>
              <w:t>Yifrmenn þurfa að geta skráð verkbeiðnir sem endu</w:t>
            </w:r>
            <w:r w:rsidR="008C527F">
              <w:rPr>
                <w:lang w:val="en-US"/>
              </w:rPr>
              <w:t>rtekin verkefni</w:t>
            </w:r>
            <w:r w:rsidR="00245ADD">
              <w:rPr>
                <w:lang w:val="en-US"/>
              </w:rPr>
              <w:t>(miðað við upphafsdag)</w:t>
            </w:r>
          </w:p>
        </w:tc>
        <w:tc>
          <w:tcPr>
            <w:tcW w:w="1039" w:type="dxa"/>
          </w:tcPr>
          <w:p w14:paraId="236D8928" w14:textId="7B8F194B" w:rsidR="00496774" w:rsidRDefault="00656EC2" w:rsidP="00965217">
            <w:pPr>
              <w:rPr>
                <w:lang w:val="en-US"/>
              </w:rPr>
            </w:pPr>
            <w:r>
              <w:rPr>
                <w:lang w:val="en-US"/>
              </w:rPr>
              <w:t>B</w:t>
            </w:r>
          </w:p>
        </w:tc>
        <w:tc>
          <w:tcPr>
            <w:tcW w:w="2999" w:type="dxa"/>
          </w:tcPr>
          <w:p w14:paraId="3C337DC0" w14:textId="77777777" w:rsidR="00496774" w:rsidRDefault="00496774" w:rsidP="00965217">
            <w:pPr>
              <w:rPr>
                <w:lang w:val="en-US"/>
              </w:rPr>
            </w:pPr>
          </w:p>
        </w:tc>
      </w:tr>
      <w:tr w:rsidR="00496774" w14:paraId="46F34B36" w14:textId="77777777" w:rsidTr="00656EC2">
        <w:tc>
          <w:tcPr>
            <w:tcW w:w="1040" w:type="dxa"/>
          </w:tcPr>
          <w:p w14:paraId="0EE0D558" w14:textId="3E062EBC" w:rsidR="00496774" w:rsidRDefault="59D6B277" w:rsidP="00965217">
            <w:pPr>
              <w:rPr>
                <w:lang w:val="en-US"/>
              </w:rPr>
            </w:pPr>
            <w:r w:rsidRPr="0593F1BB">
              <w:rPr>
                <w:lang w:val="en-US"/>
              </w:rPr>
              <w:t>47</w:t>
            </w:r>
          </w:p>
        </w:tc>
        <w:tc>
          <w:tcPr>
            <w:tcW w:w="3938" w:type="dxa"/>
          </w:tcPr>
          <w:p w14:paraId="626559A6" w14:textId="5202ABB6" w:rsidR="00496774" w:rsidRDefault="00EA3EF6" w:rsidP="00965217">
            <w:pPr>
              <w:rPr>
                <w:lang w:val="en-US"/>
              </w:rPr>
            </w:pPr>
            <w:r>
              <w:rPr>
                <w:lang w:val="en-US"/>
              </w:rPr>
              <w:t xml:space="preserve">Yfirmenn þurfa að geta skráð </w:t>
            </w:r>
            <w:r w:rsidR="00E32F25">
              <w:rPr>
                <w:lang w:val="en-US"/>
              </w:rPr>
              <w:t xml:space="preserve">verkbeiðnir </w:t>
            </w:r>
            <w:r w:rsidR="00156D47">
              <w:rPr>
                <w:lang w:val="en-US"/>
              </w:rPr>
              <w:t xml:space="preserve">í </w:t>
            </w:r>
            <w:r w:rsidR="00FB71C3">
              <w:rPr>
                <w:lang w:val="en-US"/>
              </w:rPr>
              <w:t xml:space="preserve">3 mismunandi stig af </w:t>
            </w:r>
            <w:r w:rsidR="00156D47">
              <w:rPr>
                <w:lang w:val="en-US"/>
              </w:rPr>
              <w:t>forgangsröðun</w:t>
            </w:r>
          </w:p>
        </w:tc>
        <w:tc>
          <w:tcPr>
            <w:tcW w:w="1039" w:type="dxa"/>
          </w:tcPr>
          <w:p w14:paraId="652D167C" w14:textId="50EC7285" w:rsidR="00496774" w:rsidRDefault="00656EC2" w:rsidP="00965217">
            <w:pPr>
              <w:rPr>
                <w:lang w:val="en-US"/>
              </w:rPr>
            </w:pPr>
            <w:r>
              <w:rPr>
                <w:lang w:val="en-US"/>
              </w:rPr>
              <w:t>A</w:t>
            </w:r>
          </w:p>
        </w:tc>
        <w:tc>
          <w:tcPr>
            <w:tcW w:w="2999" w:type="dxa"/>
          </w:tcPr>
          <w:p w14:paraId="0DC48371" w14:textId="77777777" w:rsidR="00496774" w:rsidRDefault="00496774" w:rsidP="00965217">
            <w:pPr>
              <w:rPr>
                <w:lang w:val="en-US"/>
              </w:rPr>
            </w:pPr>
          </w:p>
        </w:tc>
      </w:tr>
      <w:tr w:rsidR="00496774" w14:paraId="73CBD3F1" w14:textId="77777777" w:rsidTr="00656EC2">
        <w:tc>
          <w:tcPr>
            <w:tcW w:w="1040" w:type="dxa"/>
          </w:tcPr>
          <w:p w14:paraId="381572CC" w14:textId="55ADF373" w:rsidR="00496774" w:rsidRDefault="3F865365" w:rsidP="00965217">
            <w:pPr>
              <w:rPr>
                <w:lang w:val="en-US"/>
              </w:rPr>
            </w:pPr>
            <w:r w:rsidRPr="0593F1BB">
              <w:rPr>
                <w:lang w:val="en-US"/>
              </w:rPr>
              <w:t>48</w:t>
            </w:r>
          </w:p>
        </w:tc>
        <w:tc>
          <w:tcPr>
            <w:tcW w:w="3938" w:type="dxa"/>
          </w:tcPr>
          <w:p w14:paraId="29E1CB16" w14:textId="06427D37" w:rsidR="00496774" w:rsidRDefault="001F59CA" w:rsidP="00965217">
            <w:pPr>
              <w:rPr>
                <w:lang w:val="en-US"/>
              </w:rPr>
            </w:pPr>
            <w:r>
              <w:rPr>
                <w:lang w:val="en-US"/>
              </w:rPr>
              <w:t>Starfsmenn þurfa að geta listað út allt viðhald sem hefur verið gert á ákveðinni fasteign fyrir ákveðið tímabil</w:t>
            </w:r>
          </w:p>
        </w:tc>
        <w:tc>
          <w:tcPr>
            <w:tcW w:w="1039" w:type="dxa"/>
          </w:tcPr>
          <w:p w14:paraId="5638CFB3" w14:textId="3BCA5B84" w:rsidR="00496774" w:rsidRDefault="00656EC2" w:rsidP="00965217">
            <w:pPr>
              <w:rPr>
                <w:lang w:val="en-US"/>
              </w:rPr>
            </w:pPr>
            <w:r>
              <w:rPr>
                <w:lang w:val="en-US"/>
              </w:rPr>
              <w:t>B</w:t>
            </w:r>
          </w:p>
        </w:tc>
        <w:tc>
          <w:tcPr>
            <w:tcW w:w="2999" w:type="dxa"/>
          </w:tcPr>
          <w:p w14:paraId="5C84F585" w14:textId="31BCB279" w:rsidR="00496774" w:rsidRDefault="002F46CF" w:rsidP="00965217">
            <w:pPr>
              <w:rPr>
                <w:lang w:val="en-US"/>
              </w:rPr>
            </w:pPr>
            <w:r>
              <w:rPr>
                <w:lang w:val="en-US"/>
              </w:rPr>
              <w:t>#frá dags til dags</w:t>
            </w:r>
          </w:p>
        </w:tc>
      </w:tr>
      <w:tr w:rsidR="00496774" w14:paraId="5F9E6BAA" w14:textId="77777777" w:rsidTr="00656EC2">
        <w:tc>
          <w:tcPr>
            <w:tcW w:w="1040" w:type="dxa"/>
          </w:tcPr>
          <w:p w14:paraId="48533BDC" w14:textId="2BAA58EC" w:rsidR="00496774" w:rsidRDefault="59F3FD72" w:rsidP="00965217">
            <w:pPr>
              <w:rPr>
                <w:lang w:val="en-US"/>
              </w:rPr>
            </w:pPr>
            <w:r w:rsidRPr="0593F1BB">
              <w:rPr>
                <w:lang w:val="en-US"/>
              </w:rPr>
              <w:t>49</w:t>
            </w:r>
          </w:p>
        </w:tc>
        <w:tc>
          <w:tcPr>
            <w:tcW w:w="3938" w:type="dxa"/>
          </w:tcPr>
          <w:p w14:paraId="3C2C4256" w14:textId="42D9F9C8" w:rsidR="00496774" w:rsidRDefault="001F59CA" w:rsidP="00965217">
            <w:pPr>
              <w:rPr>
                <w:lang w:val="en-US"/>
              </w:rPr>
            </w:pPr>
            <w:r>
              <w:rPr>
                <w:lang w:val="en-US"/>
              </w:rPr>
              <w:t xml:space="preserve">Starfsmenn þurfa að geta listað út </w:t>
            </w:r>
            <w:r w:rsidR="004E77A5">
              <w:rPr>
                <w:lang w:val="en-US"/>
              </w:rPr>
              <w:t xml:space="preserve">yfirlit </w:t>
            </w:r>
            <w:r w:rsidR="002F46CF">
              <w:rPr>
                <w:lang w:val="en-US"/>
              </w:rPr>
              <w:t>yfir verk ákveðins verktaka fyrir ákveðið tímabil</w:t>
            </w:r>
          </w:p>
        </w:tc>
        <w:tc>
          <w:tcPr>
            <w:tcW w:w="1039" w:type="dxa"/>
          </w:tcPr>
          <w:p w14:paraId="08F9A7CD" w14:textId="5D25A7CD" w:rsidR="00496774" w:rsidRDefault="00656EC2" w:rsidP="00965217">
            <w:pPr>
              <w:rPr>
                <w:lang w:val="en-US"/>
              </w:rPr>
            </w:pPr>
            <w:r>
              <w:rPr>
                <w:lang w:val="en-US"/>
              </w:rPr>
              <w:t>B</w:t>
            </w:r>
          </w:p>
        </w:tc>
        <w:tc>
          <w:tcPr>
            <w:tcW w:w="2999" w:type="dxa"/>
          </w:tcPr>
          <w:p w14:paraId="6CA70CAE" w14:textId="363557D4" w:rsidR="00496774" w:rsidRDefault="002F46CF" w:rsidP="00965217">
            <w:pPr>
              <w:rPr>
                <w:lang w:val="en-US"/>
              </w:rPr>
            </w:pPr>
            <w:r>
              <w:rPr>
                <w:lang w:val="en-US"/>
              </w:rPr>
              <w:t>#frá dags til dags</w:t>
            </w:r>
          </w:p>
        </w:tc>
      </w:tr>
      <w:tr w:rsidR="00496774" w14:paraId="7B1EA175" w14:textId="77777777" w:rsidTr="00656EC2">
        <w:tc>
          <w:tcPr>
            <w:tcW w:w="1040" w:type="dxa"/>
          </w:tcPr>
          <w:p w14:paraId="438EB82F" w14:textId="0F9F15C4" w:rsidR="00496774" w:rsidRDefault="3F7434E1" w:rsidP="00965217">
            <w:pPr>
              <w:rPr>
                <w:lang w:val="en-US"/>
              </w:rPr>
            </w:pPr>
            <w:r w:rsidRPr="0593F1BB">
              <w:rPr>
                <w:lang w:val="en-US"/>
              </w:rPr>
              <w:t>50</w:t>
            </w:r>
          </w:p>
        </w:tc>
        <w:tc>
          <w:tcPr>
            <w:tcW w:w="3938" w:type="dxa"/>
          </w:tcPr>
          <w:p w14:paraId="553CC4C8" w14:textId="7F5A0DC7" w:rsidR="00496774" w:rsidRDefault="00B319EC" w:rsidP="00965217">
            <w:pPr>
              <w:rPr>
                <w:lang w:val="en-US"/>
              </w:rPr>
            </w:pPr>
            <w:r>
              <w:rPr>
                <w:lang w:val="en-US"/>
              </w:rPr>
              <w:t xml:space="preserve">Starfsmenn þurfa að geta listað út </w:t>
            </w:r>
            <w:r w:rsidR="00453A12">
              <w:rPr>
                <w:lang w:val="en-US"/>
              </w:rPr>
              <w:t>yfirlit yfir hvaða verk ákv. Starfsmaður hefir sinnt á  ákveðnu tímabili</w:t>
            </w:r>
          </w:p>
        </w:tc>
        <w:tc>
          <w:tcPr>
            <w:tcW w:w="1039" w:type="dxa"/>
          </w:tcPr>
          <w:p w14:paraId="1756011A" w14:textId="08A33CF1" w:rsidR="00496774" w:rsidRDefault="00656EC2" w:rsidP="00965217">
            <w:pPr>
              <w:rPr>
                <w:lang w:val="en-US"/>
              </w:rPr>
            </w:pPr>
            <w:r>
              <w:rPr>
                <w:lang w:val="en-US"/>
              </w:rPr>
              <w:t>B</w:t>
            </w:r>
          </w:p>
        </w:tc>
        <w:tc>
          <w:tcPr>
            <w:tcW w:w="2999" w:type="dxa"/>
          </w:tcPr>
          <w:p w14:paraId="5975111E" w14:textId="37773DAD" w:rsidR="00496774" w:rsidRDefault="002F46CF" w:rsidP="00965217">
            <w:pPr>
              <w:rPr>
                <w:lang w:val="en-US"/>
              </w:rPr>
            </w:pPr>
            <w:r>
              <w:rPr>
                <w:lang w:val="en-US"/>
              </w:rPr>
              <w:t>#frá dags til dags</w:t>
            </w:r>
          </w:p>
        </w:tc>
      </w:tr>
    </w:tbl>
    <w:p w14:paraId="028E5C46" w14:textId="63053429" w:rsidR="006314F9" w:rsidRDefault="006314F9" w:rsidP="003E17B3">
      <w:pPr>
        <w:rPr>
          <w:lang w:val="en-US"/>
        </w:rPr>
      </w:pPr>
    </w:p>
    <w:p w14:paraId="23D5BD4D" w14:textId="1C407BCC" w:rsidR="006314F9" w:rsidRDefault="006314F9" w:rsidP="003E17B3">
      <w:pPr>
        <w:rPr>
          <w:lang w:val="en-US"/>
        </w:rPr>
      </w:pPr>
    </w:p>
    <w:p w14:paraId="02794BBB" w14:textId="28C3ABAF" w:rsidR="006314F9" w:rsidRDefault="006314F9" w:rsidP="003E17B3">
      <w:pPr>
        <w:rPr>
          <w:lang w:val="en-US"/>
        </w:rPr>
      </w:pPr>
    </w:p>
    <w:p w14:paraId="78FB2EAB" w14:textId="4E5335F6" w:rsidR="006314F9" w:rsidRDefault="006314F9" w:rsidP="003E17B3">
      <w:pPr>
        <w:rPr>
          <w:lang w:val="en-US"/>
        </w:rPr>
      </w:pPr>
    </w:p>
    <w:p w14:paraId="705F7C4F" w14:textId="0DFE0FD7" w:rsidR="006314F9" w:rsidRDefault="006314F9" w:rsidP="003E17B3">
      <w:pPr>
        <w:rPr>
          <w:lang w:val="en-US"/>
        </w:rPr>
      </w:pPr>
    </w:p>
    <w:p w14:paraId="121731C2" w14:textId="1133DAA6" w:rsidR="006314F9" w:rsidRDefault="006314F9" w:rsidP="003E17B3">
      <w:pPr>
        <w:rPr>
          <w:lang w:val="en-US"/>
        </w:rPr>
      </w:pPr>
    </w:p>
    <w:p w14:paraId="4F4BA7BE" w14:textId="31834BBC" w:rsidR="006314F9" w:rsidRDefault="006314F9" w:rsidP="003E17B3">
      <w:pPr>
        <w:rPr>
          <w:lang w:val="en-US"/>
        </w:rPr>
      </w:pPr>
    </w:p>
    <w:p w14:paraId="2DCCCE88" w14:textId="3EA505FD" w:rsidR="00601C8C" w:rsidRDefault="00601C8C" w:rsidP="003E17B3">
      <w:pPr>
        <w:rPr>
          <w:lang w:val="en-US"/>
        </w:rPr>
      </w:pPr>
    </w:p>
    <w:p w14:paraId="3BE36834" w14:textId="75C747F5" w:rsidR="00601C8C" w:rsidRDefault="00601C8C" w:rsidP="003E17B3">
      <w:pPr>
        <w:rPr>
          <w:lang w:val="en-US"/>
        </w:rPr>
      </w:pPr>
    </w:p>
    <w:p w14:paraId="7D101D85" w14:textId="77777777" w:rsidR="00162CD2" w:rsidRPr="00965807" w:rsidRDefault="00162CD2" w:rsidP="003E17B3">
      <w:pPr>
        <w:rPr>
          <w:lang w:val="en-US"/>
        </w:rPr>
      </w:pPr>
    </w:p>
    <w:p w14:paraId="423DCEA7" w14:textId="3DE086B3" w:rsidR="003E17B3" w:rsidRPr="00965807" w:rsidRDefault="00601C8C" w:rsidP="006314F9">
      <w:pPr>
        <w:pStyle w:val="Heading1"/>
        <w:rPr>
          <w:lang w:val="en-US"/>
        </w:rPr>
      </w:pPr>
      <w:bookmarkStart w:id="36" w:name="_Toc183675588"/>
      <w:r>
        <w:rPr>
          <w:lang w:val="en-US"/>
        </w:rPr>
        <w:t>Kröfulisti (non-functional)</w:t>
      </w:r>
      <w:bookmarkEnd w:id="36"/>
    </w:p>
    <w:p w14:paraId="19FF66EA" w14:textId="12542B22" w:rsidR="002339A5" w:rsidRPr="00C454CE" w:rsidRDefault="003E17B3" w:rsidP="003E17B3">
      <w:pPr>
        <w:rPr>
          <w:b/>
          <w:lang w:val="en-US"/>
        </w:rPr>
      </w:pPr>
      <w:r w:rsidRPr="00965807">
        <w:rPr>
          <w:lang w:val="en-US"/>
        </w:rPr>
        <w:t> </w:t>
      </w:r>
    </w:p>
    <w:tbl>
      <w:tblPr>
        <w:tblW w:w="901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72"/>
        <w:gridCol w:w="5680"/>
        <w:gridCol w:w="895"/>
        <w:gridCol w:w="1363"/>
      </w:tblGrid>
      <w:tr w:rsidR="002339A5" w:rsidRPr="00B61222" w14:paraId="4EDEFDAC"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761BCC90" w14:textId="77777777" w:rsidR="002339A5" w:rsidRPr="00B61222" w:rsidRDefault="002339A5">
            <w:pPr>
              <w:rPr>
                <w:sz w:val="22"/>
                <w:szCs w:val="22"/>
              </w:rPr>
            </w:pPr>
            <w:r w:rsidRPr="00B61222">
              <w:rPr>
                <w:sz w:val="22"/>
                <w:szCs w:val="22"/>
              </w:rPr>
              <w:t> Number</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3839AF0" w14:textId="77777777" w:rsidR="002339A5" w:rsidRPr="00B61222" w:rsidRDefault="002339A5">
            <w:pPr>
              <w:rPr>
                <w:sz w:val="22"/>
                <w:szCs w:val="22"/>
              </w:rPr>
            </w:pPr>
            <w:r w:rsidRPr="00B61222">
              <w:rPr>
                <w:sz w:val="22"/>
                <w:szCs w:val="22"/>
              </w:rPr>
              <w:t>Requirement Description</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0ADBAEF3" w14:textId="77777777" w:rsidR="002339A5" w:rsidRPr="00B61222" w:rsidRDefault="002339A5">
            <w:pPr>
              <w:rPr>
                <w:sz w:val="22"/>
                <w:szCs w:val="22"/>
              </w:rPr>
            </w:pPr>
            <w:r w:rsidRPr="00B61222">
              <w:rPr>
                <w:sz w:val="22"/>
                <w:szCs w:val="22"/>
              </w:rPr>
              <w:t>Priority</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bottom"/>
            <w:hideMark/>
          </w:tcPr>
          <w:p w14:paraId="28D357E0" w14:textId="77777777" w:rsidR="002339A5" w:rsidRPr="00B61222" w:rsidRDefault="002339A5">
            <w:pPr>
              <w:rPr>
                <w:sz w:val="22"/>
                <w:szCs w:val="22"/>
              </w:rPr>
            </w:pPr>
            <w:r w:rsidRPr="00B61222">
              <w:rPr>
                <w:sz w:val="22"/>
                <w:szCs w:val="22"/>
              </w:rPr>
              <w:t>Additional information</w:t>
            </w:r>
          </w:p>
        </w:tc>
      </w:tr>
      <w:tr w:rsidR="002339A5" w:rsidRPr="00B61222" w14:paraId="1D3D4E97"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BB68C65" w14:textId="7E404C6B" w:rsidR="002339A5" w:rsidRPr="00B61222" w:rsidRDefault="002339A5" w:rsidP="002427E3">
            <w:pPr>
              <w:jc w:val="center"/>
              <w:rPr>
                <w:sz w:val="22"/>
                <w:szCs w:val="22"/>
              </w:rPr>
            </w:pPr>
            <w:r w:rsidRPr="4DFBBE06">
              <w:rPr>
                <w:sz w:val="22"/>
                <w:szCs w:val="22"/>
              </w:rPr>
              <w:t>01</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534E187" w14:textId="64E60394" w:rsidR="002339A5" w:rsidRPr="00B61222" w:rsidRDefault="000771A7">
            <w:pPr>
              <w:rPr>
                <w:sz w:val="22"/>
                <w:szCs w:val="22"/>
              </w:rPr>
            </w:pPr>
            <w:r>
              <w:rPr>
                <w:sz w:val="22"/>
                <w:szCs w:val="22"/>
              </w:rPr>
              <w:t>Kerfið skal vera starfhæft allan sólarhringinn</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8BC9B8F" w14:textId="5F3D72DF" w:rsidR="002339A5" w:rsidRPr="00B61222" w:rsidRDefault="002339A5"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6A89A89" w14:textId="77777777" w:rsidR="002339A5" w:rsidRPr="00B61222" w:rsidRDefault="002339A5">
            <w:pPr>
              <w:rPr>
                <w:sz w:val="22"/>
                <w:szCs w:val="22"/>
              </w:rPr>
            </w:pPr>
            <w:r w:rsidRPr="00B61222">
              <w:rPr>
                <w:sz w:val="22"/>
                <w:szCs w:val="22"/>
              </w:rPr>
              <w:t> </w:t>
            </w:r>
          </w:p>
        </w:tc>
      </w:tr>
      <w:tr w:rsidR="00255DA0" w:rsidRPr="00B61222" w14:paraId="66C31461"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07A491C" w14:textId="03C09B30" w:rsidR="00601C8C" w:rsidRPr="00B61222" w:rsidRDefault="00601C8C" w:rsidP="002427E3">
            <w:pPr>
              <w:jc w:val="center"/>
              <w:rPr>
                <w:sz w:val="22"/>
                <w:szCs w:val="22"/>
              </w:rPr>
            </w:pPr>
            <w:r>
              <w:rPr>
                <w:sz w:val="22"/>
                <w:szCs w:val="22"/>
              </w:rPr>
              <w:t>02</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538985" w14:textId="00598BBE" w:rsidR="00601C8C" w:rsidRPr="00B61222" w:rsidRDefault="007775E1">
            <w:pPr>
              <w:rPr>
                <w:sz w:val="22"/>
                <w:szCs w:val="22"/>
              </w:rPr>
            </w:pPr>
            <w:r>
              <w:rPr>
                <w:sz w:val="22"/>
                <w:szCs w:val="22"/>
              </w:rPr>
              <w:t>Notenda v</w:t>
            </w:r>
            <w:r w:rsidR="00427457">
              <w:rPr>
                <w:sz w:val="22"/>
                <w:szCs w:val="22"/>
              </w:rPr>
              <w:t xml:space="preserve">iðmót skal vera samræmt </w:t>
            </w:r>
            <w:r w:rsidR="00DD057C">
              <w:rPr>
                <w:sz w:val="22"/>
                <w:szCs w:val="22"/>
              </w:rPr>
              <w:t>milli</w:t>
            </w:r>
            <w:r>
              <w:rPr>
                <w:sz w:val="22"/>
                <w:szCs w:val="22"/>
              </w:rPr>
              <w:t xml:space="preserve"> </w:t>
            </w:r>
            <w:r w:rsidR="00445689">
              <w:rPr>
                <w:sz w:val="22"/>
                <w:szCs w:val="22"/>
              </w:rPr>
              <w:t>síðna</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55CF7EB1" w14:textId="536CC39B"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43C422A" w14:textId="77777777" w:rsidR="00601C8C" w:rsidRPr="00B61222" w:rsidRDefault="00601C8C">
            <w:pPr>
              <w:rPr>
                <w:sz w:val="22"/>
                <w:szCs w:val="22"/>
              </w:rPr>
            </w:pPr>
            <w:r w:rsidRPr="00B61222">
              <w:rPr>
                <w:sz w:val="22"/>
                <w:szCs w:val="22"/>
              </w:rPr>
              <w:t> </w:t>
            </w:r>
          </w:p>
        </w:tc>
      </w:tr>
      <w:tr w:rsidR="00255DA0" w:rsidRPr="00B61222" w14:paraId="55B4BB87"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4F1C63F" w14:textId="0F0E2CB9" w:rsidR="00601C8C" w:rsidRPr="00B61222" w:rsidRDefault="00601C8C" w:rsidP="002427E3">
            <w:pPr>
              <w:jc w:val="center"/>
              <w:rPr>
                <w:sz w:val="22"/>
                <w:szCs w:val="22"/>
              </w:rPr>
            </w:pPr>
            <w:r w:rsidRPr="4DFBBE06">
              <w:rPr>
                <w:sz w:val="22"/>
                <w:szCs w:val="22"/>
              </w:rPr>
              <w:t>0</w:t>
            </w:r>
            <w:r>
              <w:rPr>
                <w:sz w:val="22"/>
                <w:szCs w:val="22"/>
              </w:rPr>
              <w:t>3</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4F4624" w14:textId="1193FAE9" w:rsidR="00601C8C" w:rsidRPr="00687CEF" w:rsidRDefault="00760858">
            <w:pPr>
              <w:rPr>
                <w:sz w:val="22"/>
                <w:szCs w:val="22"/>
              </w:rPr>
            </w:pPr>
            <w:r w:rsidRPr="00687CEF">
              <w:rPr>
                <w:sz w:val="22"/>
                <w:szCs w:val="22"/>
              </w:rPr>
              <w:t>Kerfið skal vera móttækilegt</w:t>
            </w:r>
            <w:r w:rsidR="00CA64B6" w:rsidRPr="00687CEF">
              <w:rPr>
                <w:sz w:val="22"/>
                <w:szCs w:val="22"/>
              </w:rPr>
              <w:t xml:space="preserve"> (responsive)</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E429218" w14:textId="0E98EF0C"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AEB7358" w14:textId="77777777" w:rsidR="00601C8C" w:rsidRPr="00B61222" w:rsidRDefault="00601C8C">
            <w:pPr>
              <w:rPr>
                <w:sz w:val="22"/>
                <w:szCs w:val="22"/>
              </w:rPr>
            </w:pPr>
            <w:r w:rsidRPr="00B61222">
              <w:rPr>
                <w:sz w:val="22"/>
                <w:szCs w:val="22"/>
              </w:rPr>
              <w:t> </w:t>
            </w:r>
          </w:p>
        </w:tc>
      </w:tr>
      <w:tr w:rsidR="00255DA0" w:rsidRPr="00B61222" w14:paraId="29590F4A"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18B0B9A" w14:textId="2DD67619" w:rsidR="00601C8C" w:rsidRPr="00B61222" w:rsidRDefault="00601C8C" w:rsidP="002427E3">
            <w:pPr>
              <w:jc w:val="center"/>
              <w:rPr>
                <w:sz w:val="22"/>
                <w:szCs w:val="22"/>
              </w:rPr>
            </w:pPr>
            <w:r w:rsidRPr="4DFBBE06">
              <w:rPr>
                <w:sz w:val="22"/>
                <w:szCs w:val="22"/>
              </w:rPr>
              <w:t>0</w:t>
            </w:r>
            <w:r>
              <w:rPr>
                <w:sz w:val="22"/>
                <w:szCs w:val="22"/>
              </w:rPr>
              <w:t>4</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E48D975" w14:textId="120A8AF1" w:rsidR="00601C8C" w:rsidRPr="00B61222" w:rsidRDefault="00F571F0">
            <w:pPr>
              <w:rPr>
                <w:sz w:val="22"/>
                <w:szCs w:val="22"/>
              </w:rPr>
            </w:pPr>
            <w:r w:rsidRPr="00687CEF">
              <w:rPr>
                <w:sz w:val="22"/>
                <w:szCs w:val="22"/>
              </w:rPr>
              <w:t xml:space="preserve">Kerfið skal vera </w:t>
            </w:r>
            <w:r w:rsidR="0027723F">
              <w:rPr>
                <w:sz w:val="22"/>
                <w:szCs w:val="22"/>
              </w:rPr>
              <w:t xml:space="preserve">að </w:t>
            </w:r>
            <w:r w:rsidR="00687CEF" w:rsidRPr="00687CEF">
              <w:rPr>
                <w:sz w:val="22"/>
                <w:szCs w:val="22"/>
              </w:rPr>
              <w:t xml:space="preserve">geyma </w:t>
            </w:r>
            <w:r w:rsidR="0027723F" w:rsidRPr="00687CEF">
              <w:rPr>
                <w:sz w:val="22"/>
                <w:szCs w:val="22"/>
              </w:rPr>
              <w:t>upplýsingar</w:t>
            </w:r>
            <w:r w:rsidR="00687CEF" w:rsidRPr="00687CEF">
              <w:rPr>
                <w:sz w:val="22"/>
                <w:szCs w:val="22"/>
              </w:rPr>
              <w:t xml:space="preserve"> um gamlar verk beiðnir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BCB0E0E" w14:textId="1C175BC1"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7E723E6" w14:textId="77777777" w:rsidR="00601C8C" w:rsidRPr="00B61222" w:rsidRDefault="00601C8C">
            <w:pPr>
              <w:rPr>
                <w:sz w:val="22"/>
                <w:szCs w:val="22"/>
              </w:rPr>
            </w:pPr>
            <w:r w:rsidRPr="00B61222">
              <w:rPr>
                <w:sz w:val="22"/>
                <w:szCs w:val="22"/>
              </w:rPr>
              <w:t> </w:t>
            </w:r>
          </w:p>
        </w:tc>
      </w:tr>
      <w:tr w:rsidR="00255DA0" w:rsidRPr="00B61222" w14:paraId="6558F1E6"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8AC5077" w14:textId="177D5C19" w:rsidR="00601C8C" w:rsidRPr="00B61222" w:rsidRDefault="00601C8C" w:rsidP="002427E3">
            <w:pPr>
              <w:jc w:val="center"/>
              <w:rPr>
                <w:sz w:val="22"/>
                <w:szCs w:val="22"/>
              </w:rPr>
            </w:pPr>
            <w:r w:rsidRPr="4DFBBE06">
              <w:rPr>
                <w:sz w:val="22"/>
                <w:szCs w:val="22"/>
              </w:rPr>
              <w:t>0</w:t>
            </w:r>
            <w:r>
              <w:rPr>
                <w:sz w:val="22"/>
                <w:szCs w:val="22"/>
              </w:rPr>
              <w:t>5</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597C31D" w14:textId="72A199DF" w:rsidR="00601C8C" w:rsidRPr="00B61222" w:rsidRDefault="00FD51A8" w:rsidP="00C9767F">
            <w:pPr>
              <w:tabs>
                <w:tab w:val="center" w:pos="2832"/>
              </w:tabs>
              <w:rPr>
                <w:sz w:val="22"/>
                <w:szCs w:val="22"/>
              </w:rPr>
            </w:pPr>
            <w:r>
              <w:rPr>
                <w:sz w:val="22"/>
                <w:szCs w:val="22"/>
              </w:rPr>
              <w:t>Kerfið</w:t>
            </w:r>
            <w:r w:rsidR="00783F49">
              <w:rPr>
                <w:sz w:val="22"/>
                <w:szCs w:val="22"/>
              </w:rPr>
              <w:t xml:space="preserve"> </w:t>
            </w:r>
            <w:r>
              <w:rPr>
                <w:sz w:val="22"/>
                <w:szCs w:val="22"/>
              </w:rPr>
              <w:t xml:space="preserve">skal fylgjast með </w:t>
            </w:r>
            <w:r w:rsidR="001652EE">
              <w:rPr>
                <w:sz w:val="22"/>
                <w:szCs w:val="22"/>
              </w:rPr>
              <w:t>notkun notenda</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A25203B" w14:textId="4727BE06"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D52321A" w14:textId="77777777" w:rsidR="00601C8C" w:rsidRPr="00B61222" w:rsidRDefault="00601C8C">
            <w:pPr>
              <w:rPr>
                <w:sz w:val="22"/>
                <w:szCs w:val="22"/>
              </w:rPr>
            </w:pPr>
            <w:r w:rsidRPr="00B61222">
              <w:rPr>
                <w:sz w:val="22"/>
                <w:szCs w:val="22"/>
              </w:rPr>
              <w:t> </w:t>
            </w:r>
          </w:p>
        </w:tc>
      </w:tr>
      <w:tr w:rsidR="00255DA0" w:rsidRPr="00B61222" w14:paraId="60B851B8"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F235F9C" w14:textId="3F42FBB5" w:rsidR="00601C8C" w:rsidRPr="00B61222" w:rsidRDefault="00601C8C" w:rsidP="002427E3">
            <w:pPr>
              <w:jc w:val="center"/>
              <w:rPr>
                <w:sz w:val="22"/>
                <w:szCs w:val="22"/>
              </w:rPr>
            </w:pPr>
            <w:r w:rsidRPr="4DFBBE06">
              <w:rPr>
                <w:sz w:val="22"/>
                <w:szCs w:val="22"/>
              </w:rPr>
              <w:t>0</w:t>
            </w:r>
            <w:r>
              <w:rPr>
                <w:sz w:val="22"/>
                <w:szCs w:val="22"/>
              </w:rPr>
              <w:t>6</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4B17C753" w14:textId="24FA6E01" w:rsidR="00601C8C" w:rsidRPr="00B61222" w:rsidRDefault="00BF07A7">
            <w:pPr>
              <w:rPr>
                <w:sz w:val="22"/>
                <w:szCs w:val="22"/>
              </w:rPr>
            </w:pPr>
            <w:r>
              <w:rPr>
                <w:sz w:val="22"/>
                <w:szCs w:val="22"/>
              </w:rPr>
              <w:t xml:space="preserve">Kerfið mun reglulega taka afrit af </w:t>
            </w:r>
            <w:r w:rsidR="00182EC8">
              <w:rPr>
                <w:sz w:val="22"/>
                <w:szCs w:val="22"/>
              </w:rPr>
              <w:t>skrám ef kerfisbilun verður</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A46AB51" w14:textId="5AB1CDE3"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4273F68" w14:textId="77777777" w:rsidR="00601C8C" w:rsidRPr="00B61222" w:rsidRDefault="00601C8C">
            <w:pPr>
              <w:rPr>
                <w:sz w:val="22"/>
                <w:szCs w:val="22"/>
              </w:rPr>
            </w:pPr>
            <w:r w:rsidRPr="00B61222">
              <w:rPr>
                <w:sz w:val="22"/>
                <w:szCs w:val="22"/>
              </w:rPr>
              <w:t> </w:t>
            </w:r>
          </w:p>
        </w:tc>
      </w:tr>
      <w:tr w:rsidR="00255DA0" w:rsidRPr="00B61222" w14:paraId="66F41353"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A23F0FD" w14:textId="07BF1351" w:rsidR="00601C8C" w:rsidRPr="00B61222" w:rsidRDefault="00601C8C" w:rsidP="002427E3">
            <w:pPr>
              <w:jc w:val="center"/>
              <w:rPr>
                <w:sz w:val="22"/>
                <w:szCs w:val="22"/>
              </w:rPr>
            </w:pPr>
            <w:r w:rsidRPr="4DFBBE06">
              <w:rPr>
                <w:sz w:val="22"/>
                <w:szCs w:val="22"/>
              </w:rPr>
              <w:t>0</w:t>
            </w:r>
            <w:r>
              <w:rPr>
                <w:sz w:val="22"/>
                <w:szCs w:val="22"/>
              </w:rPr>
              <w:t>7</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FE0D806" w14:textId="471D0138" w:rsidR="00601C8C" w:rsidRPr="00B61222" w:rsidRDefault="003B5E16">
            <w:pPr>
              <w:rPr>
                <w:sz w:val="22"/>
                <w:szCs w:val="22"/>
              </w:rPr>
            </w:pPr>
            <w:r>
              <w:rPr>
                <w:sz w:val="22"/>
                <w:szCs w:val="22"/>
              </w:rPr>
              <w:t>Notenda viðmót skal vera einfalt og notandavænt</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FCC4E46" w14:textId="723451E8"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BE3A313" w14:textId="77777777" w:rsidR="00601C8C" w:rsidRPr="00B61222" w:rsidRDefault="00601C8C">
            <w:pPr>
              <w:rPr>
                <w:sz w:val="22"/>
                <w:szCs w:val="22"/>
              </w:rPr>
            </w:pPr>
            <w:r w:rsidRPr="00B61222">
              <w:rPr>
                <w:sz w:val="22"/>
                <w:szCs w:val="22"/>
              </w:rPr>
              <w:t> </w:t>
            </w:r>
          </w:p>
        </w:tc>
      </w:tr>
      <w:tr w:rsidR="00255DA0" w:rsidRPr="00B61222" w14:paraId="6CEE7DA9"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964812" w14:textId="4854C59E" w:rsidR="00601C8C" w:rsidRPr="00B61222" w:rsidRDefault="00601C8C" w:rsidP="002427E3">
            <w:pPr>
              <w:jc w:val="center"/>
              <w:rPr>
                <w:sz w:val="22"/>
                <w:szCs w:val="22"/>
              </w:rPr>
            </w:pPr>
            <w:r w:rsidRPr="4DFBBE06">
              <w:rPr>
                <w:sz w:val="22"/>
                <w:szCs w:val="22"/>
              </w:rPr>
              <w:t>0</w:t>
            </w:r>
            <w:r>
              <w:rPr>
                <w:sz w:val="22"/>
                <w:szCs w:val="22"/>
              </w:rPr>
              <w:t>8</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C57AA1C" w14:textId="173EF31E" w:rsidR="00601C8C" w:rsidRPr="00B61222" w:rsidRDefault="00237683">
            <w:pPr>
              <w:rPr>
                <w:sz w:val="22"/>
                <w:szCs w:val="22"/>
              </w:rPr>
            </w:pPr>
            <w:r>
              <w:rPr>
                <w:sz w:val="22"/>
                <w:szCs w:val="22"/>
              </w:rPr>
              <w:t xml:space="preserve">Kerfið verður að geta </w:t>
            </w:r>
            <w:r w:rsidR="6DE5B30E" w:rsidRPr="0DBD72A8">
              <w:rPr>
                <w:sz w:val="22"/>
                <w:szCs w:val="22"/>
              </w:rPr>
              <w:t>þol</w:t>
            </w:r>
            <w:r w:rsidR="61A21F11" w:rsidRPr="0DBD72A8">
              <w:rPr>
                <w:sz w:val="22"/>
                <w:szCs w:val="22"/>
              </w:rPr>
              <w:t>a</w:t>
            </w:r>
            <w:r w:rsidR="6DE5B30E" w:rsidRPr="0DBD72A8">
              <w:rPr>
                <w:sz w:val="22"/>
                <w:szCs w:val="22"/>
              </w:rPr>
              <w:t>ð</w:t>
            </w:r>
            <w:r>
              <w:rPr>
                <w:sz w:val="22"/>
                <w:szCs w:val="22"/>
              </w:rPr>
              <w:t xml:space="preserve"> álag</w:t>
            </w:r>
            <w:r w:rsidR="00601C8C" w:rsidRPr="00687CEF">
              <w:rPr>
                <w:sz w:val="22"/>
                <w:szCs w:val="22"/>
              </w:rPr>
              <w:t> </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7A25F0A0" w14:textId="5C372651"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C8D1F17" w14:textId="77777777" w:rsidR="00601C8C" w:rsidRPr="00B61222" w:rsidRDefault="00601C8C">
            <w:pPr>
              <w:rPr>
                <w:sz w:val="22"/>
                <w:szCs w:val="22"/>
              </w:rPr>
            </w:pPr>
            <w:r w:rsidRPr="00B61222">
              <w:rPr>
                <w:sz w:val="22"/>
                <w:szCs w:val="22"/>
              </w:rPr>
              <w:t> </w:t>
            </w:r>
          </w:p>
        </w:tc>
      </w:tr>
      <w:tr w:rsidR="00255DA0" w:rsidRPr="00B61222" w14:paraId="3FE221B0"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57A11A" w14:textId="772E2B44" w:rsidR="00601C8C" w:rsidRPr="00B61222" w:rsidRDefault="00601C8C" w:rsidP="002427E3">
            <w:pPr>
              <w:jc w:val="center"/>
              <w:rPr>
                <w:sz w:val="22"/>
                <w:szCs w:val="22"/>
              </w:rPr>
            </w:pPr>
            <w:r w:rsidRPr="4DFBBE06">
              <w:rPr>
                <w:sz w:val="22"/>
                <w:szCs w:val="22"/>
              </w:rPr>
              <w:t>0</w:t>
            </w:r>
            <w:r>
              <w:rPr>
                <w:sz w:val="22"/>
                <w:szCs w:val="22"/>
              </w:rPr>
              <w:t>9</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0CC1AB8" w14:textId="234E55F2" w:rsidR="00601C8C" w:rsidRPr="00B61222" w:rsidRDefault="00AC389F">
            <w:pPr>
              <w:rPr>
                <w:sz w:val="22"/>
                <w:szCs w:val="22"/>
              </w:rPr>
            </w:pPr>
            <w:r>
              <w:rPr>
                <w:sz w:val="22"/>
                <w:szCs w:val="22"/>
              </w:rPr>
              <w:t xml:space="preserve">Kerfið </w:t>
            </w:r>
            <w:r w:rsidR="001D6B9C">
              <w:rPr>
                <w:sz w:val="22"/>
                <w:szCs w:val="22"/>
              </w:rPr>
              <w:t>skal</w:t>
            </w:r>
            <w:r>
              <w:rPr>
                <w:sz w:val="22"/>
                <w:szCs w:val="22"/>
              </w:rPr>
              <w:t xml:space="preserve"> hafa einhverja</w:t>
            </w:r>
            <w:r w:rsidR="00BD626E">
              <w:rPr>
                <w:sz w:val="22"/>
                <w:szCs w:val="22"/>
              </w:rPr>
              <w:t>r</w:t>
            </w:r>
            <w:r>
              <w:rPr>
                <w:sz w:val="22"/>
                <w:szCs w:val="22"/>
              </w:rPr>
              <w:t xml:space="preserve"> </w:t>
            </w:r>
            <w:r w:rsidR="003101D4">
              <w:rPr>
                <w:sz w:val="22"/>
                <w:szCs w:val="22"/>
              </w:rPr>
              <w:t>öryggisvarnir til að passa skjöl</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3129C821" w14:textId="4AC5E723"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AEF782D" w14:textId="77777777" w:rsidR="00601C8C" w:rsidRPr="00B61222" w:rsidRDefault="00601C8C">
            <w:pPr>
              <w:rPr>
                <w:sz w:val="22"/>
                <w:szCs w:val="22"/>
              </w:rPr>
            </w:pPr>
            <w:r w:rsidRPr="00B61222">
              <w:rPr>
                <w:sz w:val="22"/>
                <w:szCs w:val="22"/>
              </w:rPr>
              <w:t> </w:t>
            </w:r>
          </w:p>
        </w:tc>
      </w:tr>
      <w:tr w:rsidR="00255DA0" w:rsidRPr="00B61222" w14:paraId="0554CFB7" w14:textId="77777777" w:rsidTr="002427E3">
        <w:trPr>
          <w:trHeight w:val="300"/>
          <w:jc w:val="center"/>
        </w:trPr>
        <w:tc>
          <w:tcPr>
            <w:tcW w:w="107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4886893" w14:textId="413ECCFC" w:rsidR="00601C8C" w:rsidRPr="00B61222" w:rsidRDefault="00601C8C" w:rsidP="002427E3">
            <w:pPr>
              <w:jc w:val="center"/>
              <w:rPr>
                <w:sz w:val="22"/>
                <w:szCs w:val="22"/>
              </w:rPr>
            </w:pPr>
            <w:r>
              <w:rPr>
                <w:sz w:val="22"/>
                <w:szCs w:val="22"/>
              </w:rPr>
              <w:t>10</w:t>
            </w:r>
          </w:p>
        </w:tc>
        <w:tc>
          <w:tcPr>
            <w:tcW w:w="56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020B155" w14:textId="1F232E3D" w:rsidR="00601C8C" w:rsidRPr="00B61222" w:rsidRDefault="00303A7E">
            <w:pPr>
              <w:rPr>
                <w:sz w:val="22"/>
                <w:szCs w:val="22"/>
              </w:rPr>
            </w:pPr>
            <w:r>
              <w:rPr>
                <w:sz w:val="22"/>
                <w:szCs w:val="22"/>
              </w:rPr>
              <w:t>Kerfið skal hafa gott leitar</w:t>
            </w:r>
            <w:r w:rsidR="009703F4">
              <w:rPr>
                <w:sz w:val="22"/>
                <w:szCs w:val="22"/>
              </w:rPr>
              <w:t>kerfi</w:t>
            </w:r>
          </w:p>
        </w:tc>
        <w:tc>
          <w:tcPr>
            <w:tcW w:w="8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13FF33A" w14:textId="25411145" w:rsidR="00601C8C" w:rsidRPr="00B61222" w:rsidRDefault="00601C8C" w:rsidP="002427E3">
            <w:pPr>
              <w:jc w:val="center"/>
              <w:rPr>
                <w:sz w:val="22"/>
                <w:szCs w:val="22"/>
              </w:rPr>
            </w:pPr>
            <w:r w:rsidRPr="00B61222">
              <w:rPr>
                <w:sz w:val="22"/>
                <w:szCs w:val="22"/>
              </w:rPr>
              <w:t>A</w:t>
            </w:r>
          </w:p>
        </w:tc>
        <w:tc>
          <w:tcPr>
            <w:tcW w:w="136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62E0BE" w14:textId="77777777" w:rsidR="00601C8C" w:rsidRPr="00B61222" w:rsidRDefault="00601C8C">
            <w:pPr>
              <w:rPr>
                <w:sz w:val="22"/>
                <w:szCs w:val="22"/>
              </w:rPr>
            </w:pPr>
            <w:r w:rsidRPr="00B61222">
              <w:rPr>
                <w:sz w:val="22"/>
                <w:szCs w:val="22"/>
              </w:rPr>
              <w:t> </w:t>
            </w:r>
          </w:p>
        </w:tc>
      </w:tr>
    </w:tbl>
    <w:p w14:paraId="582DA4F9" w14:textId="53A5C83B" w:rsidR="003E17B3" w:rsidRPr="00965807" w:rsidRDefault="003E17B3" w:rsidP="003E17B3">
      <w:pPr>
        <w:rPr>
          <w:lang w:val="en-US"/>
        </w:rPr>
      </w:pPr>
    </w:p>
    <w:p w14:paraId="6A1EC929" w14:textId="05650F94" w:rsidR="003E17B3" w:rsidRDefault="003E17B3" w:rsidP="003E17B3">
      <w:pPr>
        <w:rPr>
          <w:lang w:val="en-US"/>
        </w:rPr>
      </w:pPr>
      <w:r w:rsidRPr="00965807">
        <w:rPr>
          <w:lang w:val="en-US"/>
        </w:rPr>
        <w:t> </w:t>
      </w:r>
    </w:p>
    <w:p w14:paraId="19BE6899" w14:textId="7BC87927" w:rsidR="006314F9" w:rsidRDefault="006314F9" w:rsidP="003E17B3">
      <w:pPr>
        <w:rPr>
          <w:lang w:val="en-US"/>
        </w:rPr>
      </w:pPr>
    </w:p>
    <w:p w14:paraId="256A10E1" w14:textId="52886B58" w:rsidR="006314F9" w:rsidRDefault="006314F9" w:rsidP="003E17B3">
      <w:pPr>
        <w:rPr>
          <w:lang w:val="en-US"/>
        </w:rPr>
      </w:pPr>
    </w:p>
    <w:p w14:paraId="7D353B49" w14:textId="57D688FD" w:rsidR="006314F9" w:rsidRDefault="006314F9" w:rsidP="003E17B3">
      <w:pPr>
        <w:rPr>
          <w:lang w:val="en-US"/>
        </w:rPr>
      </w:pPr>
    </w:p>
    <w:p w14:paraId="21F48106" w14:textId="301A7B6B" w:rsidR="006314F9" w:rsidRDefault="006314F9" w:rsidP="003E17B3">
      <w:pPr>
        <w:rPr>
          <w:lang w:val="en-US"/>
        </w:rPr>
      </w:pPr>
    </w:p>
    <w:p w14:paraId="617B4040" w14:textId="763FA423" w:rsidR="006314F9" w:rsidRDefault="006314F9" w:rsidP="003E17B3">
      <w:pPr>
        <w:rPr>
          <w:lang w:val="en-US"/>
        </w:rPr>
      </w:pPr>
    </w:p>
    <w:p w14:paraId="110DB97E" w14:textId="7175C76E" w:rsidR="006314F9" w:rsidRDefault="006314F9" w:rsidP="003E17B3">
      <w:pPr>
        <w:rPr>
          <w:lang w:val="en-US"/>
        </w:rPr>
      </w:pPr>
    </w:p>
    <w:p w14:paraId="00F1483B" w14:textId="77777777" w:rsidR="00246407" w:rsidRDefault="00246407" w:rsidP="003E17B3">
      <w:pPr>
        <w:rPr>
          <w:lang w:val="en-US"/>
        </w:rPr>
      </w:pPr>
    </w:p>
    <w:p w14:paraId="083EF772" w14:textId="77777777" w:rsidR="000C6DBF" w:rsidRDefault="000C6DBF" w:rsidP="003E17B3">
      <w:pPr>
        <w:rPr>
          <w:lang w:val="en-US"/>
        </w:rPr>
      </w:pPr>
    </w:p>
    <w:p w14:paraId="144B894B" w14:textId="77777777" w:rsidR="000C6DBF" w:rsidRDefault="000C6DBF" w:rsidP="003E17B3">
      <w:pPr>
        <w:rPr>
          <w:lang w:val="en-US"/>
        </w:rPr>
      </w:pPr>
    </w:p>
    <w:p w14:paraId="09F57686" w14:textId="77777777" w:rsidR="000C6DBF" w:rsidRDefault="000C6DBF" w:rsidP="003E17B3">
      <w:pPr>
        <w:rPr>
          <w:lang w:val="en-US"/>
        </w:rPr>
      </w:pPr>
    </w:p>
    <w:p w14:paraId="577780F8" w14:textId="77777777" w:rsidR="000C6DBF" w:rsidRDefault="000C6DBF" w:rsidP="003E17B3">
      <w:pPr>
        <w:rPr>
          <w:lang w:val="en-US"/>
        </w:rPr>
      </w:pPr>
    </w:p>
    <w:p w14:paraId="5C864AE9" w14:textId="77777777" w:rsidR="000C6DBF" w:rsidRPr="00965807" w:rsidRDefault="000C6DBF" w:rsidP="003E17B3">
      <w:pPr>
        <w:rPr>
          <w:lang w:val="en-US"/>
        </w:rPr>
      </w:pPr>
    </w:p>
    <w:p w14:paraId="3A180888" w14:textId="77777777" w:rsidR="003E17B3" w:rsidRPr="00965807" w:rsidRDefault="003E17B3" w:rsidP="003E17B3">
      <w:pPr>
        <w:rPr>
          <w:lang w:val="en-US"/>
        </w:rPr>
      </w:pPr>
      <w:r w:rsidRPr="00965807">
        <w:t>Nauðsynlegar kröfur (A)</w:t>
      </w:r>
      <w:r w:rsidRPr="00965807">
        <w:rPr>
          <w:lang w:val="en-US"/>
        </w:rPr>
        <w:t> </w:t>
      </w:r>
    </w:p>
    <w:p w14:paraId="470C0CB1" w14:textId="77777777" w:rsidR="003E17B3" w:rsidRPr="00965807" w:rsidRDefault="003E17B3" w:rsidP="003E17B3">
      <w:pPr>
        <w:rPr>
          <w:lang w:val="en-US"/>
        </w:rPr>
      </w:pPr>
      <w:r w:rsidRPr="00965807">
        <w:t>Hugbúnaðurinn þarf að geta skráð starfsmenn og hvaða starfi þeir sinna</w:t>
      </w:r>
      <w:r w:rsidRPr="00965807">
        <w:rPr>
          <w:lang w:val="en-US"/>
        </w:rPr>
        <w:t> </w:t>
      </w:r>
    </w:p>
    <w:p w14:paraId="344FC07D" w14:textId="77777777" w:rsidR="003E17B3" w:rsidRPr="00965807" w:rsidRDefault="003E17B3" w:rsidP="003E17B3">
      <w:pPr>
        <w:rPr>
          <w:lang w:val="en-US"/>
        </w:rPr>
      </w:pPr>
      <w:r w:rsidRPr="00965807">
        <w:rPr>
          <w:b/>
        </w:rPr>
        <w:t xml:space="preserve">Starfsmenn: </w:t>
      </w:r>
      <w:r w:rsidRPr="00965807">
        <w:t xml:space="preserve">Skrá </w:t>
      </w:r>
      <w:r w:rsidRPr="00965807">
        <w:rPr>
          <w:b/>
        </w:rPr>
        <w:t>nafn</w:t>
      </w:r>
      <w:r w:rsidRPr="00965807">
        <w:t xml:space="preserve">, </w:t>
      </w:r>
      <w:r w:rsidRPr="00965807">
        <w:rPr>
          <w:b/>
        </w:rPr>
        <w:t>kennitölu</w:t>
      </w:r>
      <w:r w:rsidRPr="00965807">
        <w:t xml:space="preserve"> </w:t>
      </w:r>
      <w:r w:rsidRPr="00965807">
        <w:rPr>
          <w:b/>
        </w:rPr>
        <w:t>heimilisfang</w:t>
      </w:r>
      <w:r w:rsidRPr="00965807">
        <w:t xml:space="preserve">, </w:t>
      </w:r>
      <w:r w:rsidRPr="00965807">
        <w:rPr>
          <w:b/>
        </w:rPr>
        <w:t>heimasíma</w:t>
      </w:r>
      <w:r w:rsidRPr="00965807">
        <w:t xml:space="preserve">, </w:t>
      </w:r>
      <w:r w:rsidRPr="00965807">
        <w:rPr>
          <w:b/>
        </w:rPr>
        <w:t>farsíma</w:t>
      </w:r>
      <w:r w:rsidRPr="00965807">
        <w:t xml:space="preserve">, </w:t>
      </w:r>
      <w:r w:rsidRPr="00965807">
        <w:rPr>
          <w:b/>
        </w:rPr>
        <w:t>netfang</w:t>
      </w:r>
      <w:r w:rsidRPr="00965807">
        <w:t xml:space="preserve"> og hvaða </w:t>
      </w:r>
      <w:r w:rsidRPr="00965807">
        <w:rPr>
          <w:b/>
        </w:rPr>
        <w:t xml:space="preserve">áfangastað </w:t>
      </w:r>
      <w:r w:rsidRPr="00965807">
        <w:t>viðkomandi starfsmaður starfar á</w:t>
      </w:r>
      <w:r w:rsidRPr="00965807">
        <w:rPr>
          <w:lang w:val="en-US"/>
        </w:rPr>
        <w:t> </w:t>
      </w:r>
    </w:p>
    <w:p w14:paraId="72983B3F" w14:textId="77777777" w:rsidR="003E17B3" w:rsidRPr="00965807" w:rsidRDefault="003E17B3" w:rsidP="003E17B3">
      <w:pPr>
        <w:rPr>
          <w:lang w:val="en-US"/>
        </w:rPr>
      </w:pPr>
      <w:r w:rsidRPr="00965807">
        <w:rPr>
          <w:b/>
        </w:rPr>
        <w:t>Áfangastaður: Fyrir hvern áfangastað þarf að skrá land, flugvöll, símanúmer og opnunartíma ásamt því að það þarf einn starfsmaður sem yfirmaður rekstrarsviðs á hverjum stað</w:t>
      </w:r>
      <w:r w:rsidRPr="00965807">
        <w:rPr>
          <w:lang w:val="en-US"/>
        </w:rPr>
        <w:t> </w:t>
      </w:r>
    </w:p>
    <w:p w14:paraId="5525D6CC" w14:textId="0F410C31" w:rsidR="003E17B3" w:rsidRPr="009A28D7" w:rsidRDefault="003E17B3" w:rsidP="003E17B3">
      <w:r w:rsidRPr="00965807">
        <w:rPr>
          <w:b/>
        </w:rPr>
        <w:t xml:space="preserve">Viðhaldsskýrslur: </w:t>
      </w:r>
      <w:r w:rsidRPr="00965807">
        <w:t xml:space="preserve">Lykilþáttur! Fyrst þarf að búa til verkbeiðni og þegar verkið er klárað þarf að skrá viðhaldsskýrslu. Þar þarf að koma fram hvaða </w:t>
      </w:r>
      <w:r w:rsidR="00B24C22">
        <w:t>property</w:t>
      </w:r>
      <w:r w:rsidRPr="00965807">
        <w:t xml:space="preserve"> var unnið við, hvað var gert, hvort það væri reglulegt viðhald eða hvort eitthvað hafi komið uppá. Einnig þarf að koma fram hvaða starfsmaður framkvæmdi verkið og hver heildarkostnaður á efni og eða hvort það var aðkeypt vinna. Yfirmaður þarf svo að ljúka verkinu með því að samþykkja viðhalds skýrsluna. Þegar yfirmaður hefur samþykkt skýrslu á ekki að vera hægt að breyta nema opna þær aftur, en þá þarf yfirmaður að samþykkja skýrsluna aftur til að loka henni.</w:t>
      </w:r>
      <w:r w:rsidRPr="009A28D7">
        <w:t> </w:t>
      </w:r>
    </w:p>
    <w:p w14:paraId="27AE3424" w14:textId="77777777" w:rsidR="003E17B3" w:rsidRPr="00965807" w:rsidRDefault="003E17B3" w:rsidP="003E17B3">
      <w:pPr>
        <w:rPr>
          <w:lang w:val="en-US"/>
        </w:rPr>
      </w:pPr>
      <w:r w:rsidRPr="00965807">
        <w:rPr>
          <w:b/>
        </w:rPr>
        <w:t>Almenn virkni:</w:t>
      </w:r>
      <w:r w:rsidRPr="00965807">
        <w:rPr>
          <w:lang w:val="en-US"/>
        </w:rPr>
        <w:t> </w:t>
      </w:r>
    </w:p>
    <w:p w14:paraId="61130F5C" w14:textId="77777777" w:rsidR="003E17B3" w:rsidRPr="00965807" w:rsidRDefault="003E17B3" w:rsidP="00B64219">
      <w:pPr>
        <w:numPr>
          <w:ilvl w:val="0"/>
          <w:numId w:val="1"/>
        </w:numPr>
        <w:rPr>
          <w:lang w:val="en-US"/>
        </w:rPr>
      </w:pPr>
      <w:r w:rsidRPr="00965807">
        <w:t>Yfirmaður á að geta skráð nýja starfsmenn, listað þá upp og breytt upplýsingum um starfsmenn en má þó ekki breyta kennitölum</w:t>
      </w:r>
      <w:r w:rsidRPr="00965807">
        <w:rPr>
          <w:lang w:val="en-US"/>
        </w:rPr>
        <w:t> </w:t>
      </w:r>
    </w:p>
    <w:p w14:paraId="334124CC" w14:textId="4CBBE82A" w:rsidR="003E17B3" w:rsidRPr="00965807" w:rsidRDefault="003E17B3" w:rsidP="00B64219">
      <w:pPr>
        <w:numPr>
          <w:ilvl w:val="0"/>
          <w:numId w:val="2"/>
        </w:numPr>
        <w:rPr>
          <w:lang w:val="en-US"/>
        </w:rPr>
      </w:pPr>
      <w:r w:rsidRPr="00965807">
        <w:t xml:space="preserve">Yfirmaður á að geta skráð og stofnað nýjar </w:t>
      </w:r>
      <w:r w:rsidR="00541435">
        <w:t>property</w:t>
      </w:r>
      <w:r w:rsidRPr="00965807">
        <w:t xml:space="preserve">, listað þær upp og breytt upplýsingum um </w:t>
      </w:r>
      <w:r w:rsidR="00541435">
        <w:t>property</w:t>
      </w:r>
      <w:r w:rsidRPr="00965807">
        <w:t>nar</w:t>
      </w:r>
      <w:r w:rsidRPr="00965807">
        <w:rPr>
          <w:lang w:val="en-US"/>
        </w:rPr>
        <w:t> </w:t>
      </w:r>
    </w:p>
    <w:p w14:paraId="652D80EC" w14:textId="77777777" w:rsidR="003E17B3" w:rsidRPr="00965807" w:rsidRDefault="003E17B3" w:rsidP="00B64219">
      <w:pPr>
        <w:numPr>
          <w:ilvl w:val="0"/>
          <w:numId w:val="3"/>
        </w:numPr>
        <w:rPr>
          <w:lang w:val="en-US"/>
        </w:rPr>
      </w:pPr>
      <w:r w:rsidRPr="00965807">
        <w:t>Yfirmaður á að geta samþykkt tilbúnar verkskýrslur og þannig lokað verkbeiðnunum.</w:t>
      </w:r>
      <w:r w:rsidRPr="00965807">
        <w:rPr>
          <w:lang w:val="en-US"/>
        </w:rPr>
        <w:t> </w:t>
      </w:r>
    </w:p>
    <w:p w14:paraId="1DB7BD45" w14:textId="77777777" w:rsidR="003E17B3" w:rsidRPr="00965807" w:rsidRDefault="003E17B3" w:rsidP="00B64219">
      <w:pPr>
        <w:numPr>
          <w:ilvl w:val="0"/>
          <w:numId w:val="4"/>
        </w:numPr>
        <w:rPr>
          <w:lang w:val="en-US"/>
        </w:rPr>
      </w:pPr>
      <w:r w:rsidRPr="00965807">
        <w:t>Starfsmenn þurfa að geta skráð verkskýrslu á opna verkbeiðni</w:t>
      </w:r>
      <w:r w:rsidRPr="00965807">
        <w:rPr>
          <w:lang w:val="en-US"/>
        </w:rPr>
        <w:t> </w:t>
      </w:r>
    </w:p>
    <w:p w14:paraId="2CE4CA3F" w14:textId="77777777" w:rsidR="003E17B3" w:rsidRPr="00965807" w:rsidRDefault="003E17B3" w:rsidP="00B64219">
      <w:pPr>
        <w:numPr>
          <w:ilvl w:val="0"/>
          <w:numId w:val="5"/>
        </w:numPr>
        <w:rPr>
          <w:lang w:val="en-US"/>
        </w:rPr>
      </w:pPr>
      <w:r w:rsidRPr="00965807">
        <w:t>Starfsmenn þurfa að geta merkt verkbeiðni sem tilbúna fyrir lokun fyrir yfirmanni</w:t>
      </w:r>
      <w:r w:rsidRPr="00965807">
        <w:rPr>
          <w:lang w:val="en-US"/>
        </w:rPr>
        <w:t> </w:t>
      </w:r>
    </w:p>
    <w:p w14:paraId="602FA5FB" w14:textId="2A71A600" w:rsidR="003E17B3" w:rsidRPr="009A28D7" w:rsidRDefault="003E17B3" w:rsidP="00B64219">
      <w:pPr>
        <w:numPr>
          <w:ilvl w:val="0"/>
          <w:numId w:val="6"/>
        </w:numPr>
        <w:rPr>
          <w:lang w:val="da-DK"/>
        </w:rPr>
      </w:pPr>
      <w:r w:rsidRPr="00965807">
        <w:t xml:space="preserve">Það þarf að vera hægt að lista og leita af bæði starfsmönnum og </w:t>
      </w:r>
      <w:r w:rsidR="003F240C">
        <w:t>property</w:t>
      </w:r>
      <w:r w:rsidRPr="009A28D7">
        <w:rPr>
          <w:lang w:val="da-DK"/>
        </w:rPr>
        <w:t> </w:t>
      </w:r>
    </w:p>
    <w:p w14:paraId="1EFF78E2" w14:textId="77777777" w:rsidR="003E17B3" w:rsidRPr="009A28D7" w:rsidRDefault="003E17B3" w:rsidP="00B64219">
      <w:pPr>
        <w:numPr>
          <w:ilvl w:val="0"/>
          <w:numId w:val="7"/>
        </w:numPr>
        <w:rPr>
          <w:lang w:val="da-DK"/>
        </w:rPr>
      </w:pPr>
      <w:r w:rsidRPr="00965807">
        <w:t>Leit og listun þarf að bjóða upp á:</w:t>
      </w:r>
      <w:r w:rsidRPr="009A28D7">
        <w:rPr>
          <w:lang w:val="da-DK"/>
        </w:rPr>
        <w:t> </w:t>
      </w:r>
    </w:p>
    <w:p w14:paraId="49CD42C1" w14:textId="5D39C863" w:rsidR="003E17B3" w:rsidRPr="009A28D7" w:rsidRDefault="003E17B3" w:rsidP="00B64219">
      <w:pPr>
        <w:numPr>
          <w:ilvl w:val="0"/>
          <w:numId w:val="8"/>
        </w:numPr>
        <w:rPr>
          <w:lang w:val="da-DK"/>
        </w:rPr>
      </w:pPr>
      <w:r w:rsidRPr="00965807">
        <w:t xml:space="preserve">Lista starfsmenn og </w:t>
      </w:r>
      <w:r w:rsidR="00541435">
        <w:t>property</w:t>
      </w:r>
      <w:r w:rsidRPr="00965807">
        <w:t xml:space="preserve"> eftir staðsetningu (áfangastað)</w:t>
      </w:r>
      <w:r w:rsidRPr="009A28D7">
        <w:rPr>
          <w:lang w:val="da-DK"/>
        </w:rPr>
        <w:t> </w:t>
      </w:r>
    </w:p>
    <w:p w14:paraId="6286B8FB" w14:textId="77777777" w:rsidR="003E17B3" w:rsidRPr="009A28D7" w:rsidRDefault="003E17B3" w:rsidP="00B64219">
      <w:pPr>
        <w:numPr>
          <w:ilvl w:val="0"/>
          <w:numId w:val="9"/>
        </w:numPr>
        <w:rPr>
          <w:lang w:val="da-DK"/>
        </w:rPr>
      </w:pPr>
      <w:r w:rsidRPr="00965807">
        <w:t>Leita af starfsmanni eftir kennitölu (eða álíka auðkenni)</w:t>
      </w:r>
      <w:r w:rsidRPr="009A28D7">
        <w:rPr>
          <w:lang w:val="da-DK"/>
        </w:rPr>
        <w:t> </w:t>
      </w:r>
    </w:p>
    <w:p w14:paraId="65737156" w14:textId="3CAACBC7" w:rsidR="003E17B3" w:rsidRPr="009A28D7" w:rsidRDefault="003E17B3" w:rsidP="00B64219">
      <w:pPr>
        <w:numPr>
          <w:ilvl w:val="0"/>
          <w:numId w:val="10"/>
        </w:numPr>
        <w:rPr>
          <w:lang w:val="da-DK"/>
        </w:rPr>
      </w:pPr>
      <w:r w:rsidRPr="00965807">
        <w:t xml:space="preserve">Leita af </w:t>
      </w:r>
      <w:r w:rsidR="00B24C22">
        <w:t>property</w:t>
      </w:r>
      <w:r w:rsidRPr="00965807">
        <w:t xml:space="preserve"> skv. </w:t>
      </w:r>
      <w:r w:rsidR="00B24C22">
        <w:t>property</w:t>
      </w:r>
      <w:r w:rsidRPr="00965807">
        <w:t>arnúmeri (eða álíka auðkenni)</w:t>
      </w:r>
      <w:r w:rsidRPr="009A28D7">
        <w:rPr>
          <w:lang w:val="da-DK"/>
        </w:rPr>
        <w:t> </w:t>
      </w:r>
    </w:p>
    <w:p w14:paraId="18CFEF9F" w14:textId="77777777" w:rsidR="003E17B3" w:rsidRPr="009A28D7" w:rsidRDefault="003E17B3" w:rsidP="00B64219">
      <w:pPr>
        <w:numPr>
          <w:ilvl w:val="0"/>
          <w:numId w:val="11"/>
        </w:numPr>
        <w:rPr>
          <w:lang w:val="da-DK"/>
        </w:rPr>
      </w:pPr>
      <w:r w:rsidRPr="00965807">
        <w:t>Leita af verkbeiðni skv. auðkenni hennar (úthlutað af kerfinu)</w:t>
      </w:r>
      <w:r w:rsidRPr="009A28D7">
        <w:rPr>
          <w:lang w:val="da-DK"/>
        </w:rPr>
        <w:t> </w:t>
      </w:r>
    </w:p>
    <w:p w14:paraId="7C287881" w14:textId="7B106BAE" w:rsidR="003E17B3" w:rsidRPr="009A28D7" w:rsidRDefault="003E17B3" w:rsidP="00B64219">
      <w:pPr>
        <w:numPr>
          <w:ilvl w:val="0"/>
          <w:numId w:val="12"/>
        </w:numPr>
        <w:rPr>
          <w:lang w:val="da-DK"/>
        </w:rPr>
      </w:pPr>
      <w:r w:rsidRPr="00965807">
        <w:t xml:space="preserve">Finna allar verkbeiðnir og skýrslur fyrir ákveðna </w:t>
      </w:r>
      <w:r w:rsidR="00B24C22">
        <w:t>property</w:t>
      </w:r>
      <w:r w:rsidRPr="009A28D7">
        <w:rPr>
          <w:lang w:val="da-DK"/>
        </w:rPr>
        <w:t> </w:t>
      </w:r>
    </w:p>
    <w:p w14:paraId="37A3F396" w14:textId="77777777" w:rsidR="003E17B3" w:rsidRPr="009A28D7" w:rsidRDefault="003E17B3" w:rsidP="00B64219">
      <w:pPr>
        <w:numPr>
          <w:ilvl w:val="0"/>
          <w:numId w:val="13"/>
        </w:numPr>
        <w:rPr>
          <w:lang w:val="da-DK"/>
        </w:rPr>
      </w:pPr>
      <w:r w:rsidRPr="00965807">
        <w:t>Finna allar verkbeiðnir og skýrslur eftir ákveðinn starfsmann</w:t>
      </w:r>
      <w:r w:rsidRPr="009A28D7">
        <w:rPr>
          <w:lang w:val="da-DK"/>
        </w:rPr>
        <w:t> </w:t>
      </w:r>
    </w:p>
    <w:p w14:paraId="27C48BBF" w14:textId="77777777" w:rsidR="003E17B3" w:rsidRPr="009A28D7" w:rsidRDefault="003E17B3" w:rsidP="003E17B3">
      <w:pPr>
        <w:rPr>
          <w:lang w:val="da-DK"/>
        </w:rPr>
      </w:pPr>
      <w:r w:rsidRPr="00965807">
        <w:t> </w:t>
      </w:r>
      <w:r w:rsidRPr="009A28D7">
        <w:rPr>
          <w:lang w:val="da-DK"/>
        </w:rPr>
        <w:t> </w:t>
      </w:r>
    </w:p>
    <w:p w14:paraId="3A31F874" w14:textId="77777777" w:rsidR="003E17B3" w:rsidRPr="009A28D7" w:rsidRDefault="003E17B3" w:rsidP="003E17B3">
      <w:pPr>
        <w:rPr>
          <w:lang w:val="da-DK"/>
        </w:rPr>
      </w:pPr>
      <w:r w:rsidRPr="00965807">
        <w:t> </w:t>
      </w:r>
      <w:r w:rsidRPr="009A28D7">
        <w:rPr>
          <w:lang w:val="da-DK"/>
        </w:rPr>
        <w:t> </w:t>
      </w:r>
    </w:p>
    <w:p w14:paraId="2A153A5B" w14:textId="77777777" w:rsidR="003E17B3" w:rsidRPr="009A28D7" w:rsidRDefault="003E17B3" w:rsidP="003E17B3">
      <w:pPr>
        <w:rPr>
          <w:lang w:val="da-DK"/>
        </w:rPr>
      </w:pPr>
      <w:r w:rsidRPr="00965807">
        <w:t> </w:t>
      </w:r>
      <w:r w:rsidRPr="009A28D7">
        <w:rPr>
          <w:lang w:val="da-DK"/>
        </w:rPr>
        <w:t> </w:t>
      </w:r>
    </w:p>
    <w:p w14:paraId="0B6C8217" w14:textId="77777777" w:rsidR="003E17B3" w:rsidRPr="009A28D7" w:rsidRDefault="003E17B3" w:rsidP="003E17B3">
      <w:pPr>
        <w:rPr>
          <w:lang w:val="da-DK"/>
        </w:rPr>
      </w:pPr>
      <w:r w:rsidRPr="009A28D7">
        <w:rPr>
          <w:lang w:val="da-DK"/>
        </w:rPr>
        <w:t> </w:t>
      </w:r>
    </w:p>
    <w:p w14:paraId="5CC75557" w14:textId="77777777" w:rsidR="003E17B3" w:rsidRPr="00965807" w:rsidRDefault="003E17B3" w:rsidP="003E17B3">
      <w:pPr>
        <w:rPr>
          <w:lang w:val="en-US"/>
        </w:rPr>
      </w:pPr>
      <w:r w:rsidRPr="00965807">
        <w:t>Grunnkröfur (B)</w:t>
      </w:r>
      <w:r w:rsidRPr="00965807">
        <w:rPr>
          <w:lang w:val="en-US"/>
        </w:rPr>
        <w:t> </w:t>
      </w:r>
    </w:p>
    <w:p w14:paraId="6621D228" w14:textId="77777777" w:rsidR="003E17B3" w:rsidRPr="009A28D7" w:rsidRDefault="003E17B3" w:rsidP="00B64219">
      <w:pPr>
        <w:numPr>
          <w:ilvl w:val="0"/>
          <w:numId w:val="14"/>
        </w:numPr>
      </w:pPr>
      <w:r w:rsidRPr="00965807">
        <w:rPr>
          <w:b/>
        </w:rPr>
        <w:t xml:space="preserve">Verktakar: </w:t>
      </w:r>
      <w:r w:rsidRPr="00965807">
        <w:t>Sum viðhaldsverk þarfnast sérfræðinga. Kerfið þarf því að geta skráð verktaka og kallað fram lista yfir þá ef þess gerist þörf. Einnig væri gott að sjá fyrri verk og hvort yfirmenn hafi verið sáttir við þá vinnu. Lágmark að skrá nafn verktaka (einstakling eða fyrirtæki), nafn tengilðist, símanúmer, opnunartíma og staðsetningu</w:t>
      </w:r>
      <w:r w:rsidRPr="009A28D7">
        <w:t> </w:t>
      </w:r>
    </w:p>
    <w:p w14:paraId="3A88236C" w14:textId="77777777" w:rsidR="003E17B3" w:rsidRPr="009A28D7" w:rsidRDefault="003E17B3" w:rsidP="00B64219">
      <w:pPr>
        <w:numPr>
          <w:ilvl w:val="0"/>
          <w:numId w:val="15"/>
        </w:numPr>
      </w:pPr>
      <w:r w:rsidRPr="00965807">
        <w:rPr>
          <w:b/>
        </w:rPr>
        <w:t xml:space="preserve">Viðhaldsáætlun: </w:t>
      </w:r>
      <w:r w:rsidRPr="00965807">
        <w:t>Æskilegt væri því að geta valið að skrá verkefni sem “endurtekin-verkefni” (e. Repeating jobs) sem gætu verið t.d mála hús, bera á pallinn osfrv. Þarf að vera hægt að skrá vðihaldsskýrslu í hvert skipti þar sem kemur fram hvaða verktaki(ar) komu að verkinu og hvaða kostnaðar osfrv.</w:t>
      </w:r>
      <w:r w:rsidRPr="009A28D7">
        <w:t> </w:t>
      </w:r>
    </w:p>
    <w:p w14:paraId="13C3A660" w14:textId="77777777" w:rsidR="003E17B3" w:rsidRPr="00965807" w:rsidRDefault="003E17B3" w:rsidP="00B64219">
      <w:pPr>
        <w:numPr>
          <w:ilvl w:val="0"/>
          <w:numId w:val="16"/>
        </w:numPr>
        <w:rPr>
          <w:lang w:val="en-US"/>
        </w:rPr>
      </w:pPr>
      <w:r w:rsidRPr="00965807">
        <w:rPr>
          <w:b/>
        </w:rPr>
        <w:t>Verkáætlun/vinnuplan:</w:t>
      </w:r>
      <w:r w:rsidRPr="00965807">
        <w:rPr>
          <w:lang w:val="en-US"/>
        </w:rPr>
        <w:t> </w:t>
      </w:r>
    </w:p>
    <w:p w14:paraId="53D276EF" w14:textId="77777777" w:rsidR="003E17B3" w:rsidRPr="00965807" w:rsidRDefault="003E17B3" w:rsidP="00B64219">
      <w:pPr>
        <w:numPr>
          <w:ilvl w:val="0"/>
          <w:numId w:val="17"/>
        </w:numPr>
        <w:rPr>
          <w:lang w:val="en-US"/>
        </w:rPr>
      </w:pPr>
      <w:r w:rsidRPr="00965807">
        <w:t>Æskilegt væri að yfirmenn gætu skráð forgangsröðun á opin verkefni. (Yfirmenn myndu skrá forgang við skráningu).</w:t>
      </w:r>
      <w:r w:rsidRPr="00965807">
        <w:rPr>
          <w:lang w:val="en-US"/>
        </w:rPr>
        <w:t> </w:t>
      </w:r>
    </w:p>
    <w:p w14:paraId="4C29824B" w14:textId="77777777" w:rsidR="003E17B3" w:rsidRPr="00965807" w:rsidRDefault="003E17B3" w:rsidP="00B64219">
      <w:pPr>
        <w:numPr>
          <w:ilvl w:val="0"/>
          <w:numId w:val="18"/>
        </w:numPr>
        <w:rPr>
          <w:lang w:val="en-US"/>
        </w:rPr>
      </w:pPr>
      <w:r w:rsidRPr="00965807">
        <w:t>Einnig ætti að vera hægt að sjá hversu lengi verkefni hefur verið ókláruð, t.d fjölda daga.</w:t>
      </w:r>
      <w:r w:rsidRPr="00965807">
        <w:rPr>
          <w:lang w:val="en-US"/>
        </w:rPr>
        <w:t> </w:t>
      </w:r>
    </w:p>
    <w:p w14:paraId="6F785E6B" w14:textId="77777777" w:rsidR="003E17B3" w:rsidRPr="00965807" w:rsidRDefault="003E17B3" w:rsidP="00B64219">
      <w:pPr>
        <w:numPr>
          <w:ilvl w:val="0"/>
          <w:numId w:val="19"/>
        </w:numPr>
        <w:rPr>
          <w:lang w:val="en-US"/>
        </w:rPr>
      </w:pPr>
      <w:r w:rsidRPr="00965807">
        <w:t>Starfsmenn ættu að geta haft yfirlit yfir bæði opin verk, verk sem opna bráðlega og þau verk sem búið er að ljúka</w:t>
      </w:r>
      <w:r w:rsidRPr="00965807">
        <w:rPr>
          <w:lang w:val="en-US"/>
        </w:rPr>
        <w:t> </w:t>
      </w:r>
    </w:p>
    <w:p w14:paraId="77CB33A4" w14:textId="77777777" w:rsidR="003E17B3" w:rsidRPr="00965807" w:rsidRDefault="003E17B3" w:rsidP="003E17B3">
      <w:pPr>
        <w:rPr>
          <w:lang w:val="en-US"/>
        </w:rPr>
      </w:pPr>
      <w:r w:rsidRPr="00965807">
        <w:t> </w:t>
      </w:r>
      <w:r w:rsidRPr="00965807">
        <w:rPr>
          <w:lang w:val="en-US"/>
        </w:rPr>
        <w:t> </w:t>
      </w:r>
    </w:p>
    <w:p w14:paraId="498915AF" w14:textId="77777777" w:rsidR="003E17B3" w:rsidRPr="00965807" w:rsidRDefault="003E17B3" w:rsidP="00B64219">
      <w:pPr>
        <w:numPr>
          <w:ilvl w:val="0"/>
          <w:numId w:val="20"/>
        </w:numPr>
        <w:rPr>
          <w:lang w:val="en-US"/>
        </w:rPr>
      </w:pPr>
      <w:r w:rsidRPr="00965807">
        <w:t>TLDR;</w:t>
      </w:r>
      <w:r w:rsidRPr="00965807">
        <w:rPr>
          <w:lang w:val="en-US"/>
        </w:rPr>
        <w:t> </w:t>
      </w:r>
    </w:p>
    <w:p w14:paraId="2B11C533" w14:textId="77777777" w:rsidR="003E17B3" w:rsidRPr="00965807" w:rsidRDefault="003E17B3" w:rsidP="00B64219">
      <w:pPr>
        <w:numPr>
          <w:ilvl w:val="0"/>
          <w:numId w:val="21"/>
        </w:numPr>
        <w:rPr>
          <w:lang w:val="en-US"/>
        </w:rPr>
      </w:pPr>
      <w:r w:rsidRPr="00965807">
        <w:rPr>
          <w:b/>
        </w:rPr>
        <w:t>Verktakaskráning</w:t>
      </w:r>
      <w:r w:rsidRPr="00965807">
        <w:rPr>
          <w:lang w:val="en-US"/>
        </w:rPr>
        <w:t> </w:t>
      </w:r>
    </w:p>
    <w:p w14:paraId="63C6FB35" w14:textId="77777777" w:rsidR="003E17B3" w:rsidRPr="00965807" w:rsidRDefault="003E17B3" w:rsidP="00B64219">
      <w:pPr>
        <w:numPr>
          <w:ilvl w:val="0"/>
          <w:numId w:val="22"/>
        </w:numPr>
        <w:rPr>
          <w:lang w:val="en-US"/>
        </w:rPr>
      </w:pPr>
      <w:r w:rsidRPr="00965807">
        <w:t>Yfirmaður á að geta skráð nýja verktaka og breytt upplýsingum um þá.</w:t>
      </w:r>
      <w:r w:rsidRPr="00965807">
        <w:rPr>
          <w:lang w:val="en-US"/>
        </w:rPr>
        <w:t> </w:t>
      </w:r>
    </w:p>
    <w:p w14:paraId="63A01D9B" w14:textId="77777777" w:rsidR="003E17B3" w:rsidRPr="00965807" w:rsidRDefault="003E17B3" w:rsidP="00B64219">
      <w:pPr>
        <w:numPr>
          <w:ilvl w:val="0"/>
          <w:numId w:val="23"/>
        </w:numPr>
        <w:rPr>
          <w:lang w:val="en-US"/>
        </w:rPr>
      </w:pPr>
      <w:r w:rsidRPr="00965807">
        <w:t>Starfsmenn eiga að geta framkallað upplýsingar um verktaka</w:t>
      </w:r>
      <w:r w:rsidRPr="00965807">
        <w:rPr>
          <w:lang w:val="en-US"/>
        </w:rPr>
        <w:t> </w:t>
      </w:r>
    </w:p>
    <w:p w14:paraId="109CBF18" w14:textId="77777777" w:rsidR="003E17B3" w:rsidRPr="00965807" w:rsidRDefault="003E17B3" w:rsidP="00B64219">
      <w:pPr>
        <w:numPr>
          <w:ilvl w:val="0"/>
          <w:numId w:val="24"/>
        </w:numPr>
        <w:rPr>
          <w:lang w:val="en-US"/>
        </w:rPr>
      </w:pPr>
      <w:r w:rsidRPr="00965807">
        <w:t>Við skráningu á viðhaldsskýrslu á að vera hægt að visa í amk 1 verktaka ef við á</w:t>
      </w:r>
      <w:r w:rsidRPr="00965807">
        <w:rPr>
          <w:lang w:val="en-US"/>
        </w:rPr>
        <w:t> </w:t>
      </w:r>
    </w:p>
    <w:p w14:paraId="685BB1E4" w14:textId="77777777" w:rsidR="003E17B3" w:rsidRPr="00965807" w:rsidRDefault="003E17B3" w:rsidP="00B64219">
      <w:pPr>
        <w:numPr>
          <w:ilvl w:val="0"/>
          <w:numId w:val="25"/>
        </w:numPr>
        <w:rPr>
          <w:lang w:val="en-US"/>
        </w:rPr>
      </w:pPr>
      <w:r w:rsidRPr="00965807">
        <w:t>Þegar viðhaldsskýrsla sem skráir verktaka er gerð þarf að vera hægt að taka fram þóknun og yfirmaður skal geta komið fram athugasemdum um verkið þegar hann lokar/samþykkir</w:t>
      </w:r>
      <w:r w:rsidRPr="00965807">
        <w:rPr>
          <w:lang w:val="en-US"/>
        </w:rPr>
        <w:t> </w:t>
      </w:r>
    </w:p>
    <w:p w14:paraId="20C45E2F" w14:textId="77777777" w:rsidR="003E17B3" w:rsidRPr="00965807" w:rsidRDefault="003E17B3" w:rsidP="00B64219">
      <w:pPr>
        <w:numPr>
          <w:ilvl w:val="0"/>
          <w:numId w:val="26"/>
        </w:numPr>
        <w:rPr>
          <w:lang w:val="en-US"/>
        </w:rPr>
      </w:pPr>
      <w:r w:rsidRPr="00965807">
        <w:rPr>
          <w:b/>
        </w:rPr>
        <w:t>Starfsmenn</w:t>
      </w:r>
      <w:r w:rsidRPr="00965807">
        <w:rPr>
          <w:lang w:val="en-US"/>
        </w:rPr>
        <w:t> </w:t>
      </w:r>
    </w:p>
    <w:p w14:paraId="285DE933" w14:textId="77777777" w:rsidR="003E17B3" w:rsidRPr="00965807" w:rsidRDefault="003E17B3" w:rsidP="00B64219">
      <w:pPr>
        <w:numPr>
          <w:ilvl w:val="0"/>
          <w:numId w:val="27"/>
        </w:numPr>
        <w:rPr>
          <w:lang w:val="en-US"/>
        </w:rPr>
      </w:pPr>
      <w:r w:rsidRPr="00965807">
        <w:t>Þurfa að geta kallað fram viðhalds verkefni sem skráð eru á þeirra staðsetningu samkvæmt dagsetningu(fixed date) eða tímabili (frá til dags)</w:t>
      </w:r>
      <w:r w:rsidRPr="00965807">
        <w:rPr>
          <w:lang w:val="en-US"/>
        </w:rPr>
        <w:t> </w:t>
      </w:r>
    </w:p>
    <w:p w14:paraId="35C7FEE1" w14:textId="77777777" w:rsidR="003E17B3" w:rsidRPr="00965807" w:rsidRDefault="003E17B3" w:rsidP="00B64219">
      <w:pPr>
        <w:numPr>
          <w:ilvl w:val="0"/>
          <w:numId w:val="28"/>
        </w:numPr>
        <w:rPr>
          <w:lang w:val="en-US"/>
        </w:rPr>
      </w:pPr>
      <w:r w:rsidRPr="00965807">
        <w:rPr>
          <w:b/>
        </w:rPr>
        <w:t>Forgangsröðun</w:t>
      </w:r>
      <w:r w:rsidRPr="00965807">
        <w:rPr>
          <w:lang w:val="en-US"/>
        </w:rPr>
        <w:t> </w:t>
      </w:r>
    </w:p>
    <w:p w14:paraId="5489BDCD" w14:textId="77777777" w:rsidR="003E17B3" w:rsidRPr="00965807" w:rsidRDefault="003E17B3" w:rsidP="00B64219">
      <w:pPr>
        <w:numPr>
          <w:ilvl w:val="0"/>
          <w:numId w:val="29"/>
        </w:numPr>
        <w:rPr>
          <w:lang w:val="en-US"/>
        </w:rPr>
      </w:pPr>
      <w:r w:rsidRPr="00965807">
        <w:t>Þarf að vera hægt að forgangsraða verkefnum í 3 flokka. T.d Emergency, now og ASAP.</w:t>
      </w:r>
      <w:r w:rsidRPr="00965807">
        <w:rPr>
          <w:lang w:val="en-US"/>
        </w:rPr>
        <w:t> </w:t>
      </w:r>
    </w:p>
    <w:p w14:paraId="434346ED" w14:textId="77777777" w:rsidR="003E17B3" w:rsidRPr="00965807" w:rsidRDefault="003E17B3" w:rsidP="003E17B3">
      <w:pPr>
        <w:rPr>
          <w:lang w:val="en-US"/>
        </w:rPr>
      </w:pPr>
      <w:r w:rsidRPr="00965807">
        <w:rPr>
          <w:lang w:val="en-US"/>
        </w:rPr>
        <w:t> </w:t>
      </w:r>
    </w:p>
    <w:p w14:paraId="0704C9B1" w14:textId="77777777" w:rsidR="003E17B3" w:rsidRPr="00965807" w:rsidRDefault="003E17B3" w:rsidP="003E17B3"/>
    <w:p w14:paraId="286C225A" w14:textId="7FEC039C" w:rsidR="00AE536F" w:rsidRPr="00F97BA1" w:rsidRDefault="00AE536F" w:rsidP="00F97BA1"/>
    <w:sectPr w:rsidR="00AE536F" w:rsidRPr="00F97BA1" w:rsidSect="004B3D6E">
      <w:headerReference w:type="defaul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0F2B9" w14:textId="77777777" w:rsidR="00EE6029" w:rsidRDefault="00EE6029" w:rsidP="00EA317D">
      <w:pPr>
        <w:spacing w:after="0" w:line="240" w:lineRule="auto"/>
      </w:pPr>
      <w:r>
        <w:separator/>
      </w:r>
    </w:p>
  </w:endnote>
  <w:endnote w:type="continuationSeparator" w:id="0">
    <w:p w14:paraId="3ABD124D" w14:textId="77777777" w:rsidR="00EE6029" w:rsidRDefault="00EE6029" w:rsidP="00EA317D">
      <w:pPr>
        <w:spacing w:after="0" w:line="240" w:lineRule="auto"/>
      </w:pPr>
      <w:r>
        <w:continuationSeparator/>
      </w:r>
    </w:p>
  </w:endnote>
  <w:endnote w:type="continuationNotice" w:id="1">
    <w:p w14:paraId="31A2B6D3" w14:textId="77777777" w:rsidR="00EE6029" w:rsidRDefault="00EE60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086BA6" w14:textId="77777777" w:rsidR="00EE6029" w:rsidRDefault="00EE6029" w:rsidP="00EA317D">
      <w:pPr>
        <w:spacing w:after="0" w:line="240" w:lineRule="auto"/>
      </w:pPr>
      <w:r>
        <w:separator/>
      </w:r>
    </w:p>
  </w:footnote>
  <w:footnote w:type="continuationSeparator" w:id="0">
    <w:p w14:paraId="51FA38B1" w14:textId="77777777" w:rsidR="00EE6029" w:rsidRDefault="00EE6029" w:rsidP="00EA317D">
      <w:pPr>
        <w:spacing w:after="0" w:line="240" w:lineRule="auto"/>
      </w:pPr>
      <w:r>
        <w:continuationSeparator/>
      </w:r>
    </w:p>
  </w:footnote>
  <w:footnote w:type="continuationNotice" w:id="1">
    <w:p w14:paraId="331D3B5A" w14:textId="77777777" w:rsidR="00EE6029" w:rsidRDefault="00EE60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1023911"/>
      <w:docPartObj>
        <w:docPartGallery w:val="Page Numbers (Top of Page)"/>
        <w:docPartUnique/>
      </w:docPartObj>
    </w:sdtPr>
    <w:sdtContent>
      <w:p w14:paraId="40625664" w14:textId="5F4C6086" w:rsidR="004B3D6E" w:rsidRDefault="004B3D6E">
        <w:pPr>
          <w:pStyle w:val="Header"/>
          <w:jc w:val="right"/>
        </w:pPr>
        <w:r>
          <w:fldChar w:fldCharType="begin"/>
        </w:r>
        <w:r>
          <w:instrText>PAGE   \* MERGEFORMAT</w:instrText>
        </w:r>
        <w:r>
          <w:fldChar w:fldCharType="separate"/>
        </w:r>
        <w:r>
          <w:t>2</w:t>
        </w:r>
        <w:r>
          <w:fldChar w:fldCharType="end"/>
        </w:r>
      </w:p>
    </w:sdtContent>
  </w:sdt>
  <w:p w14:paraId="6FD969EC" w14:textId="77777777" w:rsidR="00EA317D" w:rsidRDefault="00EA31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FFD"/>
    <w:multiLevelType w:val="multilevel"/>
    <w:tmpl w:val="2772AC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DC4444"/>
    <w:multiLevelType w:val="hybridMultilevel"/>
    <w:tmpl w:val="FFFFFFFF"/>
    <w:lvl w:ilvl="0" w:tplc="5C0CC1DE">
      <w:start w:val="1"/>
      <w:numFmt w:val="bullet"/>
      <w:lvlText w:val=""/>
      <w:lvlJc w:val="left"/>
      <w:pPr>
        <w:ind w:left="720" w:hanging="360"/>
      </w:pPr>
      <w:rPr>
        <w:rFonts w:ascii="Symbol" w:hAnsi="Symbol" w:hint="default"/>
      </w:rPr>
    </w:lvl>
    <w:lvl w:ilvl="1" w:tplc="0B18EDD0">
      <w:start w:val="1"/>
      <w:numFmt w:val="bullet"/>
      <w:lvlText w:val="o"/>
      <w:lvlJc w:val="left"/>
      <w:pPr>
        <w:ind w:left="1440" w:hanging="360"/>
      </w:pPr>
      <w:rPr>
        <w:rFonts w:ascii="Courier New" w:hAnsi="Courier New" w:hint="default"/>
      </w:rPr>
    </w:lvl>
    <w:lvl w:ilvl="2" w:tplc="F16ECE28">
      <w:start w:val="1"/>
      <w:numFmt w:val="bullet"/>
      <w:lvlText w:val=""/>
      <w:lvlJc w:val="left"/>
      <w:pPr>
        <w:ind w:left="2160" w:hanging="360"/>
      </w:pPr>
      <w:rPr>
        <w:rFonts w:ascii="Wingdings" w:hAnsi="Wingdings" w:hint="default"/>
      </w:rPr>
    </w:lvl>
    <w:lvl w:ilvl="3" w:tplc="49080B1A">
      <w:start w:val="1"/>
      <w:numFmt w:val="bullet"/>
      <w:lvlText w:val=""/>
      <w:lvlJc w:val="left"/>
      <w:pPr>
        <w:ind w:left="2880" w:hanging="360"/>
      </w:pPr>
      <w:rPr>
        <w:rFonts w:ascii="Symbol" w:hAnsi="Symbol" w:hint="default"/>
      </w:rPr>
    </w:lvl>
    <w:lvl w:ilvl="4" w:tplc="3BD2611C">
      <w:start w:val="1"/>
      <w:numFmt w:val="bullet"/>
      <w:lvlText w:val="o"/>
      <w:lvlJc w:val="left"/>
      <w:pPr>
        <w:ind w:left="3600" w:hanging="360"/>
      </w:pPr>
      <w:rPr>
        <w:rFonts w:ascii="Courier New" w:hAnsi="Courier New" w:hint="default"/>
      </w:rPr>
    </w:lvl>
    <w:lvl w:ilvl="5" w:tplc="E496021C">
      <w:start w:val="1"/>
      <w:numFmt w:val="bullet"/>
      <w:lvlText w:val=""/>
      <w:lvlJc w:val="left"/>
      <w:pPr>
        <w:ind w:left="4320" w:hanging="360"/>
      </w:pPr>
      <w:rPr>
        <w:rFonts w:ascii="Wingdings" w:hAnsi="Wingdings" w:hint="default"/>
      </w:rPr>
    </w:lvl>
    <w:lvl w:ilvl="6" w:tplc="616E13A6">
      <w:start w:val="1"/>
      <w:numFmt w:val="bullet"/>
      <w:lvlText w:val=""/>
      <w:lvlJc w:val="left"/>
      <w:pPr>
        <w:ind w:left="5040" w:hanging="360"/>
      </w:pPr>
      <w:rPr>
        <w:rFonts w:ascii="Symbol" w:hAnsi="Symbol" w:hint="default"/>
      </w:rPr>
    </w:lvl>
    <w:lvl w:ilvl="7" w:tplc="3E20D3BA">
      <w:start w:val="1"/>
      <w:numFmt w:val="bullet"/>
      <w:lvlText w:val="o"/>
      <w:lvlJc w:val="left"/>
      <w:pPr>
        <w:ind w:left="5760" w:hanging="360"/>
      </w:pPr>
      <w:rPr>
        <w:rFonts w:ascii="Courier New" w:hAnsi="Courier New" w:hint="default"/>
      </w:rPr>
    </w:lvl>
    <w:lvl w:ilvl="8" w:tplc="48541552">
      <w:start w:val="1"/>
      <w:numFmt w:val="bullet"/>
      <w:lvlText w:val=""/>
      <w:lvlJc w:val="left"/>
      <w:pPr>
        <w:ind w:left="6480" w:hanging="360"/>
      </w:pPr>
      <w:rPr>
        <w:rFonts w:ascii="Wingdings" w:hAnsi="Wingdings" w:hint="default"/>
      </w:rPr>
    </w:lvl>
  </w:abstractNum>
  <w:abstractNum w:abstractNumId="2" w15:restartNumberingAfterBreak="0">
    <w:nsid w:val="02F6A068"/>
    <w:multiLevelType w:val="hybridMultilevel"/>
    <w:tmpl w:val="FFFFFFFF"/>
    <w:lvl w:ilvl="0" w:tplc="09B6CB10">
      <w:start w:val="1"/>
      <w:numFmt w:val="bullet"/>
      <w:lvlText w:val=""/>
      <w:lvlJc w:val="left"/>
      <w:pPr>
        <w:ind w:left="720" w:hanging="360"/>
      </w:pPr>
      <w:rPr>
        <w:rFonts w:ascii="Symbol" w:hAnsi="Symbol" w:hint="default"/>
      </w:rPr>
    </w:lvl>
    <w:lvl w:ilvl="1" w:tplc="98A09F7E">
      <w:start w:val="1"/>
      <w:numFmt w:val="bullet"/>
      <w:lvlText w:val="o"/>
      <w:lvlJc w:val="left"/>
      <w:pPr>
        <w:ind w:left="1440" w:hanging="360"/>
      </w:pPr>
      <w:rPr>
        <w:rFonts w:ascii="Courier New" w:hAnsi="Courier New" w:hint="default"/>
      </w:rPr>
    </w:lvl>
    <w:lvl w:ilvl="2" w:tplc="56324A52">
      <w:start w:val="1"/>
      <w:numFmt w:val="bullet"/>
      <w:lvlText w:val=""/>
      <w:lvlJc w:val="left"/>
      <w:pPr>
        <w:ind w:left="2160" w:hanging="360"/>
      </w:pPr>
      <w:rPr>
        <w:rFonts w:ascii="Wingdings" w:hAnsi="Wingdings" w:hint="default"/>
      </w:rPr>
    </w:lvl>
    <w:lvl w:ilvl="3" w:tplc="822E9D2C">
      <w:start w:val="1"/>
      <w:numFmt w:val="bullet"/>
      <w:lvlText w:val=""/>
      <w:lvlJc w:val="left"/>
      <w:pPr>
        <w:ind w:left="2880" w:hanging="360"/>
      </w:pPr>
      <w:rPr>
        <w:rFonts w:ascii="Symbol" w:hAnsi="Symbol" w:hint="default"/>
      </w:rPr>
    </w:lvl>
    <w:lvl w:ilvl="4" w:tplc="161A41F2">
      <w:start w:val="1"/>
      <w:numFmt w:val="bullet"/>
      <w:lvlText w:val="o"/>
      <w:lvlJc w:val="left"/>
      <w:pPr>
        <w:ind w:left="3600" w:hanging="360"/>
      </w:pPr>
      <w:rPr>
        <w:rFonts w:ascii="Courier New" w:hAnsi="Courier New" w:hint="default"/>
      </w:rPr>
    </w:lvl>
    <w:lvl w:ilvl="5" w:tplc="5FF49E26">
      <w:start w:val="1"/>
      <w:numFmt w:val="bullet"/>
      <w:lvlText w:val=""/>
      <w:lvlJc w:val="left"/>
      <w:pPr>
        <w:ind w:left="4320" w:hanging="360"/>
      </w:pPr>
      <w:rPr>
        <w:rFonts w:ascii="Wingdings" w:hAnsi="Wingdings" w:hint="default"/>
      </w:rPr>
    </w:lvl>
    <w:lvl w:ilvl="6" w:tplc="835CD096">
      <w:start w:val="1"/>
      <w:numFmt w:val="bullet"/>
      <w:lvlText w:val=""/>
      <w:lvlJc w:val="left"/>
      <w:pPr>
        <w:ind w:left="5040" w:hanging="360"/>
      </w:pPr>
      <w:rPr>
        <w:rFonts w:ascii="Symbol" w:hAnsi="Symbol" w:hint="default"/>
      </w:rPr>
    </w:lvl>
    <w:lvl w:ilvl="7" w:tplc="C0D64B68">
      <w:start w:val="1"/>
      <w:numFmt w:val="bullet"/>
      <w:lvlText w:val="o"/>
      <w:lvlJc w:val="left"/>
      <w:pPr>
        <w:ind w:left="5760" w:hanging="360"/>
      </w:pPr>
      <w:rPr>
        <w:rFonts w:ascii="Courier New" w:hAnsi="Courier New" w:hint="default"/>
      </w:rPr>
    </w:lvl>
    <w:lvl w:ilvl="8" w:tplc="6B26F050">
      <w:start w:val="1"/>
      <w:numFmt w:val="bullet"/>
      <w:lvlText w:val=""/>
      <w:lvlJc w:val="left"/>
      <w:pPr>
        <w:ind w:left="6480" w:hanging="360"/>
      </w:pPr>
      <w:rPr>
        <w:rFonts w:ascii="Wingdings" w:hAnsi="Wingdings" w:hint="default"/>
      </w:rPr>
    </w:lvl>
  </w:abstractNum>
  <w:abstractNum w:abstractNumId="3" w15:restartNumberingAfterBreak="0">
    <w:nsid w:val="035A405D"/>
    <w:multiLevelType w:val="hybridMultilevel"/>
    <w:tmpl w:val="D0B422EA"/>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15:restartNumberingAfterBreak="0">
    <w:nsid w:val="057E522D"/>
    <w:multiLevelType w:val="multilevel"/>
    <w:tmpl w:val="91EE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EE20F7"/>
    <w:multiLevelType w:val="multilevel"/>
    <w:tmpl w:val="BA2A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E3807"/>
    <w:multiLevelType w:val="hybridMultilevel"/>
    <w:tmpl w:val="FFFFFFFF"/>
    <w:lvl w:ilvl="0" w:tplc="A5B6AC7A">
      <w:start w:val="1"/>
      <w:numFmt w:val="bullet"/>
      <w:lvlText w:val=""/>
      <w:lvlJc w:val="left"/>
      <w:pPr>
        <w:ind w:left="720" w:hanging="360"/>
      </w:pPr>
      <w:rPr>
        <w:rFonts w:ascii="Symbol" w:hAnsi="Symbol" w:hint="default"/>
      </w:rPr>
    </w:lvl>
    <w:lvl w:ilvl="1" w:tplc="66F2A7A8">
      <w:start w:val="1"/>
      <w:numFmt w:val="bullet"/>
      <w:lvlText w:val="o"/>
      <w:lvlJc w:val="left"/>
      <w:pPr>
        <w:ind w:left="1440" w:hanging="360"/>
      </w:pPr>
      <w:rPr>
        <w:rFonts w:ascii="Courier New" w:hAnsi="Courier New" w:hint="default"/>
      </w:rPr>
    </w:lvl>
    <w:lvl w:ilvl="2" w:tplc="4F58782E">
      <w:start w:val="1"/>
      <w:numFmt w:val="bullet"/>
      <w:lvlText w:val=""/>
      <w:lvlJc w:val="left"/>
      <w:pPr>
        <w:ind w:left="2160" w:hanging="360"/>
      </w:pPr>
      <w:rPr>
        <w:rFonts w:ascii="Wingdings" w:hAnsi="Wingdings" w:hint="default"/>
      </w:rPr>
    </w:lvl>
    <w:lvl w:ilvl="3" w:tplc="0676402A">
      <w:start w:val="1"/>
      <w:numFmt w:val="bullet"/>
      <w:lvlText w:val=""/>
      <w:lvlJc w:val="left"/>
      <w:pPr>
        <w:ind w:left="2880" w:hanging="360"/>
      </w:pPr>
      <w:rPr>
        <w:rFonts w:ascii="Symbol" w:hAnsi="Symbol" w:hint="default"/>
      </w:rPr>
    </w:lvl>
    <w:lvl w:ilvl="4" w:tplc="F07A24F2">
      <w:start w:val="1"/>
      <w:numFmt w:val="bullet"/>
      <w:lvlText w:val="o"/>
      <w:lvlJc w:val="left"/>
      <w:pPr>
        <w:ind w:left="3600" w:hanging="360"/>
      </w:pPr>
      <w:rPr>
        <w:rFonts w:ascii="Courier New" w:hAnsi="Courier New" w:hint="default"/>
      </w:rPr>
    </w:lvl>
    <w:lvl w:ilvl="5" w:tplc="B8E0DEB0">
      <w:start w:val="1"/>
      <w:numFmt w:val="bullet"/>
      <w:lvlText w:val=""/>
      <w:lvlJc w:val="left"/>
      <w:pPr>
        <w:ind w:left="4320" w:hanging="360"/>
      </w:pPr>
      <w:rPr>
        <w:rFonts w:ascii="Wingdings" w:hAnsi="Wingdings" w:hint="default"/>
      </w:rPr>
    </w:lvl>
    <w:lvl w:ilvl="6" w:tplc="92C4ECB0">
      <w:start w:val="1"/>
      <w:numFmt w:val="bullet"/>
      <w:lvlText w:val=""/>
      <w:lvlJc w:val="left"/>
      <w:pPr>
        <w:ind w:left="5040" w:hanging="360"/>
      </w:pPr>
      <w:rPr>
        <w:rFonts w:ascii="Symbol" w:hAnsi="Symbol" w:hint="default"/>
      </w:rPr>
    </w:lvl>
    <w:lvl w:ilvl="7" w:tplc="A64C2000">
      <w:start w:val="1"/>
      <w:numFmt w:val="bullet"/>
      <w:lvlText w:val="o"/>
      <w:lvlJc w:val="left"/>
      <w:pPr>
        <w:ind w:left="5760" w:hanging="360"/>
      </w:pPr>
      <w:rPr>
        <w:rFonts w:ascii="Courier New" w:hAnsi="Courier New" w:hint="default"/>
      </w:rPr>
    </w:lvl>
    <w:lvl w:ilvl="8" w:tplc="2B76A260">
      <w:start w:val="1"/>
      <w:numFmt w:val="bullet"/>
      <w:lvlText w:val=""/>
      <w:lvlJc w:val="left"/>
      <w:pPr>
        <w:ind w:left="6480" w:hanging="360"/>
      </w:pPr>
      <w:rPr>
        <w:rFonts w:ascii="Wingdings" w:hAnsi="Wingdings" w:hint="default"/>
      </w:rPr>
    </w:lvl>
  </w:abstractNum>
  <w:abstractNum w:abstractNumId="7" w15:restartNumberingAfterBreak="0">
    <w:nsid w:val="081E1C1A"/>
    <w:multiLevelType w:val="hybridMultilevel"/>
    <w:tmpl w:val="89A296B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1A0888"/>
    <w:multiLevelType w:val="hybridMultilevel"/>
    <w:tmpl w:val="F66875E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C1F1232"/>
    <w:multiLevelType w:val="hybridMultilevel"/>
    <w:tmpl w:val="FFFFFFFF"/>
    <w:lvl w:ilvl="0" w:tplc="24E021AA">
      <w:start w:val="1"/>
      <w:numFmt w:val="decimal"/>
      <w:lvlText w:val="%1."/>
      <w:lvlJc w:val="left"/>
      <w:pPr>
        <w:ind w:left="720" w:hanging="360"/>
      </w:pPr>
    </w:lvl>
    <w:lvl w:ilvl="1" w:tplc="EB7C92A4">
      <w:start w:val="1"/>
      <w:numFmt w:val="lowerLetter"/>
      <w:lvlText w:val="%2."/>
      <w:lvlJc w:val="left"/>
      <w:pPr>
        <w:ind w:left="1440" w:hanging="360"/>
      </w:pPr>
    </w:lvl>
    <w:lvl w:ilvl="2" w:tplc="11BA5826">
      <w:start w:val="1"/>
      <w:numFmt w:val="lowerRoman"/>
      <w:lvlText w:val="%3."/>
      <w:lvlJc w:val="right"/>
      <w:pPr>
        <w:ind w:left="2160" w:hanging="180"/>
      </w:pPr>
    </w:lvl>
    <w:lvl w:ilvl="3" w:tplc="2E8870A4">
      <w:start w:val="1"/>
      <w:numFmt w:val="decimal"/>
      <w:lvlText w:val="%4."/>
      <w:lvlJc w:val="left"/>
      <w:pPr>
        <w:ind w:left="2880" w:hanging="360"/>
      </w:pPr>
    </w:lvl>
    <w:lvl w:ilvl="4" w:tplc="BF26B452">
      <w:start w:val="1"/>
      <w:numFmt w:val="lowerLetter"/>
      <w:lvlText w:val="%5."/>
      <w:lvlJc w:val="left"/>
      <w:pPr>
        <w:ind w:left="3600" w:hanging="360"/>
      </w:pPr>
    </w:lvl>
    <w:lvl w:ilvl="5" w:tplc="2C16CB7E">
      <w:start w:val="1"/>
      <w:numFmt w:val="lowerRoman"/>
      <w:lvlText w:val="%6."/>
      <w:lvlJc w:val="right"/>
      <w:pPr>
        <w:ind w:left="4320" w:hanging="180"/>
      </w:pPr>
    </w:lvl>
    <w:lvl w:ilvl="6" w:tplc="1FAE98EC">
      <w:start w:val="1"/>
      <w:numFmt w:val="decimal"/>
      <w:lvlText w:val="%7."/>
      <w:lvlJc w:val="left"/>
      <w:pPr>
        <w:ind w:left="5040" w:hanging="360"/>
      </w:pPr>
    </w:lvl>
    <w:lvl w:ilvl="7" w:tplc="411E7F7E">
      <w:start w:val="1"/>
      <w:numFmt w:val="lowerLetter"/>
      <w:lvlText w:val="%8."/>
      <w:lvlJc w:val="left"/>
      <w:pPr>
        <w:ind w:left="5760" w:hanging="360"/>
      </w:pPr>
    </w:lvl>
    <w:lvl w:ilvl="8" w:tplc="A9F0CD40">
      <w:start w:val="1"/>
      <w:numFmt w:val="lowerRoman"/>
      <w:lvlText w:val="%9."/>
      <w:lvlJc w:val="right"/>
      <w:pPr>
        <w:ind w:left="6480" w:hanging="180"/>
      </w:pPr>
    </w:lvl>
  </w:abstractNum>
  <w:abstractNum w:abstractNumId="10" w15:restartNumberingAfterBreak="0">
    <w:nsid w:val="0C5F5B94"/>
    <w:multiLevelType w:val="multilevel"/>
    <w:tmpl w:val="19B0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C87420D"/>
    <w:multiLevelType w:val="hybridMultilevel"/>
    <w:tmpl w:val="70EC68C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F13510"/>
    <w:multiLevelType w:val="multilevel"/>
    <w:tmpl w:val="BB1CDB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0ECD16AC"/>
    <w:multiLevelType w:val="hybridMultilevel"/>
    <w:tmpl w:val="FFFFFFFF"/>
    <w:lvl w:ilvl="0" w:tplc="FE06F2AE">
      <w:start w:val="1"/>
      <w:numFmt w:val="bullet"/>
      <w:lvlText w:val=""/>
      <w:lvlJc w:val="left"/>
      <w:pPr>
        <w:ind w:left="720" w:hanging="360"/>
      </w:pPr>
      <w:rPr>
        <w:rFonts w:ascii="Symbol" w:hAnsi="Symbol" w:hint="default"/>
      </w:rPr>
    </w:lvl>
    <w:lvl w:ilvl="1" w:tplc="8B6ADF4C">
      <w:start w:val="1"/>
      <w:numFmt w:val="bullet"/>
      <w:lvlText w:val="o"/>
      <w:lvlJc w:val="left"/>
      <w:pPr>
        <w:ind w:left="1440" w:hanging="360"/>
      </w:pPr>
      <w:rPr>
        <w:rFonts w:ascii="Courier New" w:hAnsi="Courier New" w:hint="default"/>
      </w:rPr>
    </w:lvl>
    <w:lvl w:ilvl="2" w:tplc="E5AEFFA8">
      <w:start w:val="1"/>
      <w:numFmt w:val="bullet"/>
      <w:lvlText w:val=""/>
      <w:lvlJc w:val="left"/>
      <w:pPr>
        <w:ind w:left="2160" w:hanging="360"/>
      </w:pPr>
      <w:rPr>
        <w:rFonts w:ascii="Wingdings" w:hAnsi="Wingdings" w:hint="default"/>
      </w:rPr>
    </w:lvl>
    <w:lvl w:ilvl="3" w:tplc="9B26818A">
      <w:start w:val="1"/>
      <w:numFmt w:val="bullet"/>
      <w:lvlText w:val=""/>
      <w:lvlJc w:val="left"/>
      <w:pPr>
        <w:ind w:left="2880" w:hanging="360"/>
      </w:pPr>
      <w:rPr>
        <w:rFonts w:ascii="Symbol" w:hAnsi="Symbol" w:hint="default"/>
      </w:rPr>
    </w:lvl>
    <w:lvl w:ilvl="4" w:tplc="FE909A7E">
      <w:start w:val="1"/>
      <w:numFmt w:val="bullet"/>
      <w:lvlText w:val="o"/>
      <w:lvlJc w:val="left"/>
      <w:pPr>
        <w:ind w:left="3600" w:hanging="360"/>
      </w:pPr>
      <w:rPr>
        <w:rFonts w:ascii="Courier New" w:hAnsi="Courier New" w:hint="default"/>
      </w:rPr>
    </w:lvl>
    <w:lvl w:ilvl="5" w:tplc="5BD6B8E4">
      <w:start w:val="1"/>
      <w:numFmt w:val="bullet"/>
      <w:lvlText w:val=""/>
      <w:lvlJc w:val="left"/>
      <w:pPr>
        <w:ind w:left="4320" w:hanging="360"/>
      </w:pPr>
      <w:rPr>
        <w:rFonts w:ascii="Wingdings" w:hAnsi="Wingdings" w:hint="default"/>
      </w:rPr>
    </w:lvl>
    <w:lvl w:ilvl="6" w:tplc="9814C23A">
      <w:start w:val="1"/>
      <w:numFmt w:val="bullet"/>
      <w:lvlText w:val=""/>
      <w:lvlJc w:val="left"/>
      <w:pPr>
        <w:ind w:left="5040" w:hanging="360"/>
      </w:pPr>
      <w:rPr>
        <w:rFonts w:ascii="Symbol" w:hAnsi="Symbol" w:hint="default"/>
      </w:rPr>
    </w:lvl>
    <w:lvl w:ilvl="7" w:tplc="9F12FED0">
      <w:start w:val="1"/>
      <w:numFmt w:val="bullet"/>
      <w:lvlText w:val="o"/>
      <w:lvlJc w:val="left"/>
      <w:pPr>
        <w:ind w:left="5760" w:hanging="360"/>
      </w:pPr>
      <w:rPr>
        <w:rFonts w:ascii="Courier New" w:hAnsi="Courier New" w:hint="default"/>
      </w:rPr>
    </w:lvl>
    <w:lvl w:ilvl="8" w:tplc="1570CBB0">
      <w:start w:val="1"/>
      <w:numFmt w:val="bullet"/>
      <w:lvlText w:val=""/>
      <w:lvlJc w:val="left"/>
      <w:pPr>
        <w:ind w:left="6480" w:hanging="360"/>
      </w:pPr>
      <w:rPr>
        <w:rFonts w:ascii="Wingdings" w:hAnsi="Wingdings" w:hint="default"/>
      </w:rPr>
    </w:lvl>
  </w:abstractNum>
  <w:abstractNum w:abstractNumId="14" w15:restartNumberingAfterBreak="0">
    <w:nsid w:val="0F98DA79"/>
    <w:multiLevelType w:val="hybridMultilevel"/>
    <w:tmpl w:val="FFFFFFFF"/>
    <w:lvl w:ilvl="0" w:tplc="B65A1B5A">
      <w:start w:val="1"/>
      <w:numFmt w:val="bullet"/>
      <w:lvlText w:val=""/>
      <w:lvlJc w:val="left"/>
      <w:pPr>
        <w:ind w:left="1080" w:hanging="360"/>
      </w:pPr>
      <w:rPr>
        <w:rFonts w:ascii="Symbol" w:hAnsi="Symbol" w:hint="default"/>
      </w:rPr>
    </w:lvl>
    <w:lvl w:ilvl="1" w:tplc="A92A5D90">
      <w:start w:val="1"/>
      <w:numFmt w:val="bullet"/>
      <w:lvlText w:val="o"/>
      <w:lvlJc w:val="left"/>
      <w:pPr>
        <w:ind w:left="1800" w:hanging="360"/>
      </w:pPr>
      <w:rPr>
        <w:rFonts w:ascii="Courier New" w:hAnsi="Courier New" w:hint="default"/>
      </w:rPr>
    </w:lvl>
    <w:lvl w:ilvl="2" w:tplc="F4843708">
      <w:start w:val="1"/>
      <w:numFmt w:val="bullet"/>
      <w:lvlText w:val=""/>
      <w:lvlJc w:val="left"/>
      <w:pPr>
        <w:ind w:left="2520" w:hanging="360"/>
      </w:pPr>
      <w:rPr>
        <w:rFonts w:ascii="Wingdings" w:hAnsi="Wingdings" w:hint="default"/>
      </w:rPr>
    </w:lvl>
    <w:lvl w:ilvl="3" w:tplc="767A9194">
      <w:start w:val="1"/>
      <w:numFmt w:val="bullet"/>
      <w:lvlText w:val=""/>
      <w:lvlJc w:val="left"/>
      <w:pPr>
        <w:ind w:left="3240" w:hanging="360"/>
      </w:pPr>
      <w:rPr>
        <w:rFonts w:ascii="Symbol" w:hAnsi="Symbol" w:hint="default"/>
      </w:rPr>
    </w:lvl>
    <w:lvl w:ilvl="4" w:tplc="6A2C7ACC">
      <w:start w:val="1"/>
      <w:numFmt w:val="bullet"/>
      <w:lvlText w:val="o"/>
      <w:lvlJc w:val="left"/>
      <w:pPr>
        <w:ind w:left="3960" w:hanging="360"/>
      </w:pPr>
      <w:rPr>
        <w:rFonts w:ascii="Courier New" w:hAnsi="Courier New" w:hint="default"/>
      </w:rPr>
    </w:lvl>
    <w:lvl w:ilvl="5" w:tplc="445E4EBC">
      <w:start w:val="1"/>
      <w:numFmt w:val="bullet"/>
      <w:lvlText w:val=""/>
      <w:lvlJc w:val="left"/>
      <w:pPr>
        <w:ind w:left="4680" w:hanging="360"/>
      </w:pPr>
      <w:rPr>
        <w:rFonts w:ascii="Wingdings" w:hAnsi="Wingdings" w:hint="default"/>
      </w:rPr>
    </w:lvl>
    <w:lvl w:ilvl="6" w:tplc="FBA23BE6">
      <w:start w:val="1"/>
      <w:numFmt w:val="bullet"/>
      <w:lvlText w:val=""/>
      <w:lvlJc w:val="left"/>
      <w:pPr>
        <w:ind w:left="5400" w:hanging="360"/>
      </w:pPr>
      <w:rPr>
        <w:rFonts w:ascii="Symbol" w:hAnsi="Symbol" w:hint="default"/>
      </w:rPr>
    </w:lvl>
    <w:lvl w:ilvl="7" w:tplc="530C66E0">
      <w:start w:val="1"/>
      <w:numFmt w:val="bullet"/>
      <w:lvlText w:val="o"/>
      <w:lvlJc w:val="left"/>
      <w:pPr>
        <w:ind w:left="6120" w:hanging="360"/>
      </w:pPr>
      <w:rPr>
        <w:rFonts w:ascii="Courier New" w:hAnsi="Courier New" w:hint="default"/>
      </w:rPr>
    </w:lvl>
    <w:lvl w:ilvl="8" w:tplc="16D4303C">
      <w:start w:val="1"/>
      <w:numFmt w:val="bullet"/>
      <w:lvlText w:val=""/>
      <w:lvlJc w:val="left"/>
      <w:pPr>
        <w:ind w:left="6840" w:hanging="360"/>
      </w:pPr>
      <w:rPr>
        <w:rFonts w:ascii="Wingdings" w:hAnsi="Wingdings" w:hint="default"/>
      </w:rPr>
    </w:lvl>
  </w:abstractNum>
  <w:abstractNum w:abstractNumId="15" w15:restartNumberingAfterBreak="0">
    <w:nsid w:val="112900EC"/>
    <w:multiLevelType w:val="hybridMultilevel"/>
    <w:tmpl w:val="F432D9C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218A046"/>
    <w:multiLevelType w:val="hybridMultilevel"/>
    <w:tmpl w:val="FFFFFFFF"/>
    <w:lvl w:ilvl="0" w:tplc="9796DB50">
      <w:start w:val="1"/>
      <w:numFmt w:val="decimal"/>
      <w:lvlText w:val="%1."/>
      <w:lvlJc w:val="left"/>
      <w:pPr>
        <w:ind w:left="1080" w:hanging="360"/>
      </w:pPr>
    </w:lvl>
    <w:lvl w:ilvl="1" w:tplc="1464A310">
      <w:start w:val="1"/>
      <w:numFmt w:val="lowerLetter"/>
      <w:lvlText w:val="%2."/>
      <w:lvlJc w:val="left"/>
      <w:pPr>
        <w:ind w:left="1800" w:hanging="360"/>
      </w:pPr>
    </w:lvl>
    <w:lvl w:ilvl="2" w:tplc="46A0E328">
      <w:start w:val="1"/>
      <w:numFmt w:val="lowerRoman"/>
      <w:lvlText w:val="%3."/>
      <w:lvlJc w:val="right"/>
      <w:pPr>
        <w:ind w:left="2520" w:hanging="180"/>
      </w:pPr>
    </w:lvl>
    <w:lvl w:ilvl="3" w:tplc="1C72BA20">
      <w:start w:val="1"/>
      <w:numFmt w:val="decimal"/>
      <w:lvlText w:val="%4."/>
      <w:lvlJc w:val="left"/>
      <w:pPr>
        <w:ind w:left="3240" w:hanging="360"/>
      </w:pPr>
    </w:lvl>
    <w:lvl w:ilvl="4" w:tplc="0FC6A0B0">
      <w:start w:val="1"/>
      <w:numFmt w:val="lowerLetter"/>
      <w:lvlText w:val="%5."/>
      <w:lvlJc w:val="left"/>
      <w:pPr>
        <w:ind w:left="3960" w:hanging="360"/>
      </w:pPr>
    </w:lvl>
    <w:lvl w:ilvl="5" w:tplc="10BC6E8A">
      <w:start w:val="1"/>
      <w:numFmt w:val="lowerRoman"/>
      <w:lvlText w:val="%6."/>
      <w:lvlJc w:val="right"/>
      <w:pPr>
        <w:ind w:left="4680" w:hanging="180"/>
      </w:pPr>
    </w:lvl>
    <w:lvl w:ilvl="6" w:tplc="04D6DDCA">
      <w:start w:val="1"/>
      <w:numFmt w:val="decimal"/>
      <w:lvlText w:val="%7."/>
      <w:lvlJc w:val="left"/>
      <w:pPr>
        <w:ind w:left="5400" w:hanging="360"/>
      </w:pPr>
    </w:lvl>
    <w:lvl w:ilvl="7" w:tplc="1A8A7ADA">
      <w:start w:val="1"/>
      <w:numFmt w:val="lowerLetter"/>
      <w:lvlText w:val="%8."/>
      <w:lvlJc w:val="left"/>
      <w:pPr>
        <w:ind w:left="6120" w:hanging="360"/>
      </w:pPr>
    </w:lvl>
    <w:lvl w:ilvl="8" w:tplc="798EAF76">
      <w:start w:val="1"/>
      <w:numFmt w:val="lowerRoman"/>
      <w:lvlText w:val="%9."/>
      <w:lvlJc w:val="right"/>
      <w:pPr>
        <w:ind w:left="6840" w:hanging="180"/>
      </w:pPr>
    </w:lvl>
  </w:abstractNum>
  <w:abstractNum w:abstractNumId="17" w15:restartNumberingAfterBreak="0">
    <w:nsid w:val="122B36C7"/>
    <w:multiLevelType w:val="multilevel"/>
    <w:tmpl w:val="463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E0FAE3"/>
    <w:multiLevelType w:val="hybridMultilevel"/>
    <w:tmpl w:val="FFFFFFFF"/>
    <w:lvl w:ilvl="0" w:tplc="6A06FE64">
      <w:start w:val="1"/>
      <w:numFmt w:val="bullet"/>
      <w:lvlText w:val=""/>
      <w:lvlJc w:val="left"/>
      <w:pPr>
        <w:ind w:left="720" w:hanging="360"/>
      </w:pPr>
      <w:rPr>
        <w:rFonts w:ascii="Symbol" w:hAnsi="Symbol" w:hint="default"/>
      </w:rPr>
    </w:lvl>
    <w:lvl w:ilvl="1" w:tplc="104EF01E">
      <w:start w:val="1"/>
      <w:numFmt w:val="bullet"/>
      <w:lvlText w:val="o"/>
      <w:lvlJc w:val="left"/>
      <w:pPr>
        <w:ind w:left="1440" w:hanging="360"/>
      </w:pPr>
      <w:rPr>
        <w:rFonts w:ascii="Courier New" w:hAnsi="Courier New" w:hint="default"/>
      </w:rPr>
    </w:lvl>
    <w:lvl w:ilvl="2" w:tplc="4BE62816">
      <w:start w:val="1"/>
      <w:numFmt w:val="bullet"/>
      <w:lvlText w:val=""/>
      <w:lvlJc w:val="left"/>
      <w:pPr>
        <w:ind w:left="2160" w:hanging="360"/>
      </w:pPr>
      <w:rPr>
        <w:rFonts w:ascii="Wingdings" w:hAnsi="Wingdings" w:hint="default"/>
      </w:rPr>
    </w:lvl>
    <w:lvl w:ilvl="3" w:tplc="226E2C34">
      <w:start w:val="1"/>
      <w:numFmt w:val="bullet"/>
      <w:lvlText w:val=""/>
      <w:lvlJc w:val="left"/>
      <w:pPr>
        <w:ind w:left="2880" w:hanging="360"/>
      </w:pPr>
      <w:rPr>
        <w:rFonts w:ascii="Symbol" w:hAnsi="Symbol" w:hint="default"/>
      </w:rPr>
    </w:lvl>
    <w:lvl w:ilvl="4" w:tplc="4CBAF0EA">
      <w:start w:val="1"/>
      <w:numFmt w:val="bullet"/>
      <w:lvlText w:val="o"/>
      <w:lvlJc w:val="left"/>
      <w:pPr>
        <w:ind w:left="3600" w:hanging="360"/>
      </w:pPr>
      <w:rPr>
        <w:rFonts w:ascii="Courier New" w:hAnsi="Courier New" w:hint="default"/>
      </w:rPr>
    </w:lvl>
    <w:lvl w:ilvl="5" w:tplc="C83077A0">
      <w:start w:val="1"/>
      <w:numFmt w:val="bullet"/>
      <w:lvlText w:val=""/>
      <w:lvlJc w:val="left"/>
      <w:pPr>
        <w:ind w:left="4320" w:hanging="360"/>
      </w:pPr>
      <w:rPr>
        <w:rFonts w:ascii="Wingdings" w:hAnsi="Wingdings" w:hint="default"/>
      </w:rPr>
    </w:lvl>
    <w:lvl w:ilvl="6" w:tplc="B948A24A">
      <w:start w:val="1"/>
      <w:numFmt w:val="bullet"/>
      <w:lvlText w:val=""/>
      <w:lvlJc w:val="left"/>
      <w:pPr>
        <w:ind w:left="5040" w:hanging="360"/>
      </w:pPr>
      <w:rPr>
        <w:rFonts w:ascii="Symbol" w:hAnsi="Symbol" w:hint="default"/>
      </w:rPr>
    </w:lvl>
    <w:lvl w:ilvl="7" w:tplc="8FC4D62C">
      <w:start w:val="1"/>
      <w:numFmt w:val="bullet"/>
      <w:lvlText w:val="o"/>
      <w:lvlJc w:val="left"/>
      <w:pPr>
        <w:ind w:left="5760" w:hanging="360"/>
      </w:pPr>
      <w:rPr>
        <w:rFonts w:ascii="Courier New" w:hAnsi="Courier New" w:hint="default"/>
      </w:rPr>
    </w:lvl>
    <w:lvl w:ilvl="8" w:tplc="E724D832">
      <w:start w:val="1"/>
      <w:numFmt w:val="bullet"/>
      <w:lvlText w:val=""/>
      <w:lvlJc w:val="left"/>
      <w:pPr>
        <w:ind w:left="6480" w:hanging="360"/>
      </w:pPr>
      <w:rPr>
        <w:rFonts w:ascii="Wingdings" w:hAnsi="Wingdings" w:hint="default"/>
      </w:rPr>
    </w:lvl>
  </w:abstractNum>
  <w:abstractNum w:abstractNumId="19" w15:restartNumberingAfterBreak="0">
    <w:nsid w:val="13C940E0"/>
    <w:multiLevelType w:val="multilevel"/>
    <w:tmpl w:val="1A2A33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56161F3"/>
    <w:multiLevelType w:val="hybridMultilevel"/>
    <w:tmpl w:val="C97AD8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7DF03C6"/>
    <w:multiLevelType w:val="hybridMultilevel"/>
    <w:tmpl w:val="06DA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A0853DB"/>
    <w:multiLevelType w:val="hybridMultilevel"/>
    <w:tmpl w:val="61741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C188F6A"/>
    <w:multiLevelType w:val="hybridMultilevel"/>
    <w:tmpl w:val="FFFFFFFF"/>
    <w:lvl w:ilvl="0" w:tplc="EC9CDEF8">
      <w:start w:val="1"/>
      <w:numFmt w:val="bullet"/>
      <w:lvlText w:val=""/>
      <w:lvlJc w:val="left"/>
      <w:pPr>
        <w:ind w:left="720" w:hanging="360"/>
      </w:pPr>
      <w:rPr>
        <w:rFonts w:ascii="Symbol" w:hAnsi="Symbol" w:hint="default"/>
      </w:rPr>
    </w:lvl>
    <w:lvl w:ilvl="1" w:tplc="7EDC3A0C">
      <w:start w:val="1"/>
      <w:numFmt w:val="bullet"/>
      <w:lvlText w:val="o"/>
      <w:lvlJc w:val="left"/>
      <w:pPr>
        <w:ind w:left="1440" w:hanging="360"/>
      </w:pPr>
      <w:rPr>
        <w:rFonts w:ascii="Courier New" w:hAnsi="Courier New" w:hint="default"/>
      </w:rPr>
    </w:lvl>
    <w:lvl w:ilvl="2" w:tplc="3DE85038">
      <w:start w:val="1"/>
      <w:numFmt w:val="bullet"/>
      <w:lvlText w:val=""/>
      <w:lvlJc w:val="left"/>
      <w:pPr>
        <w:ind w:left="2160" w:hanging="360"/>
      </w:pPr>
      <w:rPr>
        <w:rFonts w:ascii="Wingdings" w:hAnsi="Wingdings" w:hint="default"/>
      </w:rPr>
    </w:lvl>
    <w:lvl w:ilvl="3" w:tplc="E9A877A6">
      <w:start w:val="1"/>
      <w:numFmt w:val="bullet"/>
      <w:lvlText w:val=""/>
      <w:lvlJc w:val="left"/>
      <w:pPr>
        <w:ind w:left="2880" w:hanging="360"/>
      </w:pPr>
      <w:rPr>
        <w:rFonts w:ascii="Symbol" w:hAnsi="Symbol" w:hint="default"/>
      </w:rPr>
    </w:lvl>
    <w:lvl w:ilvl="4" w:tplc="C0B80F58">
      <w:start w:val="1"/>
      <w:numFmt w:val="bullet"/>
      <w:lvlText w:val="o"/>
      <w:lvlJc w:val="left"/>
      <w:pPr>
        <w:ind w:left="3600" w:hanging="360"/>
      </w:pPr>
      <w:rPr>
        <w:rFonts w:ascii="Courier New" w:hAnsi="Courier New" w:hint="default"/>
      </w:rPr>
    </w:lvl>
    <w:lvl w:ilvl="5" w:tplc="07BAE502">
      <w:start w:val="1"/>
      <w:numFmt w:val="bullet"/>
      <w:lvlText w:val=""/>
      <w:lvlJc w:val="left"/>
      <w:pPr>
        <w:ind w:left="4320" w:hanging="360"/>
      </w:pPr>
      <w:rPr>
        <w:rFonts w:ascii="Wingdings" w:hAnsi="Wingdings" w:hint="default"/>
      </w:rPr>
    </w:lvl>
    <w:lvl w:ilvl="6" w:tplc="0E787AEC">
      <w:start w:val="1"/>
      <w:numFmt w:val="bullet"/>
      <w:lvlText w:val=""/>
      <w:lvlJc w:val="left"/>
      <w:pPr>
        <w:ind w:left="5040" w:hanging="360"/>
      </w:pPr>
      <w:rPr>
        <w:rFonts w:ascii="Symbol" w:hAnsi="Symbol" w:hint="default"/>
      </w:rPr>
    </w:lvl>
    <w:lvl w:ilvl="7" w:tplc="2FB809F0">
      <w:start w:val="1"/>
      <w:numFmt w:val="bullet"/>
      <w:lvlText w:val="o"/>
      <w:lvlJc w:val="left"/>
      <w:pPr>
        <w:ind w:left="5760" w:hanging="360"/>
      </w:pPr>
      <w:rPr>
        <w:rFonts w:ascii="Courier New" w:hAnsi="Courier New" w:hint="default"/>
      </w:rPr>
    </w:lvl>
    <w:lvl w:ilvl="8" w:tplc="9600E40C">
      <w:start w:val="1"/>
      <w:numFmt w:val="bullet"/>
      <w:lvlText w:val=""/>
      <w:lvlJc w:val="left"/>
      <w:pPr>
        <w:ind w:left="6480" w:hanging="360"/>
      </w:pPr>
      <w:rPr>
        <w:rFonts w:ascii="Wingdings" w:hAnsi="Wingdings" w:hint="default"/>
      </w:rPr>
    </w:lvl>
  </w:abstractNum>
  <w:abstractNum w:abstractNumId="24" w15:restartNumberingAfterBreak="0">
    <w:nsid w:val="1D27166E"/>
    <w:multiLevelType w:val="hybridMultilevel"/>
    <w:tmpl w:val="5546F1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1DB030D5"/>
    <w:multiLevelType w:val="hybridMultilevel"/>
    <w:tmpl w:val="730C37A2"/>
    <w:lvl w:ilvl="0" w:tplc="FFFFFFFF">
      <w:start w:val="1"/>
      <w:numFmt w:val="decimal"/>
      <w:lvlText w:val="%1."/>
      <w:lvlJc w:val="left"/>
      <w:pPr>
        <w:ind w:left="216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20271D72"/>
    <w:multiLevelType w:val="hybridMultilevel"/>
    <w:tmpl w:val="A5B2257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20B615DA"/>
    <w:multiLevelType w:val="hybridMultilevel"/>
    <w:tmpl w:val="FFFFFFFF"/>
    <w:lvl w:ilvl="0" w:tplc="43441C14">
      <w:start w:val="1"/>
      <w:numFmt w:val="bullet"/>
      <w:lvlText w:val=""/>
      <w:lvlJc w:val="left"/>
      <w:pPr>
        <w:ind w:left="720" w:hanging="360"/>
      </w:pPr>
      <w:rPr>
        <w:rFonts w:ascii="Symbol" w:hAnsi="Symbol" w:hint="default"/>
      </w:rPr>
    </w:lvl>
    <w:lvl w:ilvl="1" w:tplc="8C4E00B0">
      <w:start w:val="1"/>
      <w:numFmt w:val="bullet"/>
      <w:lvlText w:val="o"/>
      <w:lvlJc w:val="left"/>
      <w:pPr>
        <w:ind w:left="1440" w:hanging="360"/>
      </w:pPr>
      <w:rPr>
        <w:rFonts w:ascii="Courier New" w:hAnsi="Courier New" w:hint="default"/>
      </w:rPr>
    </w:lvl>
    <w:lvl w:ilvl="2" w:tplc="BDB6977E">
      <w:start w:val="1"/>
      <w:numFmt w:val="bullet"/>
      <w:lvlText w:val=""/>
      <w:lvlJc w:val="left"/>
      <w:pPr>
        <w:ind w:left="2160" w:hanging="360"/>
      </w:pPr>
      <w:rPr>
        <w:rFonts w:ascii="Wingdings" w:hAnsi="Wingdings" w:hint="default"/>
      </w:rPr>
    </w:lvl>
    <w:lvl w:ilvl="3" w:tplc="6AC6B786">
      <w:start w:val="1"/>
      <w:numFmt w:val="bullet"/>
      <w:lvlText w:val=""/>
      <w:lvlJc w:val="left"/>
      <w:pPr>
        <w:ind w:left="2880" w:hanging="360"/>
      </w:pPr>
      <w:rPr>
        <w:rFonts w:ascii="Symbol" w:hAnsi="Symbol" w:hint="default"/>
      </w:rPr>
    </w:lvl>
    <w:lvl w:ilvl="4" w:tplc="000C2FBC">
      <w:start w:val="1"/>
      <w:numFmt w:val="bullet"/>
      <w:lvlText w:val="o"/>
      <w:lvlJc w:val="left"/>
      <w:pPr>
        <w:ind w:left="3600" w:hanging="360"/>
      </w:pPr>
      <w:rPr>
        <w:rFonts w:ascii="Courier New" w:hAnsi="Courier New" w:hint="default"/>
      </w:rPr>
    </w:lvl>
    <w:lvl w:ilvl="5" w:tplc="AEA693E8">
      <w:start w:val="1"/>
      <w:numFmt w:val="bullet"/>
      <w:lvlText w:val=""/>
      <w:lvlJc w:val="left"/>
      <w:pPr>
        <w:ind w:left="4320" w:hanging="360"/>
      </w:pPr>
      <w:rPr>
        <w:rFonts w:ascii="Wingdings" w:hAnsi="Wingdings" w:hint="default"/>
      </w:rPr>
    </w:lvl>
    <w:lvl w:ilvl="6" w:tplc="C81A33AE">
      <w:start w:val="1"/>
      <w:numFmt w:val="bullet"/>
      <w:lvlText w:val=""/>
      <w:lvlJc w:val="left"/>
      <w:pPr>
        <w:ind w:left="5040" w:hanging="360"/>
      </w:pPr>
      <w:rPr>
        <w:rFonts w:ascii="Symbol" w:hAnsi="Symbol" w:hint="default"/>
      </w:rPr>
    </w:lvl>
    <w:lvl w:ilvl="7" w:tplc="DFF423E6">
      <w:start w:val="1"/>
      <w:numFmt w:val="bullet"/>
      <w:lvlText w:val="o"/>
      <w:lvlJc w:val="left"/>
      <w:pPr>
        <w:ind w:left="5760" w:hanging="360"/>
      </w:pPr>
      <w:rPr>
        <w:rFonts w:ascii="Courier New" w:hAnsi="Courier New" w:hint="default"/>
      </w:rPr>
    </w:lvl>
    <w:lvl w:ilvl="8" w:tplc="82BCDBB4">
      <w:start w:val="1"/>
      <w:numFmt w:val="bullet"/>
      <w:lvlText w:val=""/>
      <w:lvlJc w:val="left"/>
      <w:pPr>
        <w:ind w:left="6480" w:hanging="360"/>
      </w:pPr>
      <w:rPr>
        <w:rFonts w:ascii="Wingdings" w:hAnsi="Wingdings" w:hint="default"/>
      </w:rPr>
    </w:lvl>
  </w:abstractNum>
  <w:abstractNum w:abstractNumId="28" w15:restartNumberingAfterBreak="0">
    <w:nsid w:val="21613B73"/>
    <w:multiLevelType w:val="hybridMultilevel"/>
    <w:tmpl w:val="E9A85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AE8740"/>
    <w:multiLevelType w:val="hybridMultilevel"/>
    <w:tmpl w:val="FFFFFFFF"/>
    <w:lvl w:ilvl="0" w:tplc="C3F65E28">
      <w:start w:val="1"/>
      <w:numFmt w:val="bullet"/>
      <w:lvlText w:val=""/>
      <w:lvlJc w:val="left"/>
      <w:pPr>
        <w:ind w:left="720" w:hanging="360"/>
      </w:pPr>
      <w:rPr>
        <w:rFonts w:ascii="Symbol" w:hAnsi="Symbol" w:hint="default"/>
      </w:rPr>
    </w:lvl>
    <w:lvl w:ilvl="1" w:tplc="C08C6674">
      <w:start w:val="1"/>
      <w:numFmt w:val="bullet"/>
      <w:lvlText w:val="o"/>
      <w:lvlJc w:val="left"/>
      <w:pPr>
        <w:ind w:left="1440" w:hanging="360"/>
      </w:pPr>
      <w:rPr>
        <w:rFonts w:ascii="Courier New" w:hAnsi="Courier New" w:hint="default"/>
      </w:rPr>
    </w:lvl>
    <w:lvl w:ilvl="2" w:tplc="DEB0B6BC">
      <w:start w:val="1"/>
      <w:numFmt w:val="bullet"/>
      <w:lvlText w:val=""/>
      <w:lvlJc w:val="left"/>
      <w:pPr>
        <w:ind w:left="2160" w:hanging="360"/>
      </w:pPr>
      <w:rPr>
        <w:rFonts w:ascii="Wingdings" w:hAnsi="Wingdings" w:hint="default"/>
      </w:rPr>
    </w:lvl>
    <w:lvl w:ilvl="3" w:tplc="FFDC301A">
      <w:start w:val="1"/>
      <w:numFmt w:val="bullet"/>
      <w:lvlText w:val=""/>
      <w:lvlJc w:val="left"/>
      <w:pPr>
        <w:ind w:left="2880" w:hanging="360"/>
      </w:pPr>
      <w:rPr>
        <w:rFonts w:ascii="Symbol" w:hAnsi="Symbol" w:hint="default"/>
      </w:rPr>
    </w:lvl>
    <w:lvl w:ilvl="4" w:tplc="BA5E56D0">
      <w:start w:val="1"/>
      <w:numFmt w:val="bullet"/>
      <w:lvlText w:val="o"/>
      <w:lvlJc w:val="left"/>
      <w:pPr>
        <w:ind w:left="3600" w:hanging="360"/>
      </w:pPr>
      <w:rPr>
        <w:rFonts w:ascii="Courier New" w:hAnsi="Courier New" w:hint="default"/>
      </w:rPr>
    </w:lvl>
    <w:lvl w:ilvl="5" w:tplc="C6D8E60A">
      <w:start w:val="1"/>
      <w:numFmt w:val="bullet"/>
      <w:lvlText w:val=""/>
      <w:lvlJc w:val="left"/>
      <w:pPr>
        <w:ind w:left="4320" w:hanging="360"/>
      </w:pPr>
      <w:rPr>
        <w:rFonts w:ascii="Wingdings" w:hAnsi="Wingdings" w:hint="default"/>
      </w:rPr>
    </w:lvl>
    <w:lvl w:ilvl="6" w:tplc="CAA6CB4A">
      <w:start w:val="1"/>
      <w:numFmt w:val="bullet"/>
      <w:lvlText w:val=""/>
      <w:lvlJc w:val="left"/>
      <w:pPr>
        <w:ind w:left="5040" w:hanging="360"/>
      </w:pPr>
      <w:rPr>
        <w:rFonts w:ascii="Symbol" w:hAnsi="Symbol" w:hint="default"/>
      </w:rPr>
    </w:lvl>
    <w:lvl w:ilvl="7" w:tplc="81C628CE">
      <w:start w:val="1"/>
      <w:numFmt w:val="bullet"/>
      <w:lvlText w:val="o"/>
      <w:lvlJc w:val="left"/>
      <w:pPr>
        <w:ind w:left="5760" w:hanging="360"/>
      </w:pPr>
      <w:rPr>
        <w:rFonts w:ascii="Courier New" w:hAnsi="Courier New" w:hint="default"/>
      </w:rPr>
    </w:lvl>
    <w:lvl w:ilvl="8" w:tplc="C55C132A">
      <w:start w:val="1"/>
      <w:numFmt w:val="bullet"/>
      <w:lvlText w:val=""/>
      <w:lvlJc w:val="left"/>
      <w:pPr>
        <w:ind w:left="6480" w:hanging="360"/>
      </w:pPr>
      <w:rPr>
        <w:rFonts w:ascii="Wingdings" w:hAnsi="Wingdings" w:hint="default"/>
      </w:rPr>
    </w:lvl>
  </w:abstractNum>
  <w:abstractNum w:abstractNumId="30" w15:restartNumberingAfterBreak="0">
    <w:nsid w:val="235119D8"/>
    <w:multiLevelType w:val="multilevel"/>
    <w:tmpl w:val="387688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3F40B1E"/>
    <w:multiLevelType w:val="hybridMultilevel"/>
    <w:tmpl w:val="79F8A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4A5D44B"/>
    <w:multiLevelType w:val="hybridMultilevel"/>
    <w:tmpl w:val="FFFFFFFF"/>
    <w:lvl w:ilvl="0" w:tplc="5CDAB090">
      <w:start w:val="1"/>
      <w:numFmt w:val="bullet"/>
      <w:lvlText w:val=""/>
      <w:lvlJc w:val="left"/>
      <w:pPr>
        <w:ind w:left="720" w:hanging="360"/>
      </w:pPr>
      <w:rPr>
        <w:rFonts w:ascii="Symbol" w:hAnsi="Symbol" w:hint="default"/>
      </w:rPr>
    </w:lvl>
    <w:lvl w:ilvl="1" w:tplc="0282B79E">
      <w:start w:val="1"/>
      <w:numFmt w:val="bullet"/>
      <w:lvlText w:val="o"/>
      <w:lvlJc w:val="left"/>
      <w:pPr>
        <w:ind w:left="1440" w:hanging="360"/>
      </w:pPr>
      <w:rPr>
        <w:rFonts w:ascii="Courier New" w:hAnsi="Courier New" w:hint="default"/>
      </w:rPr>
    </w:lvl>
    <w:lvl w:ilvl="2" w:tplc="D466C59E">
      <w:start w:val="1"/>
      <w:numFmt w:val="bullet"/>
      <w:lvlText w:val=""/>
      <w:lvlJc w:val="left"/>
      <w:pPr>
        <w:ind w:left="2160" w:hanging="360"/>
      </w:pPr>
      <w:rPr>
        <w:rFonts w:ascii="Wingdings" w:hAnsi="Wingdings" w:hint="default"/>
      </w:rPr>
    </w:lvl>
    <w:lvl w:ilvl="3" w:tplc="C472FDE0">
      <w:start w:val="1"/>
      <w:numFmt w:val="bullet"/>
      <w:lvlText w:val=""/>
      <w:lvlJc w:val="left"/>
      <w:pPr>
        <w:ind w:left="2880" w:hanging="360"/>
      </w:pPr>
      <w:rPr>
        <w:rFonts w:ascii="Symbol" w:hAnsi="Symbol" w:hint="default"/>
      </w:rPr>
    </w:lvl>
    <w:lvl w:ilvl="4" w:tplc="2FD6B11C">
      <w:start w:val="1"/>
      <w:numFmt w:val="bullet"/>
      <w:lvlText w:val="o"/>
      <w:lvlJc w:val="left"/>
      <w:pPr>
        <w:ind w:left="3600" w:hanging="360"/>
      </w:pPr>
      <w:rPr>
        <w:rFonts w:ascii="Courier New" w:hAnsi="Courier New" w:hint="default"/>
      </w:rPr>
    </w:lvl>
    <w:lvl w:ilvl="5" w:tplc="14EE3954">
      <w:start w:val="1"/>
      <w:numFmt w:val="bullet"/>
      <w:lvlText w:val=""/>
      <w:lvlJc w:val="left"/>
      <w:pPr>
        <w:ind w:left="4320" w:hanging="360"/>
      </w:pPr>
      <w:rPr>
        <w:rFonts w:ascii="Wingdings" w:hAnsi="Wingdings" w:hint="default"/>
      </w:rPr>
    </w:lvl>
    <w:lvl w:ilvl="6" w:tplc="C944CFF4">
      <w:start w:val="1"/>
      <w:numFmt w:val="bullet"/>
      <w:lvlText w:val=""/>
      <w:lvlJc w:val="left"/>
      <w:pPr>
        <w:ind w:left="5040" w:hanging="360"/>
      </w:pPr>
      <w:rPr>
        <w:rFonts w:ascii="Symbol" w:hAnsi="Symbol" w:hint="default"/>
      </w:rPr>
    </w:lvl>
    <w:lvl w:ilvl="7" w:tplc="3D66BFB2">
      <w:start w:val="1"/>
      <w:numFmt w:val="bullet"/>
      <w:lvlText w:val="o"/>
      <w:lvlJc w:val="left"/>
      <w:pPr>
        <w:ind w:left="5760" w:hanging="360"/>
      </w:pPr>
      <w:rPr>
        <w:rFonts w:ascii="Courier New" w:hAnsi="Courier New" w:hint="default"/>
      </w:rPr>
    </w:lvl>
    <w:lvl w:ilvl="8" w:tplc="AC781774">
      <w:start w:val="1"/>
      <w:numFmt w:val="bullet"/>
      <w:lvlText w:val=""/>
      <w:lvlJc w:val="left"/>
      <w:pPr>
        <w:ind w:left="6480" w:hanging="360"/>
      </w:pPr>
      <w:rPr>
        <w:rFonts w:ascii="Wingdings" w:hAnsi="Wingdings" w:hint="default"/>
      </w:rPr>
    </w:lvl>
  </w:abstractNum>
  <w:abstractNum w:abstractNumId="33" w15:restartNumberingAfterBreak="0">
    <w:nsid w:val="250D24A6"/>
    <w:multiLevelType w:val="multilevel"/>
    <w:tmpl w:val="3F66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6218DD8"/>
    <w:multiLevelType w:val="hybridMultilevel"/>
    <w:tmpl w:val="FFFFFFFF"/>
    <w:lvl w:ilvl="0" w:tplc="BB74D8A8">
      <w:start w:val="1"/>
      <w:numFmt w:val="bullet"/>
      <w:lvlText w:val=""/>
      <w:lvlJc w:val="left"/>
      <w:pPr>
        <w:ind w:left="720" w:hanging="360"/>
      </w:pPr>
      <w:rPr>
        <w:rFonts w:ascii="Symbol" w:hAnsi="Symbol" w:hint="default"/>
      </w:rPr>
    </w:lvl>
    <w:lvl w:ilvl="1" w:tplc="4D32EC88">
      <w:start w:val="1"/>
      <w:numFmt w:val="bullet"/>
      <w:lvlText w:val="o"/>
      <w:lvlJc w:val="left"/>
      <w:pPr>
        <w:ind w:left="1440" w:hanging="360"/>
      </w:pPr>
      <w:rPr>
        <w:rFonts w:ascii="Courier New" w:hAnsi="Courier New" w:hint="default"/>
      </w:rPr>
    </w:lvl>
    <w:lvl w:ilvl="2" w:tplc="AC5CEEE4">
      <w:start w:val="1"/>
      <w:numFmt w:val="bullet"/>
      <w:lvlText w:val=""/>
      <w:lvlJc w:val="left"/>
      <w:pPr>
        <w:ind w:left="2160" w:hanging="360"/>
      </w:pPr>
      <w:rPr>
        <w:rFonts w:ascii="Wingdings" w:hAnsi="Wingdings" w:hint="default"/>
      </w:rPr>
    </w:lvl>
    <w:lvl w:ilvl="3" w:tplc="6890E406">
      <w:start w:val="1"/>
      <w:numFmt w:val="bullet"/>
      <w:lvlText w:val=""/>
      <w:lvlJc w:val="left"/>
      <w:pPr>
        <w:ind w:left="2880" w:hanging="360"/>
      </w:pPr>
      <w:rPr>
        <w:rFonts w:ascii="Symbol" w:hAnsi="Symbol" w:hint="default"/>
      </w:rPr>
    </w:lvl>
    <w:lvl w:ilvl="4" w:tplc="6CDA6EE0">
      <w:start w:val="1"/>
      <w:numFmt w:val="bullet"/>
      <w:lvlText w:val="o"/>
      <w:lvlJc w:val="left"/>
      <w:pPr>
        <w:ind w:left="3600" w:hanging="360"/>
      </w:pPr>
      <w:rPr>
        <w:rFonts w:ascii="Courier New" w:hAnsi="Courier New" w:hint="default"/>
      </w:rPr>
    </w:lvl>
    <w:lvl w:ilvl="5" w:tplc="297CF096">
      <w:start w:val="1"/>
      <w:numFmt w:val="bullet"/>
      <w:lvlText w:val=""/>
      <w:lvlJc w:val="left"/>
      <w:pPr>
        <w:ind w:left="4320" w:hanging="360"/>
      </w:pPr>
      <w:rPr>
        <w:rFonts w:ascii="Wingdings" w:hAnsi="Wingdings" w:hint="default"/>
      </w:rPr>
    </w:lvl>
    <w:lvl w:ilvl="6" w:tplc="4C3AA454">
      <w:start w:val="1"/>
      <w:numFmt w:val="bullet"/>
      <w:lvlText w:val=""/>
      <w:lvlJc w:val="left"/>
      <w:pPr>
        <w:ind w:left="5040" w:hanging="360"/>
      </w:pPr>
      <w:rPr>
        <w:rFonts w:ascii="Symbol" w:hAnsi="Symbol" w:hint="default"/>
      </w:rPr>
    </w:lvl>
    <w:lvl w:ilvl="7" w:tplc="96A842CC">
      <w:start w:val="1"/>
      <w:numFmt w:val="bullet"/>
      <w:lvlText w:val="o"/>
      <w:lvlJc w:val="left"/>
      <w:pPr>
        <w:ind w:left="5760" w:hanging="360"/>
      </w:pPr>
      <w:rPr>
        <w:rFonts w:ascii="Courier New" w:hAnsi="Courier New" w:hint="default"/>
      </w:rPr>
    </w:lvl>
    <w:lvl w:ilvl="8" w:tplc="DB9EC8B6">
      <w:start w:val="1"/>
      <w:numFmt w:val="bullet"/>
      <w:lvlText w:val=""/>
      <w:lvlJc w:val="left"/>
      <w:pPr>
        <w:ind w:left="6480" w:hanging="360"/>
      </w:pPr>
      <w:rPr>
        <w:rFonts w:ascii="Wingdings" w:hAnsi="Wingdings" w:hint="default"/>
      </w:rPr>
    </w:lvl>
  </w:abstractNum>
  <w:abstractNum w:abstractNumId="35" w15:restartNumberingAfterBreak="0">
    <w:nsid w:val="28092826"/>
    <w:multiLevelType w:val="multilevel"/>
    <w:tmpl w:val="C254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A0DFDD8"/>
    <w:multiLevelType w:val="hybridMultilevel"/>
    <w:tmpl w:val="FFFFFFFF"/>
    <w:lvl w:ilvl="0" w:tplc="78F6EBD2">
      <w:start w:val="1"/>
      <w:numFmt w:val="bullet"/>
      <w:lvlText w:val=""/>
      <w:lvlJc w:val="left"/>
      <w:pPr>
        <w:ind w:left="720" w:hanging="360"/>
      </w:pPr>
      <w:rPr>
        <w:rFonts w:ascii="Symbol" w:hAnsi="Symbol" w:hint="default"/>
      </w:rPr>
    </w:lvl>
    <w:lvl w:ilvl="1" w:tplc="99CCAE36">
      <w:start w:val="1"/>
      <w:numFmt w:val="bullet"/>
      <w:lvlText w:val="o"/>
      <w:lvlJc w:val="left"/>
      <w:pPr>
        <w:ind w:left="1440" w:hanging="360"/>
      </w:pPr>
      <w:rPr>
        <w:rFonts w:ascii="Courier New" w:hAnsi="Courier New" w:hint="default"/>
      </w:rPr>
    </w:lvl>
    <w:lvl w:ilvl="2" w:tplc="CCD6B81E">
      <w:start w:val="1"/>
      <w:numFmt w:val="bullet"/>
      <w:lvlText w:val=""/>
      <w:lvlJc w:val="left"/>
      <w:pPr>
        <w:ind w:left="2160" w:hanging="360"/>
      </w:pPr>
      <w:rPr>
        <w:rFonts w:ascii="Wingdings" w:hAnsi="Wingdings" w:hint="default"/>
      </w:rPr>
    </w:lvl>
    <w:lvl w:ilvl="3" w:tplc="D9DA2EEE">
      <w:start w:val="1"/>
      <w:numFmt w:val="bullet"/>
      <w:lvlText w:val=""/>
      <w:lvlJc w:val="left"/>
      <w:pPr>
        <w:ind w:left="2880" w:hanging="360"/>
      </w:pPr>
      <w:rPr>
        <w:rFonts w:ascii="Symbol" w:hAnsi="Symbol" w:hint="default"/>
      </w:rPr>
    </w:lvl>
    <w:lvl w:ilvl="4" w:tplc="DC3A55C2">
      <w:start w:val="1"/>
      <w:numFmt w:val="bullet"/>
      <w:lvlText w:val="o"/>
      <w:lvlJc w:val="left"/>
      <w:pPr>
        <w:ind w:left="3600" w:hanging="360"/>
      </w:pPr>
      <w:rPr>
        <w:rFonts w:ascii="Courier New" w:hAnsi="Courier New" w:hint="default"/>
      </w:rPr>
    </w:lvl>
    <w:lvl w:ilvl="5" w:tplc="878CA476">
      <w:start w:val="1"/>
      <w:numFmt w:val="bullet"/>
      <w:lvlText w:val=""/>
      <w:lvlJc w:val="left"/>
      <w:pPr>
        <w:ind w:left="4320" w:hanging="360"/>
      </w:pPr>
      <w:rPr>
        <w:rFonts w:ascii="Wingdings" w:hAnsi="Wingdings" w:hint="default"/>
      </w:rPr>
    </w:lvl>
    <w:lvl w:ilvl="6" w:tplc="C4F0DD38">
      <w:start w:val="1"/>
      <w:numFmt w:val="bullet"/>
      <w:lvlText w:val=""/>
      <w:lvlJc w:val="left"/>
      <w:pPr>
        <w:ind w:left="5040" w:hanging="360"/>
      </w:pPr>
      <w:rPr>
        <w:rFonts w:ascii="Symbol" w:hAnsi="Symbol" w:hint="default"/>
      </w:rPr>
    </w:lvl>
    <w:lvl w:ilvl="7" w:tplc="2FE4B1A4">
      <w:start w:val="1"/>
      <w:numFmt w:val="bullet"/>
      <w:lvlText w:val="o"/>
      <w:lvlJc w:val="left"/>
      <w:pPr>
        <w:ind w:left="5760" w:hanging="360"/>
      </w:pPr>
      <w:rPr>
        <w:rFonts w:ascii="Courier New" w:hAnsi="Courier New" w:hint="default"/>
      </w:rPr>
    </w:lvl>
    <w:lvl w:ilvl="8" w:tplc="58B699D6">
      <w:start w:val="1"/>
      <w:numFmt w:val="bullet"/>
      <w:lvlText w:val=""/>
      <w:lvlJc w:val="left"/>
      <w:pPr>
        <w:ind w:left="6480" w:hanging="360"/>
      </w:pPr>
      <w:rPr>
        <w:rFonts w:ascii="Wingdings" w:hAnsi="Wingdings" w:hint="default"/>
      </w:rPr>
    </w:lvl>
  </w:abstractNum>
  <w:abstractNum w:abstractNumId="37" w15:restartNumberingAfterBreak="0">
    <w:nsid w:val="2AA9AF53"/>
    <w:multiLevelType w:val="hybridMultilevel"/>
    <w:tmpl w:val="FFFFFFFF"/>
    <w:lvl w:ilvl="0" w:tplc="DBAE5C7E">
      <w:start w:val="1"/>
      <w:numFmt w:val="bullet"/>
      <w:lvlText w:val=""/>
      <w:lvlJc w:val="left"/>
      <w:pPr>
        <w:ind w:left="720" w:hanging="360"/>
      </w:pPr>
      <w:rPr>
        <w:rFonts w:ascii="Symbol" w:hAnsi="Symbol" w:hint="default"/>
      </w:rPr>
    </w:lvl>
    <w:lvl w:ilvl="1" w:tplc="A6301D3E">
      <w:start w:val="1"/>
      <w:numFmt w:val="bullet"/>
      <w:lvlText w:val="o"/>
      <w:lvlJc w:val="left"/>
      <w:pPr>
        <w:ind w:left="1440" w:hanging="360"/>
      </w:pPr>
      <w:rPr>
        <w:rFonts w:ascii="Courier New" w:hAnsi="Courier New" w:hint="default"/>
      </w:rPr>
    </w:lvl>
    <w:lvl w:ilvl="2" w:tplc="19A06CD0">
      <w:start w:val="1"/>
      <w:numFmt w:val="bullet"/>
      <w:lvlText w:val=""/>
      <w:lvlJc w:val="left"/>
      <w:pPr>
        <w:ind w:left="2160" w:hanging="360"/>
      </w:pPr>
      <w:rPr>
        <w:rFonts w:ascii="Wingdings" w:hAnsi="Wingdings" w:hint="default"/>
      </w:rPr>
    </w:lvl>
    <w:lvl w:ilvl="3" w:tplc="F4A4006E">
      <w:start w:val="1"/>
      <w:numFmt w:val="bullet"/>
      <w:lvlText w:val=""/>
      <w:lvlJc w:val="left"/>
      <w:pPr>
        <w:ind w:left="2880" w:hanging="360"/>
      </w:pPr>
      <w:rPr>
        <w:rFonts w:ascii="Symbol" w:hAnsi="Symbol" w:hint="default"/>
      </w:rPr>
    </w:lvl>
    <w:lvl w:ilvl="4" w:tplc="EFDED426">
      <w:start w:val="1"/>
      <w:numFmt w:val="bullet"/>
      <w:lvlText w:val="o"/>
      <w:lvlJc w:val="left"/>
      <w:pPr>
        <w:ind w:left="3600" w:hanging="360"/>
      </w:pPr>
      <w:rPr>
        <w:rFonts w:ascii="Courier New" w:hAnsi="Courier New" w:hint="default"/>
      </w:rPr>
    </w:lvl>
    <w:lvl w:ilvl="5" w:tplc="716EE4E0">
      <w:start w:val="1"/>
      <w:numFmt w:val="bullet"/>
      <w:lvlText w:val=""/>
      <w:lvlJc w:val="left"/>
      <w:pPr>
        <w:ind w:left="4320" w:hanging="360"/>
      </w:pPr>
      <w:rPr>
        <w:rFonts w:ascii="Wingdings" w:hAnsi="Wingdings" w:hint="default"/>
      </w:rPr>
    </w:lvl>
    <w:lvl w:ilvl="6" w:tplc="EA3247FE">
      <w:start w:val="1"/>
      <w:numFmt w:val="bullet"/>
      <w:lvlText w:val=""/>
      <w:lvlJc w:val="left"/>
      <w:pPr>
        <w:ind w:left="5040" w:hanging="360"/>
      </w:pPr>
      <w:rPr>
        <w:rFonts w:ascii="Symbol" w:hAnsi="Symbol" w:hint="default"/>
      </w:rPr>
    </w:lvl>
    <w:lvl w:ilvl="7" w:tplc="6DE69686">
      <w:start w:val="1"/>
      <w:numFmt w:val="bullet"/>
      <w:lvlText w:val="o"/>
      <w:lvlJc w:val="left"/>
      <w:pPr>
        <w:ind w:left="5760" w:hanging="360"/>
      </w:pPr>
      <w:rPr>
        <w:rFonts w:ascii="Courier New" w:hAnsi="Courier New" w:hint="default"/>
      </w:rPr>
    </w:lvl>
    <w:lvl w:ilvl="8" w:tplc="0A444EF8">
      <w:start w:val="1"/>
      <w:numFmt w:val="bullet"/>
      <w:lvlText w:val=""/>
      <w:lvlJc w:val="left"/>
      <w:pPr>
        <w:ind w:left="6480" w:hanging="360"/>
      </w:pPr>
      <w:rPr>
        <w:rFonts w:ascii="Wingdings" w:hAnsi="Wingdings" w:hint="default"/>
      </w:rPr>
    </w:lvl>
  </w:abstractNum>
  <w:abstractNum w:abstractNumId="38" w15:restartNumberingAfterBreak="0">
    <w:nsid w:val="2AEC4ED3"/>
    <w:multiLevelType w:val="hybridMultilevel"/>
    <w:tmpl w:val="FFFFFFFF"/>
    <w:lvl w:ilvl="0" w:tplc="39AABA3E">
      <w:start w:val="1"/>
      <w:numFmt w:val="bullet"/>
      <w:lvlText w:val=""/>
      <w:lvlJc w:val="left"/>
      <w:pPr>
        <w:ind w:left="720" w:hanging="360"/>
      </w:pPr>
      <w:rPr>
        <w:rFonts w:ascii="Symbol" w:hAnsi="Symbol" w:hint="default"/>
      </w:rPr>
    </w:lvl>
    <w:lvl w:ilvl="1" w:tplc="6D165878">
      <w:start w:val="1"/>
      <w:numFmt w:val="bullet"/>
      <w:lvlText w:val="o"/>
      <w:lvlJc w:val="left"/>
      <w:pPr>
        <w:ind w:left="1440" w:hanging="360"/>
      </w:pPr>
      <w:rPr>
        <w:rFonts w:ascii="Courier New" w:hAnsi="Courier New" w:hint="default"/>
      </w:rPr>
    </w:lvl>
    <w:lvl w:ilvl="2" w:tplc="5E0C4674">
      <w:start w:val="1"/>
      <w:numFmt w:val="bullet"/>
      <w:lvlText w:val=""/>
      <w:lvlJc w:val="left"/>
      <w:pPr>
        <w:ind w:left="2160" w:hanging="360"/>
      </w:pPr>
      <w:rPr>
        <w:rFonts w:ascii="Wingdings" w:hAnsi="Wingdings" w:hint="default"/>
      </w:rPr>
    </w:lvl>
    <w:lvl w:ilvl="3" w:tplc="2FF07648">
      <w:start w:val="1"/>
      <w:numFmt w:val="bullet"/>
      <w:lvlText w:val=""/>
      <w:lvlJc w:val="left"/>
      <w:pPr>
        <w:ind w:left="2880" w:hanging="360"/>
      </w:pPr>
      <w:rPr>
        <w:rFonts w:ascii="Symbol" w:hAnsi="Symbol" w:hint="default"/>
      </w:rPr>
    </w:lvl>
    <w:lvl w:ilvl="4" w:tplc="2BD604B0">
      <w:start w:val="1"/>
      <w:numFmt w:val="bullet"/>
      <w:lvlText w:val="o"/>
      <w:lvlJc w:val="left"/>
      <w:pPr>
        <w:ind w:left="3600" w:hanging="360"/>
      </w:pPr>
      <w:rPr>
        <w:rFonts w:ascii="Courier New" w:hAnsi="Courier New" w:hint="default"/>
      </w:rPr>
    </w:lvl>
    <w:lvl w:ilvl="5" w:tplc="48066DCE">
      <w:start w:val="1"/>
      <w:numFmt w:val="bullet"/>
      <w:lvlText w:val=""/>
      <w:lvlJc w:val="left"/>
      <w:pPr>
        <w:ind w:left="4320" w:hanging="360"/>
      </w:pPr>
      <w:rPr>
        <w:rFonts w:ascii="Wingdings" w:hAnsi="Wingdings" w:hint="default"/>
      </w:rPr>
    </w:lvl>
    <w:lvl w:ilvl="6" w:tplc="17F223DE">
      <w:start w:val="1"/>
      <w:numFmt w:val="bullet"/>
      <w:lvlText w:val=""/>
      <w:lvlJc w:val="left"/>
      <w:pPr>
        <w:ind w:left="5040" w:hanging="360"/>
      </w:pPr>
      <w:rPr>
        <w:rFonts w:ascii="Symbol" w:hAnsi="Symbol" w:hint="default"/>
      </w:rPr>
    </w:lvl>
    <w:lvl w:ilvl="7" w:tplc="795E7D2A">
      <w:start w:val="1"/>
      <w:numFmt w:val="bullet"/>
      <w:lvlText w:val="o"/>
      <w:lvlJc w:val="left"/>
      <w:pPr>
        <w:ind w:left="5760" w:hanging="360"/>
      </w:pPr>
      <w:rPr>
        <w:rFonts w:ascii="Courier New" w:hAnsi="Courier New" w:hint="default"/>
      </w:rPr>
    </w:lvl>
    <w:lvl w:ilvl="8" w:tplc="328C7458">
      <w:start w:val="1"/>
      <w:numFmt w:val="bullet"/>
      <w:lvlText w:val=""/>
      <w:lvlJc w:val="left"/>
      <w:pPr>
        <w:ind w:left="6480" w:hanging="360"/>
      </w:pPr>
      <w:rPr>
        <w:rFonts w:ascii="Wingdings" w:hAnsi="Wingdings" w:hint="default"/>
      </w:rPr>
    </w:lvl>
  </w:abstractNum>
  <w:abstractNum w:abstractNumId="39" w15:restartNumberingAfterBreak="0">
    <w:nsid w:val="2C129AC5"/>
    <w:multiLevelType w:val="hybridMultilevel"/>
    <w:tmpl w:val="FFFFFFFF"/>
    <w:lvl w:ilvl="0" w:tplc="7BE2086C">
      <w:start w:val="1"/>
      <w:numFmt w:val="bullet"/>
      <w:lvlText w:val=""/>
      <w:lvlJc w:val="left"/>
      <w:pPr>
        <w:ind w:left="720" w:hanging="360"/>
      </w:pPr>
      <w:rPr>
        <w:rFonts w:ascii="Symbol" w:hAnsi="Symbol" w:hint="default"/>
      </w:rPr>
    </w:lvl>
    <w:lvl w:ilvl="1" w:tplc="5D782562">
      <w:start w:val="1"/>
      <w:numFmt w:val="bullet"/>
      <w:lvlText w:val="o"/>
      <w:lvlJc w:val="left"/>
      <w:pPr>
        <w:ind w:left="1440" w:hanging="360"/>
      </w:pPr>
      <w:rPr>
        <w:rFonts w:ascii="Courier New" w:hAnsi="Courier New" w:hint="default"/>
      </w:rPr>
    </w:lvl>
    <w:lvl w:ilvl="2" w:tplc="67C0A19C">
      <w:start w:val="1"/>
      <w:numFmt w:val="bullet"/>
      <w:lvlText w:val=""/>
      <w:lvlJc w:val="left"/>
      <w:pPr>
        <w:ind w:left="2160" w:hanging="360"/>
      </w:pPr>
      <w:rPr>
        <w:rFonts w:ascii="Wingdings" w:hAnsi="Wingdings" w:hint="default"/>
      </w:rPr>
    </w:lvl>
    <w:lvl w:ilvl="3" w:tplc="471E9C8A">
      <w:start w:val="1"/>
      <w:numFmt w:val="bullet"/>
      <w:lvlText w:val=""/>
      <w:lvlJc w:val="left"/>
      <w:pPr>
        <w:ind w:left="2880" w:hanging="360"/>
      </w:pPr>
      <w:rPr>
        <w:rFonts w:ascii="Symbol" w:hAnsi="Symbol" w:hint="default"/>
      </w:rPr>
    </w:lvl>
    <w:lvl w:ilvl="4" w:tplc="DB60AD32">
      <w:start w:val="1"/>
      <w:numFmt w:val="bullet"/>
      <w:lvlText w:val="o"/>
      <w:lvlJc w:val="left"/>
      <w:pPr>
        <w:ind w:left="3600" w:hanging="360"/>
      </w:pPr>
      <w:rPr>
        <w:rFonts w:ascii="Courier New" w:hAnsi="Courier New" w:hint="default"/>
      </w:rPr>
    </w:lvl>
    <w:lvl w:ilvl="5" w:tplc="D97261EC">
      <w:start w:val="1"/>
      <w:numFmt w:val="bullet"/>
      <w:lvlText w:val=""/>
      <w:lvlJc w:val="left"/>
      <w:pPr>
        <w:ind w:left="4320" w:hanging="360"/>
      </w:pPr>
      <w:rPr>
        <w:rFonts w:ascii="Wingdings" w:hAnsi="Wingdings" w:hint="default"/>
      </w:rPr>
    </w:lvl>
    <w:lvl w:ilvl="6" w:tplc="F4343784">
      <w:start w:val="1"/>
      <w:numFmt w:val="bullet"/>
      <w:lvlText w:val=""/>
      <w:lvlJc w:val="left"/>
      <w:pPr>
        <w:ind w:left="5040" w:hanging="360"/>
      </w:pPr>
      <w:rPr>
        <w:rFonts w:ascii="Symbol" w:hAnsi="Symbol" w:hint="default"/>
      </w:rPr>
    </w:lvl>
    <w:lvl w:ilvl="7" w:tplc="3182C562">
      <w:start w:val="1"/>
      <w:numFmt w:val="bullet"/>
      <w:lvlText w:val="o"/>
      <w:lvlJc w:val="left"/>
      <w:pPr>
        <w:ind w:left="5760" w:hanging="360"/>
      </w:pPr>
      <w:rPr>
        <w:rFonts w:ascii="Courier New" w:hAnsi="Courier New" w:hint="default"/>
      </w:rPr>
    </w:lvl>
    <w:lvl w:ilvl="8" w:tplc="E7A41618">
      <w:start w:val="1"/>
      <w:numFmt w:val="bullet"/>
      <w:lvlText w:val=""/>
      <w:lvlJc w:val="left"/>
      <w:pPr>
        <w:ind w:left="6480" w:hanging="360"/>
      </w:pPr>
      <w:rPr>
        <w:rFonts w:ascii="Wingdings" w:hAnsi="Wingdings" w:hint="default"/>
      </w:rPr>
    </w:lvl>
  </w:abstractNum>
  <w:abstractNum w:abstractNumId="40" w15:restartNumberingAfterBreak="0">
    <w:nsid w:val="2C3A5BB5"/>
    <w:multiLevelType w:val="hybridMultilevel"/>
    <w:tmpl w:val="FBD6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DB952F9"/>
    <w:multiLevelType w:val="hybridMultilevel"/>
    <w:tmpl w:val="FFFFFFFF"/>
    <w:lvl w:ilvl="0" w:tplc="2988C63E">
      <w:start w:val="1"/>
      <w:numFmt w:val="bullet"/>
      <w:lvlText w:val=""/>
      <w:lvlJc w:val="left"/>
      <w:pPr>
        <w:ind w:left="720" w:hanging="360"/>
      </w:pPr>
      <w:rPr>
        <w:rFonts w:ascii="Symbol" w:hAnsi="Symbol" w:hint="default"/>
      </w:rPr>
    </w:lvl>
    <w:lvl w:ilvl="1" w:tplc="C756AB2E">
      <w:start w:val="1"/>
      <w:numFmt w:val="bullet"/>
      <w:lvlText w:val="o"/>
      <w:lvlJc w:val="left"/>
      <w:pPr>
        <w:ind w:left="1440" w:hanging="360"/>
      </w:pPr>
      <w:rPr>
        <w:rFonts w:ascii="Courier New" w:hAnsi="Courier New" w:hint="default"/>
      </w:rPr>
    </w:lvl>
    <w:lvl w:ilvl="2" w:tplc="97366EB2">
      <w:start w:val="1"/>
      <w:numFmt w:val="bullet"/>
      <w:lvlText w:val=""/>
      <w:lvlJc w:val="left"/>
      <w:pPr>
        <w:ind w:left="2160" w:hanging="360"/>
      </w:pPr>
      <w:rPr>
        <w:rFonts w:ascii="Wingdings" w:hAnsi="Wingdings" w:hint="default"/>
      </w:rPr>
    </w:lvl>
    <w:lvl w:ilvl="3" w:tplc="435E0134">
      <w:start w:val="1"/>
      <w:numFmt w:val="bullet"/>
      <w:lvlText w:val=""/>
      <w:lvlJc w:val="left"/>
      <w:pPr>
        <w:ind w:left="2880" w:hanging="360"/>
      </w:pPr>
      <w:rPr>
        <w:rFonts w:ascii="Symbol" w:hAnsi="Symbol" w:hint="default"/>
      </w:rPr>
    </w:lvl>
    <w:lvl w:ilvl="4" w:tplc="9140D1CE">
      <w:start w:val="1"/>
      <w:numFmt w:val="bullet"/>
      <w:lvlText w:val="o"/>
      <w:lvlJc w:val="left"/>
      <w:pPr>
        <w:ind w:left="3600" w:hanging="360"/>
      </w:pPr>
      <w:rPr>
        <w:rFonts w:ascii="Courier New" w:hAnsi="Courier New" w:hint="default"/>
      </w:rPr>
    </w:lvl>
    <w:lvl w:ilvl="5" w:tplc="762E1F42">
      <w:start w:val="1"/>
      <w:numFmt w:val="bullet"/>
      <w:lvlText w:val=""/>
      <w:lvlJc w:val="left"/>
      <w:pPr>
        <w:ind w:left="4320" w:hanging="360"/>
      </w:pPr>
      <w:rPr>
        <w:rFonts w:ascii="Wingdings" w:hAnsi="Wingdings" w:hint="default"/>
      </w:rPr>
    </w:lvl>
    <w:lvl w:ilvl="6" w:tplc="7CD09F9A">
      <w:start w:val="1"/>
      <w:numFmt w:val="bullet"/>
      <w:lvlText w:val=""/>
      <w:lvlJc w:val="left"/>
      <w:pPr>
        <w:ind w:left="5040" w:hanging="360"/>
      </w:pPr>
      <w:rPr>
        <w:rFonts w:ascii="Symbol" w:hAnsi="Symbol" w:hint="default"/>
      </w:rPr>
    </w:lvl>
    <w:lvl w:ilvl="7" w:tplc="597E8FDC">
      <w:start w:val="1"/>
      <w:numFmt w:val="bullet"/>
      <w:lvlText w:val="o"/>
      <w:lvlJc w:val="left"/>
      <w:pPr>
        <w:ind w:left="5760" w:hanging="360"/>
      </w:pPr>
      <w:rPr>
        <w:rFonts w:ascii="Courier New" w:hAnsi="Courier New" w:hint="default"/>
      </w:rPr>
    </w:lvl>
    <w:lvl w:ilvl="8" w:tplc="7DF833D2">
      <w:start w:val="1"/>
      <w:numFmt w:val="bullet"/>
      <w:lvlText w:val=""/>
      <w:lvlJc w:val="left"/>
      <w:pPr>
        <w:ind w:left="6480" w:hanging="360"/>
      </w:pPr>
      <w:rPr>
        <w:rFonts w:ascii="Wingdings" w:hAnsi="Wingdings" w:hint="default"/>
      </w:rPr>
    </w:lvl>
  </w:abstractNum>
  <w:abstractNum w:abstractNumId="42" w15:restartNumberingAfterBreak="0">
    <w:nsid w:val="2F75C78F"/>
    <w:multiLevelType w:val="hybridMultilevel"/>
    <w:tmpl w:val="FFFFFFFF"/>
    <w:lvl w:ilvl="0" w:tplc="80A26A20">
      <w:start w:val="1"/>
      <w:numFmt w:val="bullet"/>
      <w:lvlText w:val=""/>
      <w:lvlJc w:val="left"/>
      <w:pPr>
        <w:ind w:left="720" w:hanging="360"/>
      </w:pPr>
      <w:rPr>
        <w:rFonts w:ascii="Symbol" w:hAnsi="Symbol" w:hint="default"/>
      </w:rPr>
    </w:lvl>
    <w:lvl w:ilvl="1" w:tplc="ECAAEDC8">
      <w:start w:val="1"/>
      <w:numFmt w:val="bullet"/>
      <w:lvlText w:val="o"/>
      <w:lvlJc w:val="left"/>
      <w:pPr>
        <w:ind w:left="1440" w:hanging="360"/>
      </w:pPr>
      <w:rPr>
        <w:rFonts w:ascii="Courier New" w:hAnsi="Courier New" w:hint="default"/>
      </w:rPr>
    </w:lvl>
    <w:lvl w:ilvl="2" w:tplc="A7587D4A">
      <w:start w:val="1"/>
      <w:numFmt w:val="bullet"/>
      <w:lvlText w:val=""/>
      <w:lvlJc w:val="left"/>
      <w:pPr>
        <w:ind w:left="2160" w:hanging="360"/>
      </w:pPr>
      <w:rPr>
        <w:rFonts w:ascii="Wingdings" w:hAnsi="Wingdings" w:hint="default"/>
      </w:rPr>
    </w:lvl>
    <w:lvl w:ilvl="3" w:tplc="1F8A740A">
      <w:start w:val="1"/>
      <w:numFmt w:val="bullet"/>
      <w:lvlText w:val=""/>
      <w:lvlJc w:val="left"/>
      <w:pPr>
        <w:ind w:left="2880" w:hanging="360"/>
      </w:pPr>
      <w:rPr>
        <w:rFonts w:ascii="Symbol" w:hAnsi="Symbol" w:hint="default"/>
      </w:rPr>
    </w:lvl>
    <w:lvl w:ilvl="4" w:tplc="19F8BAD6">
      <w:start w:val="1"/>
      <w:numFmt w:val="bullet"/>
      <w:lvlText w:val="o"/>
      <w:lvlJc w:val="left"/>
      <w:pPr>
        <w:ind w:left="3600" w:hanging="360"/>
      </w:pPr>
      <w:rPr>
        <w:rFonts w:ascii="Courier New" w:hAnsi="Courier New" w:hint="default"/>
      </w:rPr>
    </w:lvl>
    <w:lvl w:ilvl="5" w:tplc="4FCE22FE">
      <w:start w:val="1"/>
      <w:numFmt w:val="bullet"/>
      <w:lvlText w:val=""/>
      <w:lvlJc w:val="left"/>
      <w:pPr>
        <w:ind w:left="4320" w:hanging="360"/>
      </w:pPr>
      <w:rPr>
        <w:rFonts w:ascii="Wingdings" w:hAnsi="Wingdings" w:hint="default"/>
      </w:rPr>
    </w:lvl>
    <w:lvl w:ilvl="6" w:tplc="F788D322">
      <w:start w:val="1"/>
      <w:numFmt w:val="bullet"/>
      <w:lvlText w:val=""/>
      <w:lvlJc w:val="left"/>
      <w:pPr>
        <w:ind w:left="5040" w:hanging="360"/>
      </w:pPr>
      <w:rPr>
        <w:rFonts w:ascii="Symbol" w:hAnsi="Symbol" w:hint="default"/>
      </w:rPr>
    </w:lvl>
    <w:lvl w:ilvl="7" w:tplc="734E0CF6">
      <w:start w:val="1"/>
      <w:numFmt w:val="bullet"/>
      <w:lvlText w:val="o"/>
      <w:lvlJc w:val="left"/>
      <w:pPr>
        <w:ind w:left="5760" w:hanging="360"/>
      </w:pPr>
      <w:rPr>
        <w:rFonts w:ascii="Courier New" w:hAnsi="Courier New" w:hint="default"/>
      </w:rPr>
    </w:lvl>
    <w:lvl w:ilvl="8" w:tplc="7B642C38">
      <w:start w:val="1"/>
      <w:numFmt w:val="bullet"/>
      <w:lvlText w:val=""/>
      <w:lvlJc w:val="left"/>
      <w:pPr>
        <w:ind w:left="6480" w:hanging="360"/>
      </w:pPr>
      <w:rPr>
        <w:rFonts w:ascii="Wingdings" w:hAnsi="Wingdings" w:hint="default"/>
      </w:rPr>
    </w:lvl>
  </w:abstractNum>
  <w:abstractNum w:abstractNumId="43" w15:restartNumberingAfterBreak="0">
    <w:nsid w:val="30403997"/>
    <w:multiLevelType w:val="multilevel"/>
    <w:tmpl w:val="09D0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373093F"/>
    <w:multiLevelType w:val="hybridMultilevel"/>
    <w:tmpl w:val="D79AB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378AD0E"/>
    <w:multiLevelType w:val="hybridMultilevel"/>
    <w:tmpl w:val="FFFFFFFF"/>
    <w:lvl w:ilvl="0" w:tplc="53F2E428">
      <w:start w:val="1"/>
      <w:numFmt w:val="bullet"/>
      <w:lvlText w:val=""/>
      <w:lvlJc w:val="left"/>
      <w:pPr>
        <w:ind w:left="1080" w:hanging="360"/>
      </w:pPr>
      <w:rPr>
        <w:rFonts w:ascii="Symbol" w:hAnsi="Symbol" w:hint="default"/>
      </w:rPr>
    </w:lvl>
    <w:lvl w:ilvl="1" w:tplc="947E332A">
      <w:start w:val="1"/>
      <w:numFmt w:val="bullet"/>
      <w:lvlText w:val="o"/>
      <w:lvlJc w:val="left"/>
      <w:pPr>
        <w:ind w:left="1800" w:hanging="360"/>
      </w:pPr>
      <w:rPr>
        <w:rFonts w:ascii="Courier New" w:hAnsi="Courier New" w:hint="default"/>
      </w:rPr>
    </w:lvl>
    <w:lvl w:ilvl="2" w:tplc="4BF8EF74">
      <w:start w:val="1"/>
      <w:numFmt w:val="bullet"/>
      <w:lvlText w:val=""/>
      <w:lvlJc w:val="left"/>
      <w:pPr>
        <w:ind w:left="2520" w:hanging="360"/>
      </w:pPr>
      <w:rPr>
        <w:rFonts w:ascii="Wingdings" w:hAnsi="Wingdings" w:hint="default"/>
      </w:rPr>
    </w:lvl>
    <w:lvl w:ilvl="3" w:tplc="C4E8B07A">
      <w:start w:val="1"/>
      <w:numFmt w:val="bullet"/>
      <w:lvlText w:val=""/>
      <w:lvlJc w:val="left"/>
      <w:pPr>
        <w:ind w:left="3240" w:hanging="360"/>
      </w:pPr>
      <w:rPr>
        <w:rFonts w:ascii="Symbol" w:hAnsi="Symbol" w:hint="default"/>
      </w:rPr>
    </w:lvl>
    <w:lvl w:ilvl="4" w:tplc="D326E136">
      <w:start w:val="1"/>
      <w:numFmt w:val="bullet"/>
      <w:lvlText w:val="o"/>
      <w:lvlJc w:val="left"/>
      <w:pPr>
        <w:ind w:left="3960" w:hanging="360"/>
      </w:pPr>
      <w:rPr>
        <w:rFonts w:ascii="Courier New" w:hAnsi="Courier New" w:hint="default"/>
      </w:rPr>
    </w:lvl>
    <w:lvl w:ilvl="5" w:tplc="614E7452">
      <w:start w:val="1"/>
      <w:numFmt w:val="bullet"/>
      <w:lvlText w:val=""/>
      <w:lvlJc w:val="left"/>
      <w:pPr>
        <w:ind w:left="4680" w:hanging="360"/>
      </w:pPr>
      <w:rPr>
        <w:rFonts w:ascii="Wingdings" w:hAnsi="Wingdings" w:hint="default"/>
      </w:rPr>
    </w:lvl>
    <w:lvl w:ilvl="6" w:tplc="EDB4A64C">
      <w:start w:val="1"/>
      <w:numFmt w:val="bullet"/>
      <w:lvlText w:val=""/>
      <w:lvlJc w:val="left"/>
      <w:pPr>
        <w:ind w:left="5400" w:hanging="360"/>
      </w:pPr>
      <w:rPr>
        <w:rFonts w:ascii="Symbol" w:hAnsi="Symbol" w:hint="default"/>
      </w:rPr>
    </w:lvl>
    <w:lvl w:ilvl="7" w:tplc="54F21B2C">
      <w:start w:val="1"/>
      <w:numFmt w:val="bullet"/>
      <w:lvlText w:val="o"/>
      <w:lvlJc w:val="left"/>
      <w:pPr>
        <w:ind w:left="6120" w:hanging="360"/>
      </w:pPr>
      <w:rPr>
        <w:rFonts w:ascii="Courier New" w:hAnsi="Courier New" w:hint="default"/>
      </w:rPr>
    </w:lvl>
    <w:lvl w:ilvl="8" w:tplc="DD8E1CD8">
      <w:start w:val="1"/>
      <w:numFmt w:val="bullet"/>
      <w:lvlText w:val=""/>
      <w:lvlJc w:val="left"/>
      <w:pPr>
        <w:ind w:left="6840" w:hanging="360"/>
      </w:pPr>
      <w:rPr>
        <w:rFonts w:ascii="Wingdings" w:hAnsi="Wingdings" w:hint="default"/>
      </w:rPr>
    </w:lvl>
  </w:abstractNum>
  <w:abstractNum w:abstractNumId="46" w15:restartNumberingAfterBreak="0">
    <w:nsid w:val="34BC4D75"/>
    <w:multiLevelType w:val="multilevel"/>
    <w:tmpl w:val="A686D3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357332A7"/>
    <w:multiLevelType w:val="multilevel"/>
    <w:tmpl w:val="C53E6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3AD8EF3B"/>
    <w:multiLevelType w:val="hybridMultilevel"/>
    <w:tmpl w:val="FFFFFFFF"/>
    <w:lvl w:ilvl="0" w:tplc="B7F6E2EA">
      <w:start w:val="1"/>
      <w:numFmt w:val="decimal"/>
      <w:lvlText w:val="%1."/>
      <w:lvlJc w:val="left"/>
      <w:pPr>
        <w:ind w:left="1080" w:hanging="360"/>
      </w:pPr>
    </w:lvl>
    <w:lvl w:ilvl="1" w:tplc="E42612B8">
      <w:start w:val="1"/>
      <w:numFmt w:val="lowerLetter"/>
      <w:lvlText w:val="%2."/>
      <w:lvlJc w:val="left"/>
      <w:pPr>
        <w:ind w:left="1800" w:hanging="360"/>
      </w:pPr>
    </w:lvl>
    <w:lvl w:ilvl="2" w:tplc="992CC4C4">
      <w:start w:val="1"/>
      <w:numFmt w:val="lowerRoman"/>
      <w:lvlText w:val="%3."/>
      <w:lvlJc w:val="right"/>
      <w:pPr>
        <w:ind w:left="2520" w:hanging="180"/>
      </w:pPr>
    </w:lvl>
    <w:lvl w:ilvl="3" w:tplc="380C8A92">
      <w:start w:val="1"/>
      <w:numFmt w:val="decimal"/>
      <w:lvlText w:val="%4."/>
      <w:lvlJc w:val="left"/>
      <w:pPr>
        <w:ind w:left="3240" w:hanging="360"/>
      </w:pPr>
    </w:lvl>
    <w:lvl w:ilvl="4" w:tplc="9CA27B14">
      <w:start w:val="1"/>
      <w:numFmt w:val="lowerLetter"/>
      <w:lvlText w:val="%5."/>
      <w:lvlJc w:val="left"/>
      <w:pPr>
        <w:ind w:left="3960" w:hanging="360"/>
      </w:pPr>
    </w:lvl>
    <w:lvl w:ilvl="5" w:tplc="1B38A9F8">
      <w:start w:val="1"/>
      <w:numFmt w:val="lowerRoman"/>
      <w:lvlText w:val="%6."/>
      <w:lvlJc w:val="right"/>
      <w:pPr>
        <w:ind w:left="4680" w:hanging="180"/>
      </w:pPr>
    </w:lvl>
    <w:lvl w:ilvl="6" w:tplc="211ED292">
      <w:start w:val="1"/>
      <w:numFmt w:val="decimal"/>
      <w:lvlText w:val="%7."/>
      <w:lvlJc w:val="left"/>
      <w:pPr>
        <w:ind w:left="5400" w:hanging="360"/>
      </w:pPr>
    </w:lvl>
    <w:lvl w:ilvl="7" w:tplc="ECB20C02">
      <w:start w:val="1"/>
      <w:numFmt w:val="lowerLetter"/>
      <w:lvlText w:val="%8."/>
      <w:lvlJc w:val="left"/>
      <w:pPr>
        <w:ind w:left="6120" w:hanging="360"/>
      </w:pPr>
    </w:lvl>
    <w:lvl w:ilvl="8" w:tplc="016E3E64">
      <w:start w:val="1"/>
      <w:numFmt w:val="lowerRoman"/>
      <w:lvlText w:val="%9."/>
      <w:lvlJc w:val="right"/>
      <w:pPr>
        <w:ind w:left="6840" w:hanging="180"/>
      </w:pPr>
    </w:lvl>
  </w:abstractNum>
  <w:abstractNum w:abstractNumId="49" w15:restartNumberingAfterBreak="0">
    <w:nsid w:val="3B1BBADF"/>
    <w:multiLevelType w:val="hybridMultilevel"/>
    <w:tmpl w:val="FFFFFFFF"/>
    <w:lvl w:ilvl="0" w:tplc="ACE084B2">
      <w:start w:val="1"/>
      <w:numFmt w:val="bullet"/>
      <w:lvlText w:val=""/>
      <w:lvlJc w:val="left"/>
      <w:pPr>
        <w:ind w:left="720" w:hanging="360"/>
      </w:pPr>
      <w:rPr>
        <w:rFonts w:ascii="Symbol" w:hAnsi="Symbol" w:hint="default"/>
      </w:rPr>
    </w:lvl>
    <w:lvl w:ilvl="1" w:tplc="44421456">
      <w:start w:val="1"/>
      <w:numFmt w:val="bullet"/>
      <w:lvlText w:val="o"/>
      <w:lvlJc w:val="left"/>
      <w:pPr>
        <w:ind w:left="1440" w:hanging="360"/>
      </w:pPr>
      <w:rPr>
        <w:rFonts w:ascii="Courier New" w:hAnsi="Courier New" w:hint="default"/>
      </w:rPr>
    </w:lvl>
    <w:lvl w:ilvl="2" w:tplc="93A8FB3C">
      <w:start w:val="1"/>
      <w:numFmt w:val="bullet"/>
      <w:lvlText w:val=""/>
      <w:lvlJc w:val="left"/>
      <w:pPr>
        <w:ind w:left="2160" w:hanging="360"/>
      </w:pPr>
      <w:rPr>
        <w:rFonts w:ascii="Wingdings" w:hAnsi="Wingdings" w:hint="default"/>
      </w:rPr>
    </w:lvl>
    <w:lvl w:ilvl="3" w:tplc="E09C7F46">
      <w:start w:val="1"/>
      <w:numFmt w:val="bullet"/>
      <w:lvlText w:val=""/>
      <w:lvlJc w:val="left"/>
      <w:pPr>
        <w:ind w:left="2880" w:hanging="360"/>
      </w:pPr>
      <w:rPr>
        <w:rFonts w:ascii="Symbol" w:hAnsi="Symbol" w:hint="default"/>
      </w:rPr>
    </w:lvl>
    <w:lvl w:ilvl="4" w:tplc="00DEA684">
      <w:start w:val="1"/>
      <w:numFmt w:val="bullet"/>
      <w:lvlText w:val="o"/>
      <w:lvlJc w:val="left"/>
      <w:pPr>
        <w:ind w:left="3600" w:hanging="360"/>
      </w:pPr>
      <w:rPr>
        <w:rFonts w:ascii="Courier New" w:hAnsi="Courier New" w:hint="default"/>
      </w:rPr>
    </w:lvl>
    <w:lvl w:ilvl="5" w:tplc="BC06EA2C">
      <w:start w:val="1"/>
      <w:numFmt w:val="bullet"/>
      <w:lvlText w:val=""/>
      <w:lvlJc w:val="left"/>
      <w:pPr>
        <w:ind w:left="4320" w:hanging="360"/>
      </w:pPr>
      <w:rPr>
        <w:rFonts w:ascii="Wingdings" w:hAnsi="Wingdings" w:hint="default"/>
      </w:rPr>
    </w:lvl>
    <w:lvl w:ilvl="6" w:tplc="44C0F04E">
      <w:start w:val="1"/>
      <w:numFmt w:val="bullet"/>
      <w:lvlText w:val=""/>
      <w:lvlJc w:val="left"/>
      <w:pPr>
        <w:ind w:left="5040" w:hanging="360"/>
      </w:pPr>
      <w:rPr>
        <w:rFonts w:ascii="Symbol" w:hAnsi="Symbol" w:hint="default"/>
      </w:rPr>
    </w:lvl>
    <w:lvl w:ilvl="7" w:tplc="9CACFF68">
      <w:start w:val="1"/>
      <w:numFmt w:val="bullet"/>
      <w:lvlText w:val="o"/>
      <w:lvlJc w:val="left"/>
      <w:pPr>
        <w:ind w:left="5760" w:hanging="360"/>
      </w:pPr>
      <w:rPr>
        <w:rFonts w:ascii="Courier New" w:hAnsi="Courier New" w:hint="default"/>
      </w:rPr>
    </w:lvl>
    <w:lvl w:ilvl="8" w:tplc="CD885D0C">
      <w:start w:val="1"/>
      <w:numFmt w:val="bullet"/>
      <w:lvlText w:val=""/>
      <w:lvlJc w:val="left"/>
      <w:pPr>
        <w:ind w:left="6480" w:hanging="360"/>
      </w:pPr>
      <w:rPr>
        <w:rFonts w:ascii="Wingdings" w:hAnsi="Wingdings" w:hint="default"/>
      </w:rPr>
    </w:lvl>
  </w:abstractNum>
  <w:abstractNum w:abstractNumId="50" w15:restartNumberingAfterBreak="0">
    <w:nsid w:val="3C137760"/>
    <w:multiLevelType w:val="hybridMultilevel"/>
    <w:tmpl w:val="4C780954"/>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1" w15:restartNumberingAfterBreak="0">
    <w:nsid w:val="3C6B21D2"/>
    <w:multiLevelType w:val="hybridMultilevel"/>
    <w:tmpl w:val="7E12D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C7A4C4F"/>
    <w:multiLevelType w:val="hybridMultilevel"/>
    <w:tmpl w:val="5B2ADDA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3DACAFAA"/>
    <w:multiLevelType w:val="hybridMultilevel"/>
    <w:tmpl w:val="FFFFFFFF"/>
    <w:lvl w:ilvl="0" w:tplc="0CAC9BCC">
      <w:start w:val="1"/>
      <w:numFmt w:val="decimal"/>
      <w:lvlText w:val="%1."/>
      <w:lvlJc w:val="left"/>
      <w:pPr>
        <w:ind w:left="1080" w:hanging="360"/>
      </w:pPr>
    </w:lvl>
    <w:lvl w:ilvl="1" w:tplc="5BCE8088">
      <w:start w:val="1"/>
      <w:numFmt w:val="lowerLetter"/>
      <w:lvlText w:val="%2."/>
      <w:lvlJc w:val="left"/>
      <w:pPr>
        <w:ind w:left="1800" w:hanging="360"/>
      </w:pPr>
    </w:lvl>
    <w:lvl w:ilvl="2" w:tplc="7A8CAA58">
      <w:start w:val="1"/>
      <w:numFmt w:val="lowerRoman"/>
      <w:lvlText w:val="%3."/>
      <w:lvlJc w:val="right"/>
      <w:pPr>
        <w:ind w:left="2520" w:hanging="180"/>
      </w:pPr>
    </w:lvl>
    <w:lvl w:ilvl="3" w:tplc="776876F0">
      <w:start w:val="1"/>
      <w:numFmt w:val="decimal"/>
      <w:lvlText w:val="%4."/>
      <w:lvlJc w:val="left"/>
      <w:pPr>
        <w:ind w:left="3240" w:hanging="360"/>
      </w:pPr>
    </w:lvl>
    <w:lvl w:ilvl="4" w:tplc="606A3B82">
      <w:start w:val="1"/>
      <w:numFmt w:val="lowerLetter"/>
      <w:lvlText w:val="%5."/>
      <w:lvlJc w:val="left"/>
      <w:pPr>
        <w:ind w:left="3960" w:hanging="360"/>
      </w:pPr>
    </w:lvl>
    <w:lvl w:ilvl="5" w:tplc="665C6AB2">
      <w:start w:val="1"/>
      <w:numFmt w:val="lowerRoman"/>
      <w:lvlText w:val="%6."/>
      <w:lvlJc w:val="right"/>
      <w:pPr>
        <w:ind w:left="4680" w:hanging="180"/>
      </w:pPr>
    </w:lvl>
    <w:lvl w:ilvl="6" w:tplc="9A121970">
      <w:start w:val="1"/>
      <w:numFmt w:val="decimal"/>
      <w:lvlText w:val="%7."/>
      <w:lvlJc w:val="left"/>
      <w:pPr>
        <w:ind w:left="5400" w:hanging="360"/>
      </w:pPr>
    </w:lvl>
    <w:lvl w:ilvl="7" w:tplc="38EE66BE">
      <w:start w:val="1"/>
      <w:numFmt w:val="lowerLetter"/>
      <w:lvlText w:val="%8."/>
      <w:lvlJc w:val="left"/>
      <w:pPr>
        <w:ind w:left="6120" w:hanging="360"/>
      </w:pPr>
    </w:lvl>
    <w:lvl w:ilvl="8" w:tplc="F23A2C14">
      <w:start w:val="1"/>
      <w:numFmt w:val="lowerRoman"/>
      <w:lvlText w:val="%9."/>
      <w:lvlJc w:val="right"/>
      <w:pPr>
        <w:ind w:left="6840" w:hanging="180"/>
      </w:pPr>
    </w:lvl>
  </w:abstractNum>
  <w:abstractNum w:abstractNumId="54" w15:restartNumberingAfterBreak="0">
    <w:nsid w:val="3E2F4EBD"/>
    <w:multiLevelType w:val="multilevel"/>
    <w:tmpl w:val="DF1A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0343BE8"/>
    <w:multiLevelType w:val="hybridMultilevel"/>
    <w:tmpl w:val="FFFFFFFF"/>
    <w:lvl w:ilvl="0" w:tplc="D38E6FD2">
      <w:start w:val="1"/>
      <w:numFmt w:val="decimal"/>
      <w:lvlText w:val="%1."/>
      <w:lvlJc w:val="left"/>
      <w:pPr>
        <w:ind w:left="720" w:hanging="360"/>
      </w:pPr>
    </w:lvl>
    <w:lvl w:ilvl="1" w:tplc="6D7E09CA">
      <w:start w:val="1"/>
      <w:numFmt w:val="bullet"/>
      <w:lvlText w:val="o"/>
      <w:lvlJc w:val="left"/>
      <w:pPr>
        <w:ind w:left="1440" w:hanging="360"/>
      </w:pPr>
      <w:rPr>
        <w:rFonts w:ascii="Courier New" w:hAnsi="Courier New" w:hint="default"/>
      </w:rPr>
    </w:lvl>
    <w:lvl w:ilvl="2" w:tplc="0E624342">
      <w:start w:val="1"/>
      <w:numFmt w:val="bullet"/>
      <w:lvlText w:val=""/>
      <w:lvlJc w:val="left"/>
      <w:pPr>
        <w:ind w:left="2160" w:hanging="360"/>
      </w:pPr>
      <w:rPr>
        <w:rFonts w:ascii="Wingdings" w:hAnsi="Wingdings" w:hint="default"/>
      </w:rPr>
    </w:lvl>
    <w:lvl w:ilvl="3" w:tplc="B294640A">
      <w:start w:val="1"/>
      <w:numFmt w:val="bullet"/>
      <w:lvlText w:val=""/>
      <w:lvlJc w:val="left"/>
      <w:pPr>
        <w:ind w:left="2880" w:hanging="360"/>
      </w:pPr>
      <w:rPr>
        <w:rFonts w:ascii="Symbol" w:hAnsi="Symbol" w:hint="default"/>
      </w:rPr>
    </w:lvl>
    <w:lvl w:ilvl="4" w:tplc="2AB23954">
      <w:start w:val="1"/>
      <w:numFmt w:val="bullet"/>
      <w:lvlText w:val="o"/>
      <w:lvlJc w:val="left"/>
      <w:pPr>
        <w:ind w:left="3600" w:hanging="360"/>
      </w:pPr>
      <w:rPr>
        <w:rFonts w:ascii="Courier New" w:hAnsi="Courier New" w:hint="default"/>
      </w:rPr>
    </w:lvl>
    <w:lvl w:ilvl="5" w:tplc="A24CBB48">
      <w:start w:val="1"/>
      <w:numFmt w:val="bullet"/>
      <w:lvlText w:val=""/>
      <w:lvlJc w:val="left"/>
      <w:pPr>
        <w:ind w:left="4320" w:hanging="360"/>
      </w:pPr>
      <w:rPr>
        <w:rFonts w:ascii="Wingdings" w:hAnsi="Wingdings" w:hint="default"/>
      </w:rPr>
    </w:lvl>
    <w:lvl w:ilvl="6" w:tplc="4896F624">
      <w:start w:val="1"/>
      <w:numFmt w:val="bullet"/>
      <w:lvlText w:val=""/>
      <w:lvlJc w:val="left"/>
      <w:pPr>
        <w:ind w:left="5040" w:hanging="360"/>
      </w:pPr>
      <w:rPr>
        <w:rFonts w:ascii="Symbol" w:hAnsi="Symbol" w:hint="default"/>
      </w:rPr>
    </w:lvl>
    <w:lvl w:ilvl="7" w:tplc="791CC856">
      <w:start w:val="1"/>
      <w:numFmt w:val="bullet"/>
      <w:lvlText w:val="o"/>
      <w:lvlJc w:val="left"/>
      <w:pPr>
        <w:ind w:left="5760" w:hanging="360"/>
      </w:pPr>
      <w:rPr>
        <w:rFonts w:ascii="Courier New" w:hAnsi="Courier New" w:hint="default"/>
      </w:rPr>
    </w:lvl>
    <w:lvl w:ilvl="8" w:tplc="36D293C2">
      <w:start w:val="1"/>
      <w:numFmt w:val="bullet"/>
      <w:lvlText w:val=""/>
      <w:lvlJc w:val="left"/>
      <w:pPr>
        <w:ind w:left="6480" w:hanging="360"/>
      </w:pPr>
      <w:rPr>
        <w:rFonts w:ascii="Wingdings" w:hAnsi="Wingdings" w:hint="default"/>
      </w:rPr>
    </w:lvl>
  </w:abstractNum>
  <w:abstractNum w:abstractNumId="56" w15:restartNumberingAfterBreak="0">
    <w:nsid w:val="40B3B56A"/>
    <w:multiLevelType w:val="hybridMultilevel"/>
    <w:tmpl w:val="FFFFFFFF"/>
    <w:lvl w:ilvl="0" w:tplc="1BCA7030">
      <w:start w:val="1"/>
      <w:numFmt w:val="bullet"/>
      <w:lvlText w:val=""/>
      <w:lvlJc w:val="left"/>
      <w:pPr>
        <w:ind w:left="720" w:hanging="360"/>
      </w:pPr>
      <w:rPr>
        <w:rFonts w:ascii="Symbol" w:hAnsi="Symbol" w:hint="default"/>
      </w:rPr>
    </w:lvl>
    <w:lvl w:ilvl="1" w:tplc="5E7C2036">
      <w:start w:val="1"/>
      <w:numFmt w:val="bullet"/>
      <w:lvlText w:val="o"/>
      <w:lvlJc w:val="left"/>
      <w:pPr>
        <w:ind w:left="1440" w:hanging="360"/>
      </w:pPr>
      <w:rPr>
        <w:rFonts w:ascii="Courier New" w:hAnsi="Courier New" w:hint="default"/>
      </w:rPr>
    </w:lvl>
    <w:lvl w:ilvl="2" w:tplc="20C820B8">
      <w:start w:val="1"/>
      <w:numFmt w:val="bullet"/>
      <w:lvlText w:val=""/>
      <w:lvlJc w:val="left"/>
      <w:pPr>
        <w:ind w:left="2160" w:hanging="360"/>
      </w:pPr>
      <w:rPr>
        <w:rFonts w:ascii="Wingdings" w:hAnsi="Wingdings" w:hint="default"/>
      </w:rPr>
    </w:lvl>
    <w:lvl w:ilvl="3" w:tplc="7F16142A">
      <w:start w:val="1"/>
      <w:numFmt w:val="bullet"/>
      <w:lvlText w:val=""/>
      <w:lvlJc w:val="left"/>
      <w:pPr>
        <w:ind w:left="2880" w:hanging="360"/>
      </w:pPr>
      <w:rPr>
        <w:rFonts w:ascii="Symbol" w:hAnsi="Symbol" w:hint="default"/>
      </w:rPr>
    </w:lvl>
    <w:lvl w:ilvl="4" w:tplc="137E425E">
      <w:start w:val="1"/>
      <w:numFmt w:val="bullet"/>
      <w:lvlText w:val="o"/>
      <w:lvlJc w:val="left"/>
      <w:pPr>
        <w:ind w:left="3600" w:hanging="360"/>
      </w:pPr>
      <w:rPr>
        <w:rFonts w:ascii="Courier New" w:hAnsi="Courier New" w:hint="default"/>
      </w:rPr>
    </w:lvl>
    <w:lvl w:ilvl="5" w:tplc="6FB4D38E">
      <w:start w:val="1"/>
      <w:numFmt w:val="bullet"/>
      <w:lvlText w:val=""/>
      <w:lvlJc w:val="left"/>
      <w:pPr>
        <w:ind w:left="4320" w:hanging="360"/>
      </w:pPr>
      <w:rPr>
        <w:rFonts w:ascii="Wingdings" w:hAnsi="Wingdings" w:hint="default"/>
      </w:rPr>
    </w:lvl>
    <w:lvl w:ilvl="6" w:tplc="9A4CDB78">
      <w:start w:val="1"/>
      <w:numFmt w:val="bullet"/>
      <w:lvlText w:val=""/>
      <w:lvlJc w:val="left"/>
      <w:pPr>
        <w:ind w:left="5040" w:hanging="360"/>
      </w:pPr>
      <w:rPr>
        <w:rFonts w:ascii="Symbol" w:hAnsi="Symbol" w:hint="default"/>
      </w:rPr>
    </w:lvl>
    <w:lvl w:ilvl="7" w:tplc="253491E0">
      <w:start w:val="1"/>
      <w:numFmt w:val="bullet"/>
      <w:lvlText w:val="o"/>
      <w:lvlJc w:val="left"/>
      <w:pPr>
        <w:ind w:left="5760" w:hanging="360"/>
      </w:pPr>
      <w:rPr>
        <w:rFonts w:ascii="Courier New" w:hAnsi="Courier New" w:hint="default"/>
      </w:rPr>
    </w:lvl>
    <w:lvl w:ilvl="8" w:tplc="DB56F5FA">
      <w:start w:val="1"/>
      <w:numFmt w:val="bullet"/>
      <w:lvlText w:val=""/>
      <w:lvlJc w:val="left"/>
      <w:pPr>
        <w:ind w:left="6480" w:hanging="360"/>
      </w:pPr>
      <w:rPr>
        <w:rFonts w:ascii="Wingdings" w:hAnsi="Wingdings" w:hint="default"/>
      </w:rPr>
    </w:lvl>
  </w:abstractNum>
  <w:abstractNum w:abstractNumId="57" w15:restartNumberingAfterBreak="0">
    <w:nsid w:val="42F9FF2F"/>
    <w:multiLevelType w:val="hybridMultilevel"/>
    <w:tmpl w:val="FFFFFFFF"/>
    <w:lvl w:ilvl="0" w:tplc="08226D76">
      <w:start w:val="1"/>
      <w:numFmt w:val="decimal"/>
      <w:lvlText w:val="%1."/>
      <w:lvlJc w:val="left"/>
      <w:pPr>
        <w:ind w:left="720" w:hanging="360"/>
      </w:pPr>
    </w:lvl>
    <w:lvl w:ilvl="1" w:tplc="C46CE97E">
      <w:start w:val="1"/>
      <w:numFmt w:val="lowerLetter"/>
      <w:lvlText w:val="%2."/>
      <w:lvlJc w:val="left"/>
      <w:pPr>
        <w:ind w:left="1440" w:hanging="360"/>
      </w:pPr>
    </w:lvl>
    <w:lvl w:ilvl="2" w:tplc="15C8EE82">
      <w:start w:val="1"/>
      <w:numFmt w:val="lowerRoman"/>
      <w:lvlText w:val="%3."/>
      <w:lvlJc w:val="right"/>
      <w:pPr>
        <w:ind w:left="2160" w:hanging="180"/>
      </w:pPr>
    </w:lvl>
    <w:lvl w:ilvl="3" w:tplc="84EA870E">
      <w:start w:val="1"/>
      <w:numFmt w:val="decimal"/>
      <w:lvlText w:val="%4."/>
      <w:lvlJc w:val="left"/>
      <w:pPr>
        <w:ind w:left="2880" w:hanging="360"/>
      </w:pPr>
    </w:lvl>
    <w:lvl w:ilvl="4" w:tplc="9A04237C">
      <w:start w:val="1"/>
      <w:numFmt w:val="lowerLetter"/>
      <w:lvlText w:val="%5."/>
      <w:lvlJc w:val="left"/>
      <w:pPr>
        <w:ind w:left="3600" w:hanging="360"/>
      </w:pPr>
    </w:lvl>
    <w:lvl w:ilvl="5" w:tplc="8DE4F99E">
      <w:start w:val="1"/>
      <w:numFmt w:val="lowerRoman"/>
      <w:lvlText w:val="%6."/>
      <w:lvlJc w:val="right"/>
      <w:pPr>
        <w:ind w:left="4320" w:hanging="180"/>
      </w:pPr>
    </w:lvl>
    <w:lvl w:ilvl="6" w:tplc="B1D02A68">
      <w:start w:val="1"/>
      <w:numFmt w:val="decimal"/>
      <w:lvlText w:val="%7."/>
      <w:lvlJc w:val="left"/>
      <w:pPr>
        <w:ind w:left="5040" w:hanging="360"/>
      </w:pPr>
    </w:lvl>
    <w:lvl w:ilvl="7" w:tplc="511C004A">
      <w:start w:val="1"/>
      <w:numFmt w:val="lowerLetter"/>
      <w:lvlText w:val="%8."/>
      <w:lvlJc w:val="left"/>
      <w:pPr>
        <w:ind w:left="5760" w:hanging="360"/>
      </w:pPr>
    </w:lvl>
    <w:lvl w:ilvl="8" w:tplc="79841BC8">
      <w:start w:val="1"/>
      <w:numFmt w:val="lowerRoman"/>
      <w:lvlText w:val="%9."/>
      <w:lvlJc w:val="right"/>
      <w:pPr>
        <w:ind w:left="6480" w:hanging="180"/>
      </w:pPr>
    </w:lvl>
  </w:abstractNum>
  <w:abstractNum w:abstractNumId="58" w15:restartNumberingAfterBreak="0">
    <w:nsid w:val="45DD5B78"/>
    <w:multiLevelType w:val="hybridMultilevel"/>
    <w:tmpl w:val="FFFFFFFF"/>
    <w:lvl w:ilvl="0" w:tplc="83F245E0">
      <w:start w:val="1"/>
      <w:numFmt w:val="bullet"/>
      <w:lvlText w:val=""/>
      <w:lvlJc w:val="left"/>
      <w:pPr>
        <w:ind w:left="720" w:hanging="360"/>
      </w:pPr>
      <w:rPr>
        <w:rFonts w:ascii="Symbol" w:hAnsi="Symbol" w:hint="default"/>
      </w:rPr>
    </w:lvl>
    <w:lvl w:ilvl="1" w:tplc="F8D806BE">
      <w:start w:val="1"/>
      <w:numFmt w:val="bullet"/>
      <w:lvlText w:val="o"/>
      <w:lvlJc w:val="left"/>
      <w:pPr>
        <w:ind w:left="1440" w:hanging="360"/>
      </w:pPr>
      <w:rPr>
        <w:rFonts w:ascii="Courier New" w:hAnsi="Courier New" w:hint="default"/>
      </w:rPr>
    </w:lvl>
    <w:lvl w:ilvl="2" w:tplc="F30A8764">
      <w:start w:val="1"/>
      <w:numFmt w:val="bullet"/>
      <w:lvlText w:val=""/>
      <w:lvlJc w:val="left"/>
      <w:pPr>
        <w:ind w:left="2160" w:hanging="360"/>
      </w:pPr>
      <w:rPr>
        <w:rFonts w:ascii="Wingdings" w:hAnsi="Wingdings" w:hint="default"/>
      </w:rPr>
    </w:lvl>
    <w:lvl w:ilvl="3" w:tplc="90082596">
      <w:start w:val="1"/>
      <w:numFmt w:val="bullet"/>
      <w:lvlText w:val=""/>
      <w:lvlJc w:val="left"/>
      <w:pPr>
        <w:ind w:left="2880" w:hanging="360"/>
      </w:pPr>
      <w:rPr>
        <w:rFonts w:ascii="Symbol" w:hAnsi="Symbol" w:hint="default"/>
      </w:rPr>
    </w:lvl>
    <w:lvl w:ilvl="4" w:tplc="58F886EE">
      <w:start w:val="1"/>
      <w:numFmt w:val="bullet"/>
      <w:lvlText w:val="o"/>
      <w:lvlJc w:val="left"/>
      <w:pPr>
        <w:ind w:left="3600" w:hanging="360"/>
      </w:pPr>
      <w:rPr>
        <w:rFonts w:ascii="Courier New" w:hAnsi="Courier New" w:hint="default"/>
      </w:rPr>
    </w:lvl>
    <w:lvl w:ilvl="5" w:tplc="D7F4294E">
      <w:start w:val="1"/>
      <w:numFmt w:val="bullet"/>
      <w:lvlText w:val=""/>
      <w:lvlJc w:val="left"/>
      <w:pPr>
        <w:ind w:left="4320" w:hanging="360"/>
      </w:pPr>
      <w:rPr>
        <w:rFonts w:ascii="Wingdings" w:hAnsi="Wingdings" w:hint="default"/>
      </w:rPr>
    </w:lvl>
    <w:lvl w:ilvl="6" w:tplc="1862BBA6">
      <w:start w:val="1"/>
      <w:numFmt w:val="bullet"/>
      <w:lvlText w:val=""/>
      <w:lvlJc w:val="left"/>
      <w:pPr>
        <w:ind w:left="5040" w:hanging="360"/>
      </w:pPr>
      <w:rPr>
        <w:rFonts w:ascii="Symbol" w:hAnsi="Symbol" w:hint="default"/>
      </w:rPr>
    </w:lvl>
    <w:lvl w:ilvl="7" w:tplc="5AA867FC">
      <w:start w:val="1"/>
      <w:numFmt w:val="bullet"/>
      <w:lvlText w:val="o"/>
      <w:lvlJc w:val="left"/>
      <w:pPr>
        <w:ind w:left="5760" w:hanging="360"/>
      </w:pPr>
      <w:rPr>
        <w:rFonts w:ascii="Courier New" w:hAnsi="Courier New" w:hint="default"/>
      </w:rPr>
    </w:lvl>
    <w:lvl w:ilvl="8" w:tplc="AC9E9450">
      <w:start w:val="1"/>
      <w:numFmt w:val="bullet"/>
      <w:lvlText w:val=""/>
      <w:lvlJc w:val="left"/>
      <w:pPr>
        <w:ind w:left="6480" w:hanging="360"/>
      </w:pPr>
      <w:rPr>
        <w:rFonts w:ascii="Wingdings" w:hAnsi="Wingdings" w:hint="default"/>
      </w:rPr>
    </w:lvl>
  </w:abstractNum>
  <w:abstractNum w:abstractNumId="59" w15:restartNumberingAfterBreak="0">
    <w:nsid w:val="48F815CD"/>
    <w:multiLevelType w:val="hybridMultilevel"/>
    <w:tmpl w:val="0EC05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AD63BEF"/>
    <w:multiLevelType w:val="hybridMultilevel"/>
    <w:tmpl w:val="051C67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1" w15:restartNumberingAfterBreak="0">
    <w:nsid w:val="4B3F7163"/>
    <w:multiLevelType w:val="hybridMultilevel"/>
    <w:tmpl w:val="DB82897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62" w15:restartNumberingAfterBreak="0">
    <w:nsid w:val="4CCA2F60"/>
    <w:multiLevelType w:val="multilevel"/>
    <w:tmpl w:val="6C580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D713ACB"/>
    <w:multiLevelType w:val="hybridMultilevel"/>
    <w:tmpl w:val="55BC6C68"/>
    <w:lvl w:ilvl="0" w:tplc="FFFFFFFF">
      <w:start w:val="1"/>
      <w:numFmt w:val="decimal"/>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50563484"/>
    <w:multiLevelType w:val="hybridMultilevel"/>
    <w:tmpl w:val="D58E2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517B2D26"/>
    <w:multiLevelType w:val="multilevel"/>
    <w:tmpl w:val="9DF07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52EB4426"/>
    <w:multiLevelType w:val="hybridMultilevel"/>
    <w:tmpl w:val="5FFCA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66346E"/>
    <w:multiLevelType w:val="multilevel"/>
    <w:tmpl w:val="464434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545637C0"/>
    <w:multiLevelType w:val="multilevel"/>
    <w:tmpl w:val="DD2E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183874"/>
    <w:multiLevelType w:val="multilevel"/>
    <w:tmpl w:val="FD568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60F50C3"/>
    <w:multiLevelType w:val="hybridMultilevel"/>
    <w:tmpl w:val="02C0B7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1" w15:restartNumberingAfterBreak="0">
    <w:nsid w:val="5635B23A"/>
    <w:multiLevelType w:val="hybridMultilevel"/>
    <w:tmpl w:val="FFFFFFFF"/>
    <w:lvl w:ilvl="0" w:tplc="B9021872">
      <w:start w:val="1"/>
      <w:numFmt w:val="bullet"/>
      <w:lvlText w:val=""/>
      <w:lvlJc w:val="left"/>
      <w:pPr>
        <w:ind w:left="720" w:hanging="360"/>
      </w:pPr>
      <w:rPr>
        <w:rFonts w:ascii="Symbol" w:hAnsi="Symbol" w:hint="default"/>
      </w:rPr>
    </w:lvl>
    <w:lvl w:ilvl="1" w:tplc="4F1A1D70">
      <w:start w:val="1"/>
      <w:numFmt w:val="bullet"/>
      <w:lvlText w:val="o"/>
      <w:lvlJc w:val="left"/>
      <w:pPr>
        <w:ind w:left="1440" w:hanging="360"/>
      </w:pPr>
      <w:rPr>
        <w:rFonts w:ascii="Courier New" w:hAnsi="Courier New" w:hint="default"/>
      </w:rPr>
    </w:lvl>
    <w:lvl w:ilvl="2" w:tplc="D150752C">
      <w:start w:val="1"/>
      <w:numFmt w:val="bullet"/>
      <w:lvlText w:val=""/>
      <w:lvlJc w:val="left"/>
      <w:pPr>
        <w:ind w:left="2160" w:hanging="360"/>
      </w:pPr>
      <w:rPr>
        <w:rFonts w:ascii="Wingdings" w:hAnsi="Wingdings" w:hint="default"/>
      </w:rPr>
    </w:lvl>
    <w:lvl w:ilvl="3" w:tplc="ADB8E934">
      <w:start w:val="1"/>
      <w:numFmt w:val="bullet"/>
      <w:lvlText w:val=""/>
      <w:lvlJc w:val="left"/>
      <w:pPr>
        <w:ind w:left="2880" w:hanging="360"/>
      </w:pPr>
      <w:rPr>
        <w:rFonts w:ascii="Symbol" w:hAnsi="Symbol" w:hint="default"/>
      </w:rPr>
    </w:lvl>
    <w:lvl w:ilvl="4" w:tplc="24D8DEB8">
      <w:start w:val="1"/>
      <w:numFmt w:val="bullet"/>
      <w:lvlText w:val="o"/>
      <w:lvlJc w:val="left"/>
      <w:pPr>
        <w:ind w:left="3600" w:hanging="360"/>
      </w:pPr>
      <w:rPr>
        <w:rFonts w:ascii="Courier New" w:hAnsi="Courier New" w:hint="default"/>
      </w:rPr>
    </w:lvl>
    <w:lvl w:ilvl="5" w:tplc="F7C842D4">
      <w:start w:val="1"/>
      <w:numFmt w:val="bullet"/>
      <w:lvlText w:val=""/>
      <w:lvlJc w:val="left"/>
      <w:pPr>
        <w:ind w:left="4320" w:hanging="360"/>
      </w:pPr>
      <w:rPr>
        <w:rFonts w:ascii="Wingdings" w:hAnsi="Wingdings" w:hint="default"/>
      </w:rPr>
    </w:lvl>
    <w:lvl w:ilvl="6" w:tplc="3C3661EC">
      <w:start w:val="1"/>
      <w:numFmt w:val="bullet"/>
      <w:lvlText w:val=""/>
      <w:lvlJc w:val="left"/>
      <w:pPr>
        <w:ind w:left="5040" w:hanging="360"/>
      </w:pPr>
      <w:rPr>
        <w:rFonts w:ascii="Symbol" w:hAnsi="Symbol" w:hint="default"/>
      </w:rPr>
    </w:lvl>
    <w:lvl w:ilvl="7" w:tplc="18469082">
      <w:start w:val="1"/>
      <w:numFmt w:val="bullet"/>
      <w:lvlText w:val="o"/>
      <w:lvlJc w:val="left"/>
      <w:pPr>
        <w:ind w:left="5760" w:hanging="360"/>
      </w:pPr>
      <w:rPr>
        <w:rFonts w:ascii="Courier New" w:hAnsi="Courier New" w:hint="default"/>
      </w:rPr>
    </w:lvl>
    <w:lvl w:ilvl="8" w:tplc="76B0AAA6">
      <w:start w:val="1"/>
      <w:numFmt w:val="bullet"/>
      <w:lvlText w:val=""/>
      <w:lvlJc w:val="left"/>
      <w:pPr>
        <w:ind w:left="6480" w:hanging="360"/>
      </w:pPr>
      <w:rPr>
        <w:rFonts w:ascii="Wingdings" w:hAnsi="Wingdings" w:hint="default"/>
      </w:rPr>
    </w:lvl>
  </w:abstractNum>
  <w:abstractNum w:abstractNumId="72" w15:restartNumberingAfterBreak="0">
    <w:nsid w:val="577747D2"/>
    <w:multiLevelType w:val="hybridMultilevel"/>
    <w:tmpl w:val="ED6E5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89C14D6"/>
    <w:multiLevelType w:val="hybridMultilevel"/>
    <w:tmpl w:val="00228E5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4" w15:restartNumberingAfterBreak="0">
    <w:nsid w:val="58A22558"/>
    <w:multiLevelType w:val="hybridMultilevel"/>
    <w:tmpl w:val="FFFFFFFF"/>
    <w:lvl w:ilvl="0" w:tplc="61E60A0E">
      <w:start w:val="1"/>
      <w:numFmt w:val="bullet"/>
      <w:lvlText w:val=""/>
      <w:lvlJc w:val="left"/>
      <w:pPr>
        <w:ind w:left="720" w:hanging="360"/>
      </w:pPr>
      <w:rPr>
        <w:rFonts w:ascii="Symbol" w:hAnsi="Symbol" w:hint="default"/>
      </w:rPr>
    </w:lvl>
    <w:lvl w:ilvl="1" w:tplc="3C46C476">
      <w:start w:val="1"/>
      <w:numFmt w:val="bullet"/>
      <w:lvlText w:val="o"/>
      <w:lvlJc w:val="left"/>
      <w:pPr>
        <w:ind w:left="1440" w:hanging="360"/>
      </w:pPr>
      <w:rPr>
        <w:rFonts w:ascii="Courier New" w:hAnsi="Courier New" w:hint="default"/>
      </w:rPr>
    </w:lvl>
    <w:lvl w:ilvl="2" w:tplc="5DB8E710">
      <w:start w:val="1"/>
      <w:numFmt w:val="bullet"/>
      <w:lvlText w:val=""/>
      <w:lvlJc w:val="left"/>
      <w:pPr>
        <w:ind w:left="2160" w:hanging="360"/>
      </w:pPr>
      <w:rPr>
        <w:rFonts w:ascii="Wingdings" w:hAnsi="Wingdings" w:hint="default"/>
      </w:rPr>
    </w:lvl>
    <w:lvl w:ilvl="3" w:tplc="D88E59FA">
      <w:start w:val="1"/>
      <w:numFmt w:val="bullet"/>
      <w:lvlText w:val=""/>
      <w:lvlJc w:val="left"/>
      <w:pPr>
        <w:ind w:left="2880" w:hanging="360"/>
      </w:pPr>
      <w:rPr>
        <w:rFonts w:ascii="Symbol" w:hAnsi="Symbol" w:hint="default"/>
      </w:rPr>
    </w:lvl>
    <w:lvl w:ilvl="4" w:tplc="2E78351C">
      <w:start w:val="1"/>
      <w:numFmt w:val="bullet"/>
      <w:lvlText w:val="o"/>
      <w:lvlJc w:val="left"/>
      <w:pPr>
        <w:ind w:left="3600" w:hanging="360"/>
      </w:pPr>
      <w:rPr>
        <w:rFonts w:ascii="Courier New" w:hAnsi="Courier New" w:hint="default"/>
      </w:rPr>
    </w:lvl>
    <w:lvl w:ilvl="5" w:tplc="E280F67E">
      <w:start w:val="1"/>
      <w:numFmt w:val="bullet"/>
      <w:lvlText w:val=""/>
      <w:lvlJc w:val="left"/>
      <w:pPr>
        <w:ind w:left="4320" w:hanging="360"/>
      </w:pPr>
      <w:rPr>
        <w:rFonts w:ascii="Wingdings" w:hAnsi="Wingdings" w:hint="default"/>
      </w:rPr>
    </w:lvl>
    <w:lvl w:ilvl="6" w:tplc="D5C69F94">
      <w:start w:val="1"/>
      <w:numFmt w:val="bullet"/>
      <w:lvlText w:val=""/>
      <w:lvlJc w:val="left"/>
      <w:pPr>
        <w:ind w:left="5040" w:hanging="360"/>
      </w:pPr>
      <w:rPr>
        <w:rFonts w:ascii="Symbol" w:hAnsi="Symbol" w:hint="default"/>
      </w:rPr>
    </w:lvl>
    <w:lvl w:ilvl="7" w:tplc="6EE02540">
      <w:start w:val="1"/>
      <w:numFmt w:val="bullet"/>
      <w:lvlText w:val="o"/>
      <w:lvlJc w:val="left"/>
      <w:pPr>
        <w:ind w:left="5760" w:hanging="360"/>
      </w:pPr>
      <w:rPr>
        <w:rFonts w:ascii="Courier New" w:hAnsi="Courier New" w:hint="default"/>
      </w:rPr>
    </w:lvl>
    <w:lvl w:ilvl="8" w:tplc="7A28ACBC">
      <w:start w:val="1"/>
      <w:numFmt w:val="bullet"/>
      <w:lvlText w:val=""/>
      <w:lvlJc w:val="left"/>
      <w:pPr>
        <w:ind w:left="6480" w:hanging="360"/>
      </w:pPr>
      <w:rPr>
        <w:rFonts w:ascii="Wingdings" w:hAnsi="Wingdings" w:hint="default"/>
      </w:rPr>
    </w:lvl>
  </w:abstractNum>
  <w:abstractNum w:abstractNumId="75" w15:restartNumberingAfterBreak="0">
    <w:nsid w:val="58F907DF"/>
    <w:multiLevelType w:val="hybridMultilevel"/>
    <w:tmpl w:val="7056114E"/>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6" w15:restartNumberingAfterBreak="0">
    <w:nsid w:val="596D7BF5"/>
    <w:multiLevelType w:val="hybridMultilevel"/>
    <w:tmpl w:val="547A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59FE30C8"/>
    <w:multiLevelType w:val="multilevel"/>
    <w:tmpl w:val="63820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15:restartNumberingAfterBreak="0">
    <w:nsid w:val="5F271A2C"/>
    <w:multiLevelType w:val="hybridMultilevel"/>
    <w:tmpl w:val="622465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1084CFD"/>
    <w:multiLevelType w:val="multilevel"/>
    <w:tmpl w:val="8F2273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0" w15:restartNumberingAfterBreak="0">
    <w:nsid w:val="626075D6"/>
    <w:multiLevelType w:val="hybridMultilevel"/>
    <w:tmpl w:val="FFFFFFFF"/>
    <w:lvl w:ilvl="0" w:tplc="D6A4D7FA">
      <w:start w:val="1"/>
      <w:numFmt w:val="bullet"/>
      <w:lvlText w:val=""/>
      <w:lvlJc w:val="left"/>
      <w:pPr>
        <w:ind w:left="720" w:hanging="360"/>
      </w:pPr>
      <w:rPr>
        <w:rFonts w:ascii="Symbol" w:hAnsi="Symbol" w:hint="default"/>
      </w:rPr>
    </w:lvl>
    <w:lvl w:ilvl="1" w:tplc="4C9EDD50">
      <w:start w:val="1"/>
      <w:numFmt w:val="bullet"/>
      <w:lvlText w:val="o"/>
      <w:lvlJc w:val="left"/>
      <w:pPr>
        <w:ind w:left="1440" w:hanging="360"/>
      </w:pPr>
      <w:rPr>
        <w:rFonts w:ascii="Courier New" w:hAnsi="Courier New" w:hint="default"/>
      </w:rPr>
    </w:lvl>
    <w:lvl w:ilvl="2" w:tplc="C6C0449E">
      <w:start w:val="1"/>
      <w:numFmt w:val="bullet"/>
      <w:lvlText w:val=""/>
      <w:lvlJc w:val="left"/>
      <w:pPr>
        <w:ind w:left="2160" w:hanging="360"/>
      </w:pPr>
      <w:rPr>
        <w:rFonts w:ascii="Wingdings" w:hAnsi="Wingdings" w:hint="default"/>
      </w:rPr>
    </w:lvl>
    <w:lvl w:ilvl="3" w:tplc="ED5C90CA">
      <w:start w:val="1"/>
      <w:numFmt w:val="bullet"/>
      <w:lvlText w:val=""/>
      <w:lvlJc w:val="left"/>
      <w:pPr>
        <w:ind w:left="2880" w:hanging="360"/>
      </w:pPr>
      <w:rPr>
        <w:rFonts w:ascii="Symbol" w:hAnsi="Symbol" w:hint="default"/>
      </w:rPr>
    </w:lvl>
    <w:lvl w:ilvl="4" w:tplc="3294B9C0">
      <w:start w:val="1"/>
      <w:numFmt w:val="bullet"/>
      <w:lvlText w:val="o"/>
      <w:lvlJc w:val="left"/>
      <w:pPr>
        <w:ind w:left="3600" w:hanging="360"/>
      </w:pPr>
      <w:rPr>
        <w:rFonts w:ascii="Courier New" w:hAnsi="Courier New" w:hint="default"/>
      </w:rPr>
    </w:lvl>
    <w:lvl w:ilvl="5" w:tplc="886AD52C">
      <w:start w:val="1"/>
      <w:numFmt w:val="bullet"/>
      <w:lvlText w:val=""/>
      <w:lvlJc w:val="left"/>
      <w:pPr>
        <w:ind w:left="4320" w:hanging="360"/>
      </w:pPr>
      <w:rPr>
        <w:rFonts w:ascii="Wingdings" w:hAnsi="Wingdings" w:hint="default"/>
      </w:rPr>
    </w:lvl>
    <w:lvl w:ilvl="6" w:tplc="8F5C5DD4">
      <w:start w:val="1"/>
      <w:numFmt w:val="bullet"/>
      <w:lvlText w:val=""/>
      <w:lvlJc w:val="left"/>
      <w:pPr>
        <w:ind w:left="5040" w:hanging="360"/>
      </w:pPr>
      <w:rPr>
        <w:rFonts w:ascii="Symbol" w:hAnsi="Symbol" w:hint="default"/>
      </w:rPr>
    </w:lvl>
    <w:lvl w:ilvl="7" w:tplc="1180A10C">
      <w:start w:val="1"/>
      <w:numFmt w:val="bullet"/>
      <w:lvlText w:val="o"/>
      <w:lvlJc w:val="left"/>
      <w:pPr>
        <w:ind w:left="5760" w:hanging="360"/>
      </w:pPr>
      <w:rPr>
        <w:rFonts w:ascii="Courier New" w:hAnsi="Courier New" w:hint="default"/>
      </w:rPr>
    </w:lvl>
    <w:lvl w:ilvl="8" w:tplc="E1C870BA">
      <w:start w:val="1"/>
      <w:numFmt w:val="bullet"/>
      <w:lvlText w:val=""/>
      <w:lvlJc w:val="left"/>
      <w:pPr>
        <w:ind w:left="6480" w:hanging="360"/>
      </w:pPr>
      <w:rPr>
        <w:rFonts w:ascii="Wingdings" w:hAnsi="Wingdings" w:hint="default"/>
      </w:rPr>
    </w:lvl>
  </w:abstractNum>
  <w:abstractNum w:abstractNumId="81" w15:restartNumberingAfterBreak="0">
    <w:nsid w:val="639A9BF9"/>
    <w:multiLevelType w:val="hybridMultilevel"/>
    <w:tmpl w:val="FFFFFFFF"/>
    <w:lvl w:ilvl="0" w:tplc="E4AAD338">
      <w:start w:val="1"/>
      <w:numFmt w:val="bullet"/>
      <w:lvlText w:val=""/>
      <w:lvlJc w:val="left"/>
      <w:pPr>
        <w:ind w:left="720" w:hanging="360"/>
      </w:pPr>
      <w:rPr>
        <w:rFonts w:ascii="Symbol" w:hAnsi="Symbol" w:hint="default"/>
      </w:rPr>
    </w:lvl>
    <w:lvl w:ilvl="1" w:tplc="BE88E1B0">
      <w:start w:val="1"/>
      <w:numFmt w:val="bullet"/>
      <w:lvlText w:val="o"/>
      <w:lvlJc w:val="left"/>
      <w:pPr>
        <w:ind w:left="1440" w:hanging="360"/>
      </w:pPr>
      <w:rPr>
        <w:rFonts w:ascii="Courier New" w:hAnsi="Courier New" w:hint="default"/>
      </w:rPr>
    </w:lvl>
    <w:lvl w:ilvl="2" w:tplc="BFD2738E">
      <w:start w:val="1"/>
      <w:numFmt w:val="bullet"/>
      <w:lvlText w:val=""/>
      <w:lvlJc w:val="left"/>
      <w:pPr>
        <w:ind w:left="2160" w:hanging="360"/>
      </w:pPr>
      <w:rPr>
        <w:rFonts w:ascii="Wingdings" w:hAnsi="Wingdings" w:hint="default"/>
      </w:rPr>
    </w:lvl>
    <w:lvl w:ilvl="3" w:tplc="7640EDD6">
      <w:start w:val="1"/>
      <w:numFmt w:val="bullet"/>
      <w:lvlText w:val=""/>
      <w:lvlJc w:val="left"/>
      <w:pPr>
        <w:ind w:left="2880" w:hanging="360"/>
      </w:pPr>
      <w:rPr>
        <w:rFonts w:ascii="Symbol" w:hAnsi="Symbol" w:hint="default"/>
      </w:rPr>
    </w:lvl>
    <w:lvl w:ilvl="4" w:tplc="D60E5A5C">
      <w:start w:val="1"/>
      <w:numFmt w:val="bullet"/>
      <w:lvlText w:val="o"/>
      <w:lvlJc w:val="left"/>
      <w:pPr>
        <w:ind w:left="3600" w:hanging="360"/>
      </w:pPr>
      <w:rPr>
        <w:rFonts w:ascii="Courier New" w:hAnsi="Courier New" w:hint="default"/>
      </w:rPr>
    </w:lvl>
    <w:lvl w:ilvl="5" w:tplc="E2EE507A">
      <w:start w:val="1"/>
      <w:numFmt w:val="bullet"/>
      <w:lvlText w:val=""/>
      <w:lvlJc w:val="left"/>
      <w:pPr>
        <w:ind w:left="4320" w:hanging="360"/>
      </w:pPr>
      <w:rPr>
        <w:rFonts w:ascii="Wingdings" w:hAnsi="Wingdings" w:hint="default"/>
      </w:rPr>
    </w:lvl>
    <w:lvl w:ilvl="6" w:tplc="DA0A48EC">
      <w:start w:val="1"/>
      <w:numFmt w:val="bullet"/>
      <w:lvlText w:val=""/>
      <w:lvlJc w:val="left"/>
      <w:pPr>
        <w:ind w:left="5040" w:hanging="360"/>
      </w:pPr>
      <w:rPr>
        <w:rFonts w:ascii="Symbol" w:hAnsi="Symbol" w:hint="default"/>
      </w:rPr>
    </w:lvl>
    <w:lvl w:ilvl="7" w:tplc="E3908B4A">
      <w:start w:val="1"/>
      <w:numFmt w:val="bullet"/>
      <w:lvlText w:val="o"/>
      <w:lvlJc w:val="left"/>
      <w:pPr>
        <w:ind w:left="5760" w:hanging="360"/>
      </w:pPr>
      <w:rPr>
        <w:rFonts w:ascii="Courier New" w:hAnsi="Courier New" w:hint="default"/>
      </w:rPr>
    </w:lvl>
    <w:lvl w:ilvl="8" w:tplc="06A8B056">
      <w:start w:val="1"/>
      <w:numFmt w:val="bullet"/>
      <w:lvlText w:val=""/>
      <w:lvlJc w:val="left"/>
      <w:pPr>
        <w:ind w:left="6480" w:hanging="360"/>
      </w:pPr>
      <w:rPr>
        <w:rFonts w:ascii="Wingdings" w:hAnsi="Wingdings" w:hint="default"/>
      </w:rPr>
    </w:lvl>
  </w:abstractNum>
  <w:abstractNum w:abstractNumId="82" w15:restartNumberingAfterBreak="0">
    <w:nsid w:val="68FE1CE4"/>
    <w:multiLevelType w:val="hybridMultilevel"/>
    <w:tmpl w:val="1CFC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5E0242"/>
    <w:multiLevelType w:val="hybridMultilevel"/>
    <w:tmpl w:val="FFFFFFFF"/>
    <w:lvl w:ilvl="0" w:tplc="5D888730">
      <w:start w:val="1"/>
      <w:numFmt w:val="bullet"/>
      <w:lvlText w:val=""/>
      <w:lvlJc w:val="left"/>
      <w:pPr>
        <w:ind w:left="720" w:hanging="360"/>
      </w:pPr>
      <w:rPr>
        <w:rFonts w:ascii="Symbol" w:hAnsi="Symbol" w:hint="default"/>
      </w:rPr>
    </w:lvl>
    <w:lvl w:ilvl="1" w:tplc="B81C981C">
      <w:start w:val="1"/>
      <w:numFmt w:val="bullet"/>
      <w:lvlText w:val="o"/>
      <w:lvlJc w:val="left"/>
      <w:pPr>
        <w:ind w:left="1440" w:hanging="360"/>
      </w:pPr>
      <w:rPr>
        <w:rFonts w:ascii="Courier New" w:hAnsi="Courier New" w:hint="default"/>
      </w:rPr>
    </w:lvl>
    <w:lvl w:ilvl="2" w:tplc="DB9ECBAE">
      <w:start w:val="1"/>
      <w:numFmt w:val="bullet"/>
      <w:lvlText w:val=""/>
      <w:lvlJc w:val="left"/>
      <w:pPr>
        <w:ind w:left="2160" w:hanging="360"/>
      </w:pPr>
      <w:rPr>
        <w:rFonts w:ascii="Wingdings" w:hAnsi="Wingdings" w:hint="default"/>
      </w:rPr>
    </w:lvl>
    <w:lvl w:ilvl="3" w:tplc="475047C2">
      <w:start w:val="1"/>
      <w:numFmt w:val="bullet"/>
      <w:lvlText w:val=""/>
      <w:lvlJc w:val="left"/>
      <w:pPr>
        <w:ind w:left="2880" w:hanging="360"/>
      </w:pPr>
      <w:rPr>
        <w:rFonts w:ascii="Symbol" w:hAnsi="Symbol" w:hint="default"/>
      </w:rPr>
    </w:lvl>
    <w:lvl w:ilvl="4" w:tplc="62ACE9A4">
      <w:start w:val="1"/>
      <w:numFmt w:val="bullet"/>
      <w:lvlText w:val="o"/>
      <w:lvlJc w:val="left"/>
      <w:pPr>
        <w:ind w:left="3600" w:hanging="360"/>
      </w:pPr>
      <w:rPr>
        <w:rFonts w:ascii="Courier New" w:hAnsi="Courier New" w:hint="default"/>
      </w:rPr>
    </w:lvl>
    <w:lvl w:ilvl="5" w:tplc="BCC21518">
      <w:start w:val="1"/>
      <w:numFmt w:val="bullet"/>
      <w:lvlText w:val=""/>
      <w:lvlJc w:val="left"/>
      <w:pPr>
        <w:ind w:left="4320" w:hanging="360"/>
      </w:pPr>
      <w:rPr>
        <w:rFonts w:ascii="Wingdings" w:hAnsi="Wingdings" w:hint="default"/>
      </w:rPr>
    </w:lvl>
    <w:lvl w:ilvl="6" w:tplc="7966D5EA">
      <w:start w:val="1"/>
      <w:numFmt w:val="bullet"/>
      <w:lvlText w:val=""/>
      <w:lvlJc w:val="left"/>
      <w:pPr>
        <w:ind w:left="5040" w:hanging="360"/>
      </w:pPr>
      <w:rPr>
        <w:rFonts w:ascii="Symbol" w:hAnsi="Symbol" w:hint="default"/>
      </w:rPr>
    </w:lvl>
    <w:lvl w:ilvl="7" w:tplc="18C24968">
      <w:start w:val="1"/>
      <w:numFmt w:val="bullet"/>
      <w:lvlText w:val="o"/>
      <w:lvlJc w:val="left"/>
      <w:pPr>
        <w:ind w:left="5760" w:hanging="360"/>
      </w:pPr>
      <w:rPr>
        <w:rFonts w:ascii="Courier New" w:hAnsi="Courier New" w:hint="default"/>
      </w:rPr>
    </w:lvl>
    <w:lvl w:ilvl="8" w:tplc="885A4BA4">
      <w:start w:val="1"/>
      <w:numFmt w:val="bullet"/>
      <w:lvlText w:val=""/>
      <w:lvlJc w:val="left"/>
      <w:pPr>
        <w:ind w:left="6480" w:hanging="360"/>
      </w:pPr>
      <w:rPr>
        <w:rFonts w:ascii="Wingdings" w:hAnsi="Wingdings" w:hint="default"/>
      </w:rPr>
    </w:lvl>
  </w:abstractNum>
  <w:abstractNum w:abstractNumId="84" w15:restartNumberingAfterBreak="0">
    <w:nsid w:val="6B8F0DAE"/>
    <w:multiLevelType w:val="hybridMultilevel"/>
    <w:tmpl w:val="FF145A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6CDB49F2"/>
    <w:multiLevelType w:val="multilevel"/>
    <w:tmpl w:val="3A7C0E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6D925137"/>
    <w:multiLevelType w:val="hybridMultilevel"/>
    <w:tmpl w:val="E4F4ECCE"/>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7" w15:restartNumberingAfterBreak="0">
    <w:nsid w:val="6F91569D"/>
    <w:multiLevelType w:val="hybridMultilevel"/>
    <w:tmpl w:val="8BD4C0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6FD05681"/>
    <w:multiLevelType w:val="multilevel"/>
    <w:tmpl w:val="DC205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7144B8C7"/>
    <w:multiLevelType w:val="hybridMultilevel"/>
    <w:tmpl w:val="FFFFFFFF"/>
    <w:lvl w:ilvl="0" w:tplc="1CC045AC">
      <w:start w:val="1"/>
      <w:numFmt w:val="decimal"/>
      <w:lvlText w:val="%1."/>
      <w:lvlJc w:val="left"/>
      <w:pPr>
        <w:ind w:left="720" w:hanging="360"/>
      </w:pPr>
    </w:lvl>
    <w:lvl w:ilvl="1" w:tplc="322AF19C">
      <w:start w:val="1"/>
      <w:numFmt w:val="lowerLetter"/>
      <w:lvlText w:val="%2."/>
      <w:lvlJc w:val="left"/>
      <w:pPr>
        <w:ind w:left="1440" w:hanging="360"/>
      </w:pPr>
    </w:lvl>
    <w:lvl w:ilvl="2" w:tplc="ADA8A48E">
      <w:start w:val="1"/>
      <w:numFmt w:val="lowerRoman"/>
      <w:lvlText w:val="%3."/>
      <w:lvlJc w:val="right"/>
      <w:pPr>
        <w:ind w:left="2160" w:hanging="180"/>
      </w:pPr>
    </w:lvl>
    <w:lvl w:ilvl="3" w:tplc="4EE8A368">
      <w:start w:val="1"/>
      <w:numFmt w:val="decimal"/>
      <w:lvlText w:val="%4."/>
      <w:lvlJc w:val="left"/>
      <w:pPr>
        <w:ind w:left="2880" w:hanging="360"/>
      </w:pPr>
    </w:lvl>
    <w:lvl w:ilvl="4" w:tplc="4D5C47F0">
      <w:start w:val="1"/>
      <w:numFmt w:val="lowerLetter"/>
      <w:lvlText w:val="%5."/>
      <w:lvlJc w:val="left"/>
      <w:pPr>
        <w:ind w:left="3600" w:hanging="360"/>
      </w:pPr>
    </w:lvl>
    <w:lvl w:ilvl="5" w:tplc="34BEBA48">
      <w:start w:val="1"/>
      <w:numFmt w:val="lowerRoman"/>
      <w:lvlText w:val="%6."/>
      <w:lvlJc w:val="right"/>
      <w:pPr>
        <w:ind w:left="4320" w:hanging="180"/>
      </w:pPr>
    </w:lvl>
    <w:lvl w:ilvl="6" w:tplc="0D667D84">
      <w:start w:val="1"/>
      <w:numFmt w:val="decimal"/>
      <w:lvlText w:val="%7."/>
      <w:lvlJc w:val="left"/>
      <w:pPr>
        <w:ind w:left="5040" w:hanging="360"/>
      </w:pPr>
    </w:lvl>
    <w:lvl w:ilvl="7" w:tplc="C9F68BA6">
      <w:start w:val="1"/>
      <w:numFmt w:val="lowerLetter"/>
      <w:lvlText w:val="%8."/>
      <w:lvlJc w:val="left"/>
      <w:pPr>
        <w:ind w:left="5760" w:hanging="360"/>
      </w:pPr>
    </w:lvl>
    <w:lvl w:ilvl="8" w:tplc="E5A6CA7E">
      <w:start w:val="1"/>
      <w:numFmt w:val="lowerRoman"/>
      <w:lvlText w:val="%9."/>
      <w:lvlJc w:val="right"/>
      <w:pPr>
        <w:ind w:left="6480" w:hanging="180"/>
      </w:pPr>
    </w:lvl>
  </w:abstractNum>
  <w:abstractNum w:abstractNumId="90" w15:restartNumberingAfterBreak="0">
    <w:nsid w:val="72587843"/>
    <w:multiLevelType w:val="hybridMultilevel"/>
    <w:tmpl w:val="BEF8DBF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91" w15:restartNumberingAfterBreak="0">
    <w:nsid w:val="72E51160"/>
    <w:multiLevelType w:val="multilevel"/>
    <w:tmpl w:val="A754E4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2" w15:restartNumberingAfterBreak="0">
    <w:nsid w:val="7390B3BD"/>
    <w:multiLevelType w:val="hybridMultilevel"/>
    <w:tmpl w:val="FFFFFFFF"/>
    <w:lvl w:ilvl="0" w:tplc="A9829434">
      <w:start w:val="1"/>
      <w:numFmt w:val="decimal"/>
      <w:lvlText w:val="%1."/>
      <w:lvlJc w:val="left"/>
      <w:pPr>
        <w:ind w:left="720" w:hanging="360"/>
      </w:pPr>
    </w:lvl>
    <w:lvl w:ilvl="1" w:tplc="16FACA24">
      <w:start w:val="1"/>
      <w:numFmt w:val="lowerLetter"/>
      <w:lvlText w:val="%2."/>
      <w:lvlJc w:val="left"/>
      <w:pPr>
        <w:ind w:left="1440" w:hanging="360"/>
      </w:pPr>
    </w:lvl>
    <w:lvl w:ilvl="2" w:tplc="621C468E">
      <w:start w:val="1"/>
      <w:numFmt w:val="lowerRoman"/>
      <w:lvlText w:val="%3."/>
      <w:lvlJc w:val="right"/>
      <w:pPr>
        <w:ind w:left="2160" w:hanging="180"/>
      </w:pPr>
    </w:lvl>
    <w:lvl w:ilvl="3" w:tplc="20E094E8">
      <w:start w:val="1"/>
      <w:numFmt w:val="decimal"/>
      <w:lvlText w:val="%4."/>
      <w:lvlJc w:val="left"/>
      <w:pPr>
        <w:ind w:left="2880" w:hanging="360"/>
      </w:pPr>
    </w:lvl>
    <w:lvl w:ilvl="4" w:tplc="3296FDF4">
      <w:start w:val="1"/>
      <w:numFmt w:val="lowerLetter"/>
      <w:lvlText w:val="%5."/>
      <w:lvlJc w:val="left"/>
      <w:pPr>
        <w:ind w:left="3600" w:hanging="360"/>
      </w:pPr>
    </w:lvl>
    <w:lvl w:ilvl="5" w:tplc="2B7CAB4E">
      <w:start w:val="1"/>
      <w:numFmt w:val="lowerRoman"/>
      <w:lvlText w:val="%6."/>
      <w:lvlJc w:val="right"/>
      <w:pPr>
        <w:ind w:left="4320" w:hanging="180"/>
      </w:pPr>
    </w:lvl>
    <w:lvl w:ilvl="6" w:tplc="5A689C9A">
      <w:start w:val="1"/>
      <w:numFmt w:val="decimal"/>
      <w:lvlText w:val="%7."/>
      <w:lvlJc w:val="left"/>
      <w:pPr>
        <w:ind w:left="5040" w:hanging="360"/>
      </w:pPr>
    </w:lvl>
    <w:lvl w:ilvl="7" w:tplc="4C1ACF96">
      <w:start w:val="1"/>
      <w:numFmt w:val="lowerLetter"/>
      <w:lvlText w:val="%8."/>
      <w:lvlJc w:val="left"/>
      <w:pPr>
        <w:ind w:left="5760" w:hanging="360"/>
      </w:pPr>
    </w:lvl>
    <w:lvl w:ilvl="8" w:tplc="38A45FFA">
      <w:start w:val="1"/>
      <w:numFmt w:val="lowerRoman"/>
      <w:lvlText w:val="%9."/>
      <w:lvlJc w:val="right"/>
      <w:pPr>
        <w:ind w:left="6480" w:hanging="180"/>
      </w:pPr>
    </w:lvl>
  </w:abstractNum>
  <w:abstractNum w:abstractNumId="93" w15:restartNumberingAfterBreak="0">
    <w:nsid w:val="74244B8E"/>
    <w:multiLevelType w:val="hybridMultilevel"/>
    <w:tmpl w:val="FFFFFFFF"/>
    <w:lvl w:ilvl="0" w:tplc="86BAF652">
      <w:start w:val="1"/>
      <w:numFmt w:val="bullet"/>
      <w:lvlText w:val=""/>
      <w:lvlJc w:val="left"/>
      <w:pPr>
        <w:ind w:left="720" w:hanging="360"/>
      </w:pPr>
      <w:rPr>
        <w:rFonts w:ascii="Symbol" w:hAnsi="Symbol" w:hint="default"/>
      </w:rPr>
    </w:lvl>
    <w:lvl w:ilvl="1" w:tplc="74009BF4">
      <w:start w:val="1"/>
      <w:numFmt w:val="bullet"/>
      <w:lvlText w:val="o"/>
      <w:lvlJc w:val="left"/>
      <w:pPr>
        <w:ind w:left="1440" w:hanging="360"/>
      </w:pPr>
      <w:rPr>
        <w:rFonts w:ascii="Courier New" w:hAnsi="Courier New" w:hint="default"/>
      </w:rPr>
    </w:lvl>
    <w:lvl w:ilvl="2" w:tplc="4DEE213E">
      <w:start w:val="1"/>
      <w:numFmt w:val="bullet"/>
      <w:lvlText w:val=""/>
      <w:lvlJc w:val="left"/>
      <w:pPr>
        <w:ind w:left="2160" w:hanging="360"/>
      </w:pPr>
      <w:rPr>
        <w:rFonts w:ascii="Wingdings" w:hAnsi="Wingdings" w:hint="default"/>
      </w:rPr>
    </w:lvl>
    <w:lvl w:ilvl="3" w:tplc="921CB6EE">
      <w:start w:val="1"/>
      <w:numFmt w:val="bullet"/>
      <w:lvlText w:val=""/>
      <w:lvlJc w:val="left"/>
      <w:pPr>
        <w:ind w:left="2880" w:hanging="360"/>
      </w:pPr>
      <w:rPr>
        <w:rFonts w:ascii="Symbol" w:hAnsi="Symbol" w:hint="default"/>
      </w:rPr>
    </w:lvl>
    <w:lvl w:ilvl="4" w:tplc="425AD64C">
      <w:start w:val="1"/>
      <w:numFmt w:val="bullet"/>
      <w:lvlText w:val="o"/>
      <w:lvlJc w:val="left"/>
      <w:pPr>
        <w:ind w:left="3600" w:hanging="360"/>
      </w:pPr>
      <w:rPr>
        <w:rFonts w:ascii="Courier New" w:hAnsi="Courier New" w:hint="default"/>
      </w:rPr>
    </w:lvl>
    <w:lvl w:ilvl="5" w:tplc="BEBA6CDC">
      <w:start w:val="1"/>
      <w:numFmt w:val="bullet"/>
      <w:lvlText w:val=""/>
      <w:lvlJc w:val="left"/>
      <w:pPr>
        <w:ind w:left="4320" w:hanging="360"/>
      </w:pPr>
      <w:rPr>
        <w:rFonts w:ascii="Wingdings" w:hAnsi="Wingdings" w:hint="default"/>
      </w:rPr>
    </w:lvl>
    <w:lvl w:ilvl="6" w:tplc="9EBE58E8">
      <w:start w:val="1"/>
      <w:numFmt w:val="bullet"/>
      <w:lvlText w:val=""/>
      <w:lvlJc w:val="left"/>
      <w:pPr>
        <w:ind w:left="5040" w:hanging="360"/>
      </w:pPr>
      <w:rPr>
        <w:rFonts w:ascii="Symbol" w:hAnsi="Symbol" w:hint="default"/>
      </w:rPr>
    </w:lvl>
    <w:lvl w:ilvl="7" w:tplc="27D446BC">
      <w:start w:val="1"/>
      <w:numFmt w:val="bullet"/>
      <w:lvlText w:val="o"/>
      <w:lvlJc w:val="left"/>
      <w:pPr>
        <w:ind w:left="5760" w:hanging="360"/>
      </w:pPr>
      <w:rPr>
        <w:rFonts w:ascii="Courier New" w:hAnsi="Courier New" w:hint="default"/>
      </w:rPr>
    </w:lvl>
    <w:lvl w:ilvl="8" w:tplc="07A49518">
      <w:start w:val="1"/>
      <w:numFmt w:val="bullet"/>
      <w:lvlText w:val=""/>
      <w:lvlJc w:val="left"/>
      <w:pPr>
        <w:ind w:left="6480" w:hanging="360"/>
      </w:pPr>
      <w:rPr>
        <w:rFonts w:ascii="Wingdings" w:hAnsi="Wingdings" w:hint="default"/>
      </w:rPr>
    </w:lvl>
  </w:abstractNum>
  <w:abstractNum w:abstractNumId="94" w15:restartNumberingAfterBreak="0">
    <w:nsid w:val="75FE62BA"/>
    <w:multiLevelType w:val="multilevel"/>
    <w:tmpl w:val="8580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606F8AC"/>
    <w:multiLevelType w:val="hybridMultilevel"/>
    <w:tmpl w:val="FFFFFFFF"/>
    <w:lvl w:ilvl="0" w:tplc="2B4A007E">
      <w:start w:val="1"/>
      <w:numFmt w:val="bullet"/>
      <w:lvlText w:val=""/>
      <w:lvlJc w:val="left"/>
      <w:pPr>
        <w:ind w:left="720" w:hanging="360"/>
      </w:pPr>
      <w:rPr>
        <w:rFonts w:ascii="Symbol" w:hAnsi="Symbol" w:hint="default"/>
      </w:rPr>
    </w:lvl>
    <w:lvl w:ilvl="1" w:tplc="60F62B8C">
      <w:start w:val="1"/>
      <w:numFmt w:val="bullet"/>
      <w:lvlText w:val="o"/>
      <w:lvlJc w:val="left"/>
      <w:pPr>
        <w:ind w:left="1440" w:hanging="360"/>
      </w:pPr>
      <w:rPr>
        <w:rFonts w:ascii="Courier New" w:hAnsi="Courier New" w:hint="default"/>
      </w:rPr>
    </w:lvl>
    <w:lvl w:ilvl="2" w:tplc="0C94DB90">
      <w:start w:val="1"/>
      <w:numFmt w:val="bullet"/>
      <w:lvlText w:val=""/>
      <w:lvlJc w:val="left"/>
      <w:pPr>
        <w:ind w:left="2160" w:hanging="360"/>
      </w:pPr>
      <w:rPr>
        <w:rFonts w:ascii="Wingdings" w:hAnsi="Wingdings" w:hint="default"/>
      </w:rPr>
    </w:lvl>
    <w:lvl w:ilvl="3" w:tplc="9BEE9FCC">
      <w:start w:val="1"/>
      <w:numFmt w:val="bullet"/>
      <w:lvlText w:val=""/>
      <w:lvlJc w:val="left"/>
      <w:pPr>
        <w:ind w:left="2880" w:hanging="360"/>
      </w:pPr>
      <w:rPr>
        <w:rFonts w:ascii="Symbol" w:hAnsi="Symbol" w:hint="default"/>
      </w:rPr>
    </w:lvl>
    <w:lvl w:ilvl="4" w:tplc="0526F038">
      <w:start w:val="1"/>
      <w:numFmt w:val="bullet"/>
      <w:lvlText w:val="o"/>
      <w:lvlJc w:val="left"/>
      <w:pPr>
        <w:ind w:left="3600" w:hanging="360"/>
      </w:pPr>
      <w:rPr>
        <w:rFonts w:ascii="Courier New" w:hAnsi="Courier New" w:hint="default"/>
      </w:rPr>
    </w:lvl>
    <w:lvl w:ilvl="5" w:tplc="2354C240">
      <w:start w:val="1"/>
      <w:numFmt w:val="bullet"/>
      <w:lvlText w:val=""/>
      <w:lvlJc w:val="left"/>
      <w:pPr>
        <w:ind w:left="4320" w:hanging="360"/>
      </w:pPr>
      <w:rPr>
        <w:rFonts w:ascii="Wingdings" w:hAnsi="Wingdings" w:hint="default"/>
      </w:rPr>
    </w:lvl>
    <w:lvl w:ilvl="6" w:tplc="BBFAF6D0">
      <w:start w:val="1"/>
      <w:numFmt w:val="bullet"/>
      <w:lvlText w:val=""/>
      <w:lvlJc w:val="left"/>
      <w:pPr>
        <w:ind w:left="5040" w:hanging="360"/>
      </w:pPr>
      <w:rPr>
        <w:rFonts w:ascii="Symbol" w:hAnsi="Symbol" w:hint="default"/>
      </w:rPr>
    </w:lvl>
    <w:lvl w:ilvl="7" w:tplc="0F129C9E">
      <w:start w:val="1"/>
      <w:numFmt w:val="bullet"/>
      <w:lvlText w:val="o"/>
      <w:lvlJc w:val="left"/>
      <w:pPr>
        <w:ind w:left="5760" w:hanging="360"/>
      </w:pPr>
      <w:rPr>
        <w:rFonts w:ascii="Courier New" w:hAnsi="Courier New" w:hint="default"/>
      </w:rPr>
    </w:lvl>
    <w:lvl w:ilvl="8" w:tplc="DCF43A54">
      <w:start w:val="1"/>
      <w:numFmt w:val="bullet"/>
      <w:lvlText w:val=""/>
      <w:lvlJc w:val="left"/>
      <w:pPr>
        <w:ind w:left="6480" w:hanging="360"/>
      </w:pPr>
      <w:rPr>
        <w:rFonts w:ascii="Wingdings" w:hAnsi="Wingdings" w:hint="default"/>
      </w:rPr>
    </w:lvl>
  </w:abstractNum>
  <w:abstractNum w:abstractNumId="96" w15:restartNumberingAfterBreak="0">
    <w:nsid w:val="76C81F00"/>
    <w:multiLevelType w:val="hybridMultilevel"/>
    <w:tmpl w:val="FFFFFFFF"/>
    <w:lvl w:ilvl="0" w:tplc="FD28A142">
      <w:start w:val="1"/>
      <w:numFmt w:val="bullet"/>
      <w:lvlText w:val=""/>
      <w:lvlJc w:val="left"/>
      <w:pPr>
        <w:ind w:left="720" w:hanging="360"/>
      </w:pPr>
      <w:rPr>
        <w:rFonts w:ascii="Symbol" w:hAnsi="Symbol" w:hint="default"/>
      </w:rPr>
    </w:lvl>
    <w:lvl w:ilvl="1" w:tplc="F9D60F1E">
      <w:start w:val="1"/>
      <w:numFmt w:val="bullet"/>
      <w:lvlText w:val="o"/>
      <w:lvlJc w:val="left"/>
      <w:pPr>
        <w:ind w:left="1440" w:hanging="360"/>
      </w:pPr>
      <w:rPr>
        <w:rFonts w:ascii="Courier New" w:hAnsi="Courier New" w:hint="default"/>
      </w:rPr>
    </w:lvl>
    <w:lvl w:ilvl="2" w:tplc="37BE046C">
      <w:start w:val="1"/>
      <w:numFmt w:val="bullet"/>
      <w:lvlText w:val=""/>
      <w:lvlJc w:val="left"/>
      <w:pPr>
        <w:ind w:left="2160" w:hanging="360"/>
      </w:pPr>
      <w:rPr>
        <w:rFonts w:ascii="Wingdings" w:hAnsi="Wingdings" w:hint="default"/>
      </w:rPr>
    </w:lvl>
    <w:lvl w:ilvl="3" w:tplc="E8C0AA6E">
      <w:start w:val="1"/>
      <w:numFmt w:val="bullet"/>
      <w:lvlText w:val=""/>
      <w:lvlJc w:val="left"/>
      <w:pPr>
        <w:ind w:left="2880" w:hanging="360"/>
      </w:pPr>
      <w:rPr>
        <w:rFonts w:ascii="Symbol" w:hAnsi="Symbol" w:hint="default"/>
      </w:rPr>
    </w:lvl>
    <w:lvl w:ilvl="4" w:tplc="CD8C0996">
      <w:start w:val="1"/>
      <w:numFmt w:val="bullet"/>
      <w:lvlText w:val="o"/>
      <w:lvlJc w:val="left"/>
      <w:pPr>
        <w:ind w:left="3600" w:hanging="360"/>
      </w:pPr>
      <w:rPr>
        <w:rFonts w:ascii="Courier New" w:hAnsi="Courier New" w:hint="default"/>
      </w:rPr>
    </w:lvl>
    <w:lvl w:ilvl="5" w:tplc="1526C9C0">
      <w:start w:val="1"/>
      <w:numFmt w:val="bullet"/>
      <w:lvlText w:val=""/>
      <w:lvlJc w:val="left"/>
      <w:pPr>
        <w:ind w:left="4320" w:hanging="360"/>
      </w:pPr>
      <w:rPr>
        <w:rFonts w:ascii="Wingdings" w:hAnsi="Wingdings" w:hint="default"/>
      </w:rPr>
    </w:lvl>
    <w:lvl w:ilvl="6" w:tplc="55EEFFEA">
      <w:start w:val="1"/>
      <w:numFmt w:val="bullet"/>
      <w:lvlText w:val=""/>
      <w:lvlJc w:val="left"/>
      <w:pPr>
        <w:ind w:left="5040" w:hanging="360"/>
      </w:pPr>
      <w:rPr>
        <w:rFonts w:ascii="Symbol" w:hAnsi="Symbol" w:hint="default"/>
      </w:rPr>
    </w:lvl>
    <w:lvl w:ilvl="7" w:tplc="401E4C06">
      <w:start w:val="1"/>
      <w:numFmt w:val="bullet"/>
      <w:lvlText w:val="o"/>
      <w:lvlJc w:val="left"/>
      <w:pPr>
        <w:ind w:left="5760" w:hanging="360"/>
      </w:pPr>
      <w:rPr>
        <w:rFonts w:ascii="Courier New" w:hAnsi="Courier New" w:hint="default"/>
      </w:rPr>
    </w:lvl>
    <w:lvl w:ilvl="8" w:tplc="FF16911E">
      <w:start w:val="1"/>
      <w:numFmt w:val="bullet"/>
      <w:lvlText w:val=""/>
      <w:lvlJc w:val="left"/>
      <w:pPr>
        <w:ind w:left="6480" w:hanging="360"/>
      </w:pPr>
      <w:rPr>
        <w:rFonts w:ascii="Wingdings" w:hAnsi="Wingdings" w:hint="default"/>
      </w:rPr>
    </w:lvl>
  </w:abstractNum>
  <w:abstractNum w:abstractNumId="97" w15:restartNumberingAfterBreak="0">
    <w:nsid w:val="78077DC2"/>
    <w:multiLevelType w:val="multilevel"/>
    <w:tmpl w:val="7EB8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86A438C"/>
    <w:multiLevelType w:val="hybridMultilevel"/>
    <w:tmpl w:val="24E2642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99" w15:restartNumberingAfterBreak="0">
    <w:nsid w:val="78A07160"/>
    <w:multiLevelType w:val="multilevel"/>
    <w:tmpl w:val="82FE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79697357"/>
    <w:multiLevelType w:val="multilevel"/>
    <w:tmpl w:val="489E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9782FA6"/>
    <w:multiLevelType w:val="hybridMultilevel"/>
    <w:tmpl w:val="FFFFFFFF"/>
    <w:lvl w:ilvl="0" w:tplc="C6EC03B6">
      <w:start w:val="1"/>
      <w:numFmt w:val="decimal"/>
      <w:lvlText w:val="%1."/>
      <w:lvlJc w:val="left"/>
      <w:pPr>
        <w:ind w:left="1080" w:hanging="360"/>
      </w:pPr>
    </w:lvl>
    <w:lvl w:ilvl="1" w:tplc="AC3C2AF2">
      <w:start w:val="1"/>
      <w:numFmt w:val="lowerLetter"/>
      <w:lvlText w:val="%2."/>
      <w:lvlJc w:val="left"/>
      <w:pPr>
        <w:ind w:left="1800" w:hanging="360"/>
      </w:pPr>
    </w:lvl>
    <w:lvl w:ilvl="2" w:tplc="D58CDB00">
      <w:start w:val="1"/>
      <w:numFmt w:val="lowerRoman"/>
      <w:lvlText w:val="%3."/>
      <w:lvlJc w:val="right"/>
      <w:pPr>
        <w:ind w:left="2520" w:hanging="180"/>
      </w:pPr>
    </w:lvl>
    <w:lvl w:ilvl="3" w:tplc="0B74D692">
      <w:start w:val="1"/>
      <w:numFmt w:val="decimal"/>
      <w:lvlText w:val="%4."/>
      <w:lvlJc w:val="left"/>
      <w:pPr>
        <w:ind w:left="3240" w:hanging="360"/>
      </w:pPr>
    </w:lvl>
    <w:lvl w:ilvl="4" w:tplc="4FF00176">
      <w:start w:val="1"/>
      <w:numFmt w:val="lowerLetter"/>
      <w:lvlText w:val="%5."/>
      <w:lvlJc w:val="left"/>
      <w:pPr>
        <w:ind w:left="3960" w:hanging="360"/>
      </w:pPr>
    </w:lvl>
    <w:lvl w:ilvl="5" w:tplc="7F2C23B6">
      <w:start w:val="1"/>
      <w:numFmt w:val="lowerRoman"/>
      <w:lvlText w:val="%6."/>
      <w:lvlJc w:val="right"/>
      <w:pPr>
        <w:ind w:left="4680" w:hanging="180"/>
      </w:pPr>
    </w:lvl>
    <w:lvl w:ilvl="6" w:tplc="65363EA6">
      <w:start w:val="1"/>
      <w:numFmt w:val="decimal"/>
      <w:lvlText w:val="%7."/>
      <w:lvlJc w:val="left"/>
      <w:pPr>
        <w:ind w:left="5400" w:hanging="360"/>
      </w:pPr>
    </w:lvl>
    <w:lvl w:ilvl="7" w:tplc="D84A2A54">
      <w:start w:val="1"/>
      <w:numFmt w:val="lowerLetter"/>
      <w:lvlText w:val="%8."/>
      <w:lvlJc w:val="left"/>
      <w:pPr>
        <w:ind w:left="6120" w:hanging="360"/>
      </w:pPr>
    </w:lvl>
    <w:lvl w:ilvl="8" w:tplc="3B080830">
      <w:start w:val="1"/>
      <w:numFmt w:val="lowerRoman"/>
      <w:lvlText w:val="%9."/>
      <w:lvlJc w:val="right"/>
      <w:pPr>
        <w:ind w:left="6840" w:hanging="180"/>
      </w:pPr>
    </w:lvl>
  </w:abstractNum>
  <w:abstractNum w:abstractNumId="102" w15:restartNumberingAfterBreak="0">
    <w:nsid w:val="79E405AF"/>
    <w:multiLevelType w:val="multilevel"/>
    <w:tmpl w:val="5A909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7CE84B70"/>
    <w:multiLevelType w:val="hybridMultilevel"/>
    <w:tmpl w:val="FFFFFFFF"/>
    <w:lvl w:ilvl="0" w:tplc="A5CE3EAE">
      <w:start w:val="1"/>
      <w:numFmt w:val="bullet"/>
      <w:lvlText w:val=""/>
      <w:lvlJc w:val="left"/>
      <w:pPr>
        <w:ind w:left="720" w:hanging="360"/>
      </w:pPr>
      <w:rPr>
        <w:rFonts w:ascii="Symbol" w:hAnsi="Symbol" w:hint="default"/>
      </w:rPr>
    </w:lvl>
    <w:lvl w:ilvl="1" w:tplc="E5E66120">
      <w:start w:val="1"/>
      <w:numFmt w:val="bullet"/>
      <w:lvlText w:val="o"/>
      <w:lvlJc w:val="left"/>
      <w:pPr>
        <w:ind w:left="1440" w:hanging="360"/>
      </w:pPr>
      <w:rPr>
        <w:rFonts w:ascii="Courier New" w:hAnsi="Courier New" w:hint="default"/>
      </w:rPr>
    </w:lvl>
    <w:lvl w:ilvl="2" w:tplc="87A2DC6E">
      <w:start w:val="1"/>
      <w:numFmt w:val="bullet"/>
      <w:lvlText w:val=""/>
      <w:lvlJc w:val="left"/>
      <w:pPr>
        <w:ind w:left="2160" w:hanging="360"/>
      </w:pPr>
      <w:rPr>
        <w:rFonts w:ascii="Wingdings" w:hAnsi="Wingdings" w:hint="default"/>
      </w:rPr>
    </w:lvl>
    <w:lvl w:ilvl="3" w:tplc="0F28BB4C">
      <w:start w:val="1"/>
      <w:numFmt w:val="bullet"/>
      <w:lvlText w:val=""/>
      <w:lvlJc w:val="left"/>
      <w:pPr>
        <w:ind w:left="2880" w:hanging="360"/>
      </w:pPr>
      <w:rPr>
        <w:rFonts w:ascii="Symbol" w:hAnsi="Symbol" w:hint="default"/>
      </w:rPr>
    </w:lvl>
    <w:lvl w:ilvl="4" w:tplc="E1E47FDA">
      <w:start w:val="1"/>
      <w:numFmt w:val="bullet"/>
      <w:lvlText w:val="o"/>
      <w:lvlJc w:val="left"/>
      <w:pPr>
        <w:ind w:left="3600" w:hanging="360"/>
      </w:pPr>
      <w:rPr>
        <w:rFonts w:ascii="Courier New" w:hAnsi="Courier New" w:hint="default"/>
      </w:rPr>
    </w:lvl>
    <w:lvl w:ilvl="5" w:tplc="418E364A">
      <w:start w:val="1"/>
      <w:numFmt w:val="bullet"/>
      <w:lvlText w:val=""/>
      <w:lvlJc w:val="left"/>
      <w:pPr>
        <w:ind w:left="4320" w:hanging="360"/>
      </w:pPr>
      <w:rPr>
        <w:rFonts w:ascii="Wingdings" w:hAnsi="Wingdings" w:hint="default"/>
      </w:rPr>
    </w:lvl>
    <w:lvl w:ilvl="6" w:tplc="21A8786A">
      <w:start w:val="1"/>
      <w:numFmt w:val="bullet"/>
      <w:lvlText w:val=""/>
      <w:lvlJc w:val="left"/>
      <w:pPr>
        <w:ind w:left="5040" w:hanging="360"/>
      </w:pPr>
      <w:rPr>
        <w:rFonts w:ascii="Symbol" w:hAnsi="Symbol" w:hint="default"/>
      </w:rPr>
    </w:lvl>
    <w:lvl w:ilvl="7" w:tplc="DAE870E0">
      <w:start w:val="1"/>
      <w:numFmt w:val="bullet"/>
      <w:lvlText w:val="o"/>
      <w:lvlJc w:val="left"/>
      <w:pPr>
        <w:ind w:left="5760" w:hanging="360"/>
      </w:pPr>
      <w:rPr>
        <w:rFonts w:ascii="Courier New" w:hAnsi="Courier New" w:hint="default"/>
      </w:rPr>
    </w:lvl>
    <w:lvl w:ilvl="8" w:tplc="D9EE0024">
      <w:start w:val="1"/>
      <w:numFmt w:val="bullet"/>
      <w:lvlText w:val=""/>
      <w:lvlJc w:val="left"/>
      <w:pPr>
        <w:ind w:left="6480" w:hanging="360"/>
      </w:pPr>
      <w:rPr>
        <w:rFonts w:ascii="Wingdings" w:hAnsi="Wingdings" w:hint="default"/>
      </w:rPr>
    </w:lvl>
  </w:abstractNum>
  <w:abstractNum w:abstractNumId="104" w15:restartNumberingAfterBreak="0">
    <w:nsid w:val="7D4AAC2B"/>
    <w:multiLevelType w:val="hybridMultilevel"/>
    <w:tmpl w:val="FFFFFFFF"/>
    <w:lvl w:ilvl="0" w:tplc="1EFAC386">
      <w:start w:val="1"/>
      <w:numFmt w:val="bullet"/>
      <w:lvlText w:val=""/>
      <w:lvlJc w:val="left"/>
      <w:pPr>
        <w:ind w:left="720" w:hanging="360"/>
      </w:pPr>
      <w:rPr>
        <w:rFonts w:ascii="Symbol" w:hAnsi="Symbol" w:hint="default"/>
      </w:rPr>
    </w:lvl>
    <w:lvl w:ilvl="1" w:tplc="78E2EE4A">
      <w:start w:val="1"/>
      <w:numFmt w:val="bullet"/>
      <w:lvlText w:val="o"/>
      <w:lvlJc w:val="left"/>
      <w:pPr>
        <w:ind w:left="1440" w:hanging="360"/>
      </w:pPr>
      <w:rPr>
        <w:rFonts w:ascii="Courier New" w:hAnsi="Courier New" w:hint="default"/>
      </w:rPr>
    </w:lvl>
    <w:lvl w:ilvl="2" w:tplc="4992D6E4">
      <w:start w:val="1"/>
      <w:numFmt w:val="bullet"/>
      <w:lvlText w:val=""/>
      <w:lvlJc w:val="left"/>
      <w:pPr>
        <w:ind w:left="2160" w:hanging="360"/>
      </w:pPr>
      <w:rPr>
        <w:rFonts w:ascii="Wingdings" w:hAnsi="Wingdings" w:hint="default"/>
      </w:rPr>
    </w:lvl>
    <w:lvl w:ilvl="3" w:tplc="71068B92">
      <w:start w:val="1"/>
      <w:numFmt w:val="bullet"/>
      <w:lvlText w:val=""/>
      <w:lvlJc w:val="left"/>
      <w:pPr>
        <w:ind w:left="2880" w:hanging="360"/>
      </w:pPr>
      <w:rPr>
        <w:rFonts w:ascii="Symbol" w:hAnsi="Symbol" w:hint="default"/>
      </w:rPr>
    </w:lvl>
    <w:lvl w:ilvl="4" w:tplc="F774AD82">
      <w:start w:val="1"/>
      <w:numFmt w:val="bullet"/>
      <w:lvlText w:val="o"/>
      <w:lvlJc w:val="left"/>
      <w:pPr>
        <w:ind w:left="3600" w:hanging="360"/>
      </w:pPr>
      <w:rPr>
        <w:rFonts w:ascii="Courier New" w:hAnsi="Courier New" w:hint="default"/>
      </w:rPr>
    </w:lvl>
    <w:lvl w:ilvl="5" w:tplc="C0C27ACA">
      <w:start w:val="1"/>
      <w:numFmt w:val="bullet"/>
      <w:lvlText w:val=""/>
      <w:lvlJc w:val="left"/>
      <w:pPr>
        <w:ind w:left="4320" w:hanging="360"/>
      </w:pPr>
      <w:rPr>
        <w:rFonts w:ascii="Wingdings" w:hAnsi="Wingdings" w:hint="default"/>
      </w:rPr>
    </w:lvl>
    <w:lvl w:ilvl="6" w:tplc="09A6731A">
      <w:start w:val="1"/>
      <w:numFmt w:val="bullet"/>
      <w:lvlText w:val=""/>
      <w:lvlJc w:val="left"/>
      <w:pPr>
        <w:ind w:left="5040" w:hanging="360"/>
      </w:pPr>
      <w:rPr>
        <w:rFonts w:ascii="Symbol" w:hAnsi="Symbol" w:hint="default"/>
      </w:rPr>
    </w:lvl>
    <w:lvl w:ilvl="7" w:tplc="1778BAFE">
      <w:start w:val="1"/>
      <w:numFmt w:val="bullet"/>
      <w:lvlText w:val="o"/>
      <w:lvlJc w:val="left"/>
      <w:pPr>
        <w:ind w:left="5760" w:hanging="360"/>
      </w:pPr>
      <w:rPr>
        <w:rFonts w:ascii="Courier New" w:hAnsi="Courier New" w:hint="default"/>
      </w:rPr>
    </w:lvl>
    <w:lvl w:ilvl="8" w:tplc="1FA68A36">
      <w:start w:val="1"/>
      <w:numFmt w:val="bullet"/>
      <w:lvlText w:val=""/>
      <w:lvlJc w:val="left"/>
      <w:pPr>
        <w:ind w:left="6480" w:hanging="360"/>
      </w:pPr>
      <w:rPr>
        <w:rFonts w:ascii="Wingdings" w:hAnsi="Wingdings" w:hint="default"/>
      </w:rPr>
    </w:lvl>
  </w:abstractNum>
  <w:abstractNum w:abstractNumId="105" w15:restartNumberingAfterBreak="0">
    <w:nsid w:val="7F6772DA"/>
    <w:multiLevelType w:val="hybridMultilevel"/>
    <w:tmpl w:val="F66875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10788481">
    <w:abstractNumId w:val="4"/>
  </w:num>
  <w:num w:numId="2" w16cid:durableId="1518544875">
    <w:abstractNumId w:val="35"/>
  </w:num>
  <w:num w:numId="3" w16cid:durableId="1775634634">
    <w:abstractNumId w:val="54"/>
  </w:num>
  <w:num w:numId="4" w16cid:durableId="817649603">
    <w:abstractNumId w:val="99"/>
  </w:num>
  <w:num w:numId="5" w16cid:durableId="2101218800">
    <w:abstractNumId w:val="43"/>
  </w:num>
  <w:num w:numId="6" w16cid:durableId="331026572">
    <w:abstractNumId w:val="100"/>
  </w:num>
  <w:num w:numId="7" w16cid:durableId="1053388044">
    <w:abstractNumId w:val="10"/>
  </w:num>
  <w:num w:numId="8" w16cid:durableId="457719320">
    <w:abstractNumId w:val="62"/>
  </w:num>
  <w:num w:numId="9" w16cid:durableId="438794239">
    <w:abstractNumId w:val="30"/>
  </w:num>
  <w:num w:numId="10" w16cid:durableId="1664816828">
    <w:abstractNumId w:val="19"/>
  </w:num>
  <w:num w:numId="11" w16cid:durableId="1514029207">
    <w:abstractNumId w:val="67"/>
  </w:num>
  <w:num w:numId="12" w16cid:durableId="1111902242">
    <w:abstractNumId w:val="77"/>
  </w:num>
  <w:num w:numId="13" w16cid:durableId="523906690">
    <w:abstractNumId w:val="91"/>
  </w:num>
  <w:num w:numId="14" w16cid:durableId="1123427553">
    <w:abstractNumId w:val="5"/>
  </w:num>
  <w:num w:numId="15" w16cid:durableId="865753197">
    <w:abstractNumId w:val="68"/>
  </w:num>
  <w:num w:numId="16" w16cid:durableId="865606982">
    <w:abstractNumId w:val="17"/>
  </w:num>
  <w:num w:numId="17" w16cid:durableId="1808737696">
    <w:abstractNumId w:val="0"/>
  </w:num>
  <w:num w:numId="18" w16cid:durableId="59720312">
    <w:abstractNumId w:val="12"/>
  </w:num>
  <w:num w:numId="19" w16cid:durableId="2014869610">
    <w:abstractNumId w:val="65"/>
  </w:num>
  <w:num w:numId="20" w16cid:durableId="375085661">
    <w:abstractNumId w:val="97"/>
  </w:num>
  <w:num w:numId="21" w16cid:durableId="595095302">
    <w:abstractNumId w:val="33"/>
  </w:num>
  <w:num w:numId="22" w16cid:durableId="1298028328">
    <w:abstractNumId w:val="79"/>
  </w:num>
  <w:num w:numId="23" w16cid:durableId="1013802105">
    <w:abstractNumId w:val="47"/>
  </w:num>
  <w:num w:numId="24" w16cid:durableId="564797663">
    <w:abstractNumId w:val="102"/>
  </w:num>
  <w:num w:numId="25" w16cid:durableId="508373007">
    <w:abstractNumId w:val="88"/>
  </w:num>
  <w:num w:numId="26" w16cid:durableId="1024289661">
    <w:abstractNumId w:val="69"/>
  </w:num>
  <w:num w:numId="27" w16cid:durableId="381488570">
    <w:abstractNumId w:val="85"/>
  </w:num>
  <w:num w:numId="28" w16cid:durableId="223686451">
    <w:abstractNumId w:val="94"/>
  </w:num>
  <w:num w:numId="29" w16cid:durableId="1004163416">
    <w:abstractNumId w:val="46"/>
  </w:num>
  <w:num w:numId="30" w16cid:durableId="293994806">
    <w:abstractNumId w:val="50"/>
  </w:num>
  <w:num w:numId="31" w16cid:durableId="1636132496">
    <w:abstractNumId w:val="86"/>
  </w:num>
  <w:num w:numId="32" w16cid:durableId="1770199025">
    <w:abstractNumId w:val="28"/>
  </w:num>
  <w:num w:numId="33" w16cid:durableId="1853764628">
    <w:abstractNumId w:val="40"/>
  </w:num>
  <w:num w:numId="34" w16cid:durableId="398750852">
    <w:abstractNumId w:val="101"/>
  </w:num>
  <w:num w:numId="35" w16cid:durableId="765804789">
    <w:abstractNumId w:val="59"/>
  </w:num>
  <w:num w:numId="36" w16cid:durableId="1194152951">
    <w:abstractNumId w:val="82"/>
  </w:num>
  <w:num w:numId="37" w16cid:durableId="199631449">
    <w:abstractNumId w:val="72"/>
  </w:num>
  <w:num w:numId="38" w16cid:durableId="121729144">
    <w:abstractNumId w:val="87"/>
  </w:num>
  <w:num w:numId="39" w16cid:durableId="227886469">
    <w:abstractNumId w:val="57"/>
  </w:num>
  <w:num w:numId="40" w16cid:durableId="841353601">
    <w:abstractNumId w:val="92"/>
  </w:num>
  <w:num w:numId="41" w16cid:durableId="407381880">
    <w:abstractNumId w:val="14"/>
  </w:num>
  <w:num w:numId="42" w16cid:durableId="1556743835">
    <w:abstractNumId w:val="6"/>
  </w:num>
  <w:num w:numId="43" w16cid:durableId="1234704954">
    <w:abstractNumId w:val="23"/>
  </w:num>
  <w:num w:numId="44" w16cid:durableId="45567363">
    <w:abstractNumId w:val="104"/>
  </w:num>
  <w:num w:numId="45" w16cid:durableId="1629555591">
    <w:abstractNumId w:val="74"/>
  </w:num>
  <w:num w:numId="46" w16cid:durableId="808397541">
    <w:abstractNumId w:val="41"/>
  </w:num>
  <w:num w:numId="47" w16cid:durableId="1962153741">
    <w:abstractNumId w:val="18"/>
  </w:num>
  <w:num w:numId="48" w16cid:durableId="2013339584">
    <w:abstractNumId w:val="49"/>
  </w:num>
  <w:num w:numId="49" w16cid:durableId="293682536">
    <w:abstractNumId w:val="1"/>
  </w:num>
  <w:num w:numId="50" w16cid:durableId="1546404272">
    <w:abstractNumId w:val="42"/>
  </w:num>
  <w:num w:numId="51" w16cid:durableId="508300730">
    <w:abstractNumId w:val="96"/>
  </w:num>
  <w:num w:numId="52" w16cid:durableId="199754558">
    <w:abstractNumId w:val="13"/>
  </w:num>
  <w:num w:numId="53" w16cid:durableId="1821801839">
    <w:abstractNumId w:val="34"/>
  </w:num>
  <w:num w:numId="54" w16cid:durableId="245041125">
    <w:abstractNumId w:val="103"/>
  </w:num>
  <w:num w:numId="55" w16cid:durableId="1427190997">
    <w:abstractNumId w:val="80"/>
  </w:num>
  <w:num w:numId="56" w16cid:durableId="749428544">
    <w:abstractNumId w:val="9"/>
  </w:num>
  <w:num w:numId="57" w16cid:durableId="296497116">
    <w:abstractNumId w:val="29"/>
  </w:num>
  <w:num w:numId="58" w16cid:durableId="932401523">
    <w:abstractNumId w:val="95"/>
  </w:num>
  <w:num w:numId="59" w16cid:durableId="1415666758">
    <w:abstractNumId w:val="36"/>
  </w:num>
  <w:num w:numId="60" w16cid:durableId="194079725">
    <w:abstractNumId w:val="81"/>
  </w:num>
  <w:num w:numId="61" w16cid:durableId="236130633">
    <w:abstractNumId w:val="56"/>
  </w:num>
  <w:num w:numId="62" w16cid:durableId="948899569">
    <w:abstractNumId w:val="38"/>
  </w:num>
  <w:num w:numId="63" w16cid:durableId="2086026413">
    <w:abstractNumId w:val="58"/>
  </w:num>
  <w:num w:numId="64" w16cid:durableId="497964931">
    <w:abstractNumId w:val="11"/>
  </w:num>
  <w:num w:numId="65" w16cid:durableId="980697234">
    <w:abstractNumId w:val="48"/>
  </w:num>
  <w:num w:numId="66" w16cid:durableId="1828087200">
    <w:abstractNumId w:val="83"/>
  </w:num>
  <w:num w:numId="67" w16cid:durableId="1137526658">
    <w:abstractNumId w:val="55"/>
  </w:num>
  <w:num w:numId="68" w16cid:durableId="723871359">
    <w:abstractNumId w:val="61"/>
  </w:num>
  <w:num w:numId="69" w16cid:durableId="619531676">
    <w:abstractNumId w:val="26"/>
  </w:num>
  <w:num w:numId="70" w16cid:durableId="1099832951">
    <w:abstractNumId w:val="45"/>
  </w:num>
  <w:num w:numId="71" w16cid:durableId="1268077160">
    <w:abstractNumId w:val="71"/>
  </w:num>
  <w:num w:numId="72" w16cid:durableId="2104839769">
    <w:abstractNumId w:val="53"/>
  </w:num>
  <w:num w:numId="73" w16cid:durableId="1243417193">
    <w:abstractNumId w:val="7"/>
  </w:num>
  <w:num w:numId="74" w16cid:durableId="463239413">
    <w:abstractNumId w:val="24"/>
  </w:num>
  <w:num w:numId="75" w16cid:durableId="71198357">
    <w:abstractNumId w:val="31"/>
  </w:num>
  <w:num w:numId="76" w16cid:durableId="1921712236">
    <w:abstractNumId w:val="73"/>
  </w:num>
  <w:num w:numId="77" w16cid:durableId="1159343325">
    <w:abstractNumId w:val="76"/>
  </w:num>
  <w:num w:numId="78" w16cid:durableId="758333807">
    <w:abstractNumId w:val="8"/>
  </w:num>
  <w:num w:numId="79" w16cid:durableId="569658556">
    <w:abstractNumId w:val="22"/>
  </w:num>
  <w:num w:numId="80" w16cid:durableId="1550650657">
    <w:abstractNumId w:val="63"/>
  </w:num>
  <w:num w:numId="81" w16cid:durableId="1048992308">
    <w:abstractNumId w:val="44"/>
  </w:num>
  <w:num w:numId="82" w16cid:durableId="315500733">
    <w:abstractNumId w:val="3"/>
  </w:num>
  <w:num w:numId="83" w16cid:durableId="2115510739">
    <w:abstractNumId w:val="78"/>
  </w:num>
  <w:num w:numId="84" w16cid:durableId="2105418182">
    <w:abstractNumId w:val="84"/>
  </w:num>
  <w:num w:numId="85" w16cid:durableId="1718890926">
    <w:abstractNumId w:val="15"/>
  </w:num>
  <w:num w:numId="86" w16cid:durableId="1430273021">
    <w:abstractNumId w:val="21"/>
  </w:num>
  <w:num w:numId="87" w16cid:durableId="897131837">
    <w:abstractNumId w:val="64"/>
  </w:num>
  <w:num w:numId="88" w16cid:durableId="1808014169">
    <w:abstractNumId w:val="37"/>
  </w:num>
  <w:num w:numId="89" w16cid:durableId="1363704302">
    <w:abstractNumId w:val="32"/>
  </w:num>
  <w:num w:numId="90" w16cid:durableId="342366775">
    <w:abstractNumId w:val="89"/>
  </w:num>
  <w:num w:numId="91" w16cid:durableId="694312405">
    <w:abstractNumId w:val="39"/>
  </w:num>
  <w:num w:numId="92" w16cid:durableId="1100182043">
    <w:abstractNumId w:val="93"/>
  </w:num>
  <w:num w:numId="93" w16cid:durableId="1349018843">
    <w:abstractNumId w:val="2"/>
  </w:num>
  <w:num w:numId="94" w16cid:durableId="1861309441">
    <w:abstractNumId w:val="90"/>
  </w:num>
  <w:num w:numId="95" w16cid:durableId="761729282">
    <w:abstractNumId w:val="51"/>
  </w:num>
  <w:num w:numId="96" w16cid:durableId="167641494">
    <w:abstractNumId w:val="20"/>
  </w:num>
  <w:num w:numId="97" w16cid:durableId="414015507">
    <w:abstractNumId w:val="98"/>
  </w:num>
  <w:num w:numId="98" w16cid:durableId="1299529776">
    <w:abstractNumId w:val="16"/>
  </w:num>
  <w:num w:numId="99" w16cid:durableId="1092627857">
    <w:abstractNumId w:val="66"/>
  </w:num>
  <w:num w:numId="100" w16cid:durableId="630862312">
    <w:abstractNumId w:val="60"/>
  </w:num>
  <w:num w:numId="101" w16cid:durableId="1392145826">
    <w:abstractNumId w:val="105"/>
  </w:num>
  <w:num w:numId="102" w16cid:durableId="1581863871">
    <w:abstractNumId w:val="25"/>
  </w:num>
  <w:num w:numId="103" w16cid:durableId="437987482">
    <w:abstractNumId w:val="75"/>
  </w:num>
  <w:num w:numId="104" w16cid:durableId="1007516377">
    <w:abstractNumId w:val="52"/>
  </w:num>
  <w:num w:numId="105" w16cid:durableId="1483160684">
    <w:abstractNumId w:val="27"/>
  </w:num>
  <w:num w:numId="106" w16cid:durableId="1602688109">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62"/>
    <w:rsid w:val="00000029"/>
    <w:rsid w:val="000003D6"/>
    <w:rsid w:val="0000045A"/>
    <w:rsid w:val="00000607"/>
    <w:rsid w:val="00000AB4"/>
    <w:rsid w:val="00000C0D"/>
    <w:rsid w:val="000011BE"/>
    <w:rsid w:val="0000125B"/>
    <w:rsid w:val="00001439"/>
    <w:rsid w:val="00001711"/>
    <w:rsid w:val="00001B2B"/>
    <w:rsid w:val="00001C12"/>
    <w:rsid w:val="00001E50"/>
    <w:rsid w:val="0000203B"/>
    <w:rsid w:val="0000255E"/>
    <w:rsid w:val="0000256C"/>
    <w:rsid w:val="00002996"/>
    <w:rsid w:val="00002E0E"/>
    <w:rsid w:val="00003174"/>
    <w:rsid w:val="0000376A"/>
    <w:rsid w:val="00003A5E"/>
    <w:rsid w:val="00004207"/>
    <w:rsid w:val="0000454B"/>
    <w:rsid w:val="000052A2"/>
    <w:rsid w:val="00005673"/>
    <w:rsid w:val="000056A0"/>
    <w:rsid w:val="00005B5D"/>
    <w:rsid w:val="00005E91"/>
    <w:rsid w:val="000060BE"/>
    <w:rsid w:val="000061ED"/>
    <w:rsid w:val="00006345"/>
    <w:rsid w:val="0000681A"/>
    <w:rsid w:val="000068AB"/>
    <w:rsid w:val="00006E15"/>
    <w:rsid w:val="00006E5A"/>
    <w:rsid w:val="000079AC"/>
    <w:rsid w:val="0000E427"/>
    <w:rsid w:val="000102E2"/>
    <w:rsid w:val="00010606"/>
    <w:rsid w:val="00010F12"/>
    <w:rsid w:val="00011311"/>
    <w:rsid w:val="00011456"/>
    <w:rsid w:val="000114A3"/>
    <w:rsid w:val="0001156C"/>
    <w:rsid w:val="0001179A"/>
    <w:rsid w:val="00011C04"/>
    <w:rsid w:val="0001231C"/>
    <w:rsid w:val="000123C3"/>
    <w:rsid w:val="00012A8C"/>
    <w:rsid w:val="00012BFA"/>
    <w:rsid w:val="00013088"/>
    <w:rsid w:val="0001314C"/>
    <w:rsid w:val="00013765"/>
    <w:rsid w:val="0001390E"/>
    <w:rsid w:val="00013B95"/>
    <w:rsid w:val="00014042"/>
    <w:rsid w:val="00014079"/>
    <w:rsid w:val="000142A8"/>
    <w:rsid w:val="00014E73"/>
    <w:rsid w:val="00015878"/>
    <w:rsid w:val="00015981"/>
    <w:rsid w:val="00015D6A"/>
    <w:rsid w:val="00015EEC"/>
    <w:rsid w:val="00015FB7"/>
    <w:rsid w:val="00016307"/>
    <w:rsid w:val="00016F8B"/>
    <w:rsid w:val="00017327"/>
    <w:rsid w:val="000173A5"/>
    <w:rsid w:val="00017460"/>
    <w:rsid w:val="00017BF6"/>
    <w:rsid w:val="00017CE7"/>
    <w:rsid w:val="00017DC2"/>
    <w:rsid w:val="00017E96"/>
    <w:rsid w:val="000205AD"/>
    <w:rsid w:val="0002075B"/>
    <w:rsid w:val="00020771"/>
    <w:rsid w:val="00020A14"/>
    <w:rsid w:val="00020CEC"/>
    <w:rsid w:val="0002101F"/>
    <w:rsid w:val="0002105C"/>
    <w:rsid w:val="0002195D"/>
    <w:rsid w:val="00021F4E"/>
    <w:rsid w:val="00022604"/>
    <w:rsid w:val="0002265E"/>
    <w:rsid w:val="0002266F"/>
    <w:rsid w:val="00022DDC"/>
    <w:rsid w:val="00022DE6"/>
    <w:rsid w:val="00023266"/>
    <w:rsid w:val="0002334E"/>
    <w:rsid w:val="000233B0"/>
    <w:rsid w:val="000234E7"/>
    <w:rsid w:val="00023524"/>
    <w:rsid w:val="000237B7"/>
    <w:rsid w:val="0002440E"/>
    <w:rsid w:val="000246FA"/>
    <w:rsid w:val="00025324"/>
    <w:rsid w:val="000254E7"/>
    <w:rsid w:val="00025686"/>
    <w:rsid w:val="000257EB"/>
    <w:rsid w:val="000258EF"/>
    <w:rsid w:val="00025B4D"/>
    <w:rsid w:val="00025DE1"/>
    <w:rsid w:val="00025E4F"/>
    <w:rsid w:val="00026457"/>
    <w:rsid w:val="00026715"/>
    <w:rsid w:val="00027150"/>
    <w:rsid w:val="0002725C"/>
    <w:rsid w:val="0002745D"/>
    <w:rsid w:val="000275C6"/>
    <w:rsid w:val="00027818"/>
    <w:rsid w:val="00027A51"/>
    <w:rsid w:val="000300A9"/>
    <w:rsid w:val="00030A5D"/>
    <w:rsid w:val="00030AF1"/>
    <w:rsid w:val="00031CF6"/>
    <w:rsid w:val="00031E15"/>
    <w:rsid w:val="0003218E"/>
    <w:rsid w:val="00032300"/>
    <w:rsid w:val="000323AF"/>
    <w:rsid w:val="000324AC"/>
    <w:rsid w:val="000324B5"/>
    <w:rsid w:val="000327E7"/>
    <w:rsid w:val="000329C8"/>
    <w:rsid w:val="00032D81"/>
    <w:rsid w:val="00032DF2"/>
    <w:rsid w:val="00032F41"/>
    <w:rsid w:val="00032F6D"/>
    <w:rsid w:val="0003340B"/>
    <w:rsid w:val="00033C25"/>
    <w:rsid w:val="00033D7F"/>
    <w:rsid w:val="00033DC8"/>
    <w:rsid w:val="000342AF"/>
    <w:rsid w:val="0003443C"/>
    <w:rsid w:val="000348CF"/>
    <w:rsid w:val="000348E0"/>
    <w:rsid w:val="00034990"/>
    <w:rsid w:val="00034B24"/>
    <w:rsid w:val="00034BE6"/>
    <w:rsid w:val="000355B0"/>
    <w:rsid w:val="00035678"/>
    <w:rsid w:val="00035703"/>
    <w:rsid w:val="000358E7"/>
    <w:rsid w:val="00035BF1"/>
    <w:rsid w:val="00035E44"/>
    <w:rsid w:val="0003626A"/>
    <w:rsid w:val="000363D5"/>
    <w:rsid w:val="0003688F"/>
    <w:rsid w:val="000368B6"/>
    <w:rsid w:val="00036AC3"/>
    <w:rsid w:val="00037119"/>
    <w:rsid w:val="00037258"/>
    <w:rsid w:val="000372C2"/>
    <w:rsid w:val="00040064"/>
    <w:rsid w:val="000400FF"/>
    <w:rsid w:val="00040788"/>
    <w:rsid w:val="00040A61"/>
    <w:rsid w:val="000416B6"/>
    <w:rsid w:val="0004251D"/>
    <w:rsid w:val="00042708"/>
    <w:rsid w:val="000429CA"/>
    <w:rsid w:val="00042A41"/>
    <w:rsid w:val="00042AB3"/>
    <w:rsid w:val="00042B37"/>
    <w:rsid w:val="00042F6E"/>
    <w:rsid w:val="0004322D"/>
    <w:rsid w:val="000434E1"/>
    <w:rsid w:val="00043B48"/>
    <w:rsid w:val="00043CD3"/>
    <w:rsid w:val="00043E21"/>
    <w:rsid w:val="00043F70"/>
    <w:rsid w:val="000446AD"/>
    <w:rsid w:val="00044AC9"/>
    <w:rsid w:val="00044B12"/>
    <w:rsid w:val="00044CC1"/>
    <w:rsid w:val="00044E84"/>
    <w:rsid w:val="000455E8"/>
    <w:rsid w:val="000458B0"/>
    <w:rsid w:val="00045945"/>
    <w:rsid w:val="00045B23"/>
    <w:rsid w:val="00045EB7"/>
    <w:rsid w:val="00046188"/>
    <w:rsid w:val="0004633D"/>
    <w:rsid w:val="0004691C"/>
    <w:rsid w:val="000470BF"/>
    <w:rsid w:val="00047456"/>
    <w:rsid w:val="00047ABC"/>
    <w:rsid w:val="0005018C"/>
    <w:rsid w:val="0005019A"/>
    <w:rsid w:val="0005062A"/>
    <w:rsid w:val="000507D0"/>
    <w:rsid w:val="00050B2F"/>
    <w:rsid w:val="00050D79"/>
    <w:rsid w:val="00050F5D"/>
    <w:rsid w:val="00051B4D"/>
    <w:rsid w:val="00051F2F"/>
    <w:rsid w:val="000523D6"/>
    <w:rsid w:val="000524BC"/>
    <w:rsid w:val="000524F4"/>
    <w:rsid w:val="00052DA3"/>
    <w:rsid w:val="00053360"/>
    <w:rsid w:val="000533B6"/>
    <w:rsid w:val="000538E9"/>
    <w:rsid w:val="00053D2D"/>
    <w:rsid w:val="00054131"/>
    <w:rsid w:val="00054508"/>
    <w:rsid w:val="000546C1"/>
    <w:rsid w:val="000549B0"/>
    <w:rsid w:val="00055304"/>
    <w:rsid w:val="00055AD2"/>
    <w:rsid w:val="00055BDB"/>
    <w:rsid w:val="00055E78"/>
    <w:rsid w:val="00055E83"/>
    <w:rsid w:val="000561D4"/>
    <w:rsid w:val="00056392"/>
    <w:rsid w:val="00056B28"/>
    <w:rsid w:val="00056F59"/>
    <w:rsid w:val="0005701A"/>
    <w:rsid w:val="00057379"/>
    <w:rsid w:val="000573E1"/>
    <w:rsid w:val="00057D8F"/>
    <w:rsid w:val="00060E66"/>
    <w:rsid w:val="000611EE"/>
    <w:rsid w:val="00061329"/>
    <w:rsid w:val="00061B20"/>
    <w:rsid w:val="00061D8D"/>
    <w:rsid w:val="00061FCD"/>
    <w:rsid w:val="000622E4"/>
    <w:rsid w:val="00062B71"/>
    <w:rsid w:val="00062BEC"/>
    <w:rsid w:val="00062BF0"/>
    <w:rsid w:val="00063198"/>
    <w:rsid w:val="00063374"/>
    <w:rsid w:val="000639DC"/>
    <w:rsid w:val="00063A13"/>
    <w:rsid w:val="00063D9A"/>
    <w:rsid w:val="00064365"/>
    <w:rsid w:val="000644D8"/>
    <w:rsid w:val="00064913"/>
    <w:rsid w:val="00064CF3"/>
    <w:rsid w:val="00064EFB"/>
    <w:rsid w:val="00064EFF"/>
    <w:rsid w:val="00065004"/>
    <w:rsid w:val="000653A3"/>
    <w:rsid w:val="00065809"/>
    <w:rsid w:val="0006590A"/>
    <w:rsid w:val="00065AE0"/>
    <w:rsid w:val="00066792"/>
    <w:rsid w:val="00066CEA"/>
    <w:rsid w:val="00066F7C"/>
    <w:rsid w:val="00067038"/>
    <w:rsid w:val="000671C3"/>
    <w:rsid w:val="000671D1"/>
    <w:rsid w:val="0006734C"/>
    <w:rsid w:val="00067799"/>
    <w:rsid w:val="00067B06"/>
    <w:rsid w:val="00067B94"/>
    <w:rsid w:val="00067BDD"/>
    <w:rsid w:val="00070277"/>
    <w:rsid w:val="000703BC"/>
    <w:rsid w:val="00070465"/>
    <w:rsid w:val="000709B3"/>
    <w:rsid w:val="0007133D"/>
    <w:rsid w:val="000715DD"/>
    <w:rsid w:val="00071712"/>
    <w:rsid w:val="000717FF"/>
    <w:rsid w:val="00071893"/>
    <w:rsid w:val="00071B10"/>
    <w:rsid w:val="00072299"/>
    <w:rsid w:val="0007237A"/>
    <w:rsid w:val="00072849"/>
    <w:rsid w:val="0007285C"/>
    <w:rsid w:val="00072861"/>
    <w:rsid w:val="000729C7"/>
    <w:rsid w:val="00072F10"/>
    <w:rsid w:val="000736A5"/>
    <w:rsid w:val="00073714"/>
    <w:rsid w:val="00073A41"/>
    <w:rsid w:val="00073CCA"/>
    <w:rsid w:val="00074057"/>
    <w:rsid w:val="00074264"/>
    <w:rsid w:val="0007455E"/>
    <w:rsid w:val="00074F43"/>
    <w:rsid w:val="00074F81"/>
    <w:rsid w:val="00076249"/>
    <w:rsid w:val="00076908"/>
    <w:rsid w:val="00076C39"/>
    <w:rsid w:val="000771A7"/>
    <w:rsid w:val="0007743D"/>
    <w:rsid w:val="0007770C"/>
    <w:rsid w:val="000778F0"/>
    <w:rsid w:val="00077CC8"/>
    <w:rsid w:val="00077DF6"/>
    <w:rsid w:val="000801FE"/>
    <w:rsid w:val="00080392"/>
    <w:rsid w:val="0008048D"/>
    <w:rsid w:val="0008066B"/>
    <w:rsid w:val="00080997"/>
    <w:rsid w:val="00080E5E"/>
    <w:rsid w:val="00081841"/>
    <w:rsid w:val="0008228D"/>
    <w:rsid w:val="00082718"/>
    <w:rsid w:val="00082943"/>
    <w:rsid w:val="00082A83"/>
    <w:rsid w:val="00082F62"/>
    <w:rsid w:val="000830C6"/>
    <w:rsid w:val="000832FC"/>
    <w:rsid w:val="00083917"/>
    <w:rsid w:val="00083D00"/>
    <w:rsid w:val="00083D6B"/>
    <w:rsid w:val="00083F9B"/>
    <w:rsid w:val="00084079"/>
    <w:rsid w:val="000842AB"/>
    <w:rsid w:val="00084A68"/>
    <w:rsid w:val="00084ECD"/>
    <w:rsid w:val="00085183"/>
    <w:rsid w:val="00085734"/>
    <w:rsid w:val="00085B97"/>
    <w:rsid w:val="00085BAF"/>
    <w:rsid w:val="00085DBE"/>
    <w:rsid w:val="00085EBD"/>
    <w:rsid w:val="000860C9"/>
    <w:rsid w:val="00086A20"/>
    <w:rsid w:val="000872A8"/>
    <w:rsid w:val="00087409"/>
    <w:rsid w:val="00087FDA"/>
    <w:rsid w:val="000903CA"/>
    <w:rsid w:val="000906FC"/>
    <w:rsid w:val="00090D9B"/>
    <w:rsid w:val="00091123"/>
    <w:rsid w:val="000921F5"/>
    <w:rsid w:val="0009244C"/>
    <w:rsid w:val="00092D6D"/>
    <w:rsid w:val="000932F8"/>
    <w:rsid w:val="00093C7C"/>
    <w:rsid w:val="000941E9"/>
    <w:rsid w:val="00094299"/>
    <w:rsid w:val="00094500"/>
    <w:rsid w:val="00094873"/>
    <w:rsid w:val="00094AED"/>
    <w:rsid w:val="00094B9B"/>
    <w:rsid w:val="00094DAE"/>
    <w:rsid w:val="00095327"/>
    <w:rsid w:val="0009555E"/>
    <w:rsid w:val="000957C4"/>
    <w:rsid w:val="00095BD7"/>
    <w:rsid w:val="00095F30"/>
    <w:rsid w:val="000961B6"/>
    <w:rsid w:val="0009679C"/>
    <w:rsid w:val="00096D10"/>
    <w:rsid w:val="00097C2C"/>
    <w:rsid w:val="00097C36"/>
    <w:rsid w:val="000A0C06"/>
    <w:rsid w:val="000A2149"/>
    <w:rsid w:val="000A2295"/>
    <w:rsid w:val="000A2405"/>
    <w:rsid w:val="000A2641"/>
    <w:rsid w:val="000A27D4"/>
    <w:rsid w:val="000A2C27"/>
    <w:rsid w:val="000A2CF7"/>
    <w:rsid w:val="000A336C"/>
    <w:rsid w:val="000A3426"/>
    <w:rsid w:val="000A362D"/>
    <w:rsid w:val="000A3E72"/>
    <w:rsid w:val="000A3E80"/>
    <w:rsid w:val="000A3FB8"/>
    <w:rsid w:val="000A4368"/>
    <w:rsid w:val="000A49DE"/>
    <w:rsid w:val="000A518A"/>
    <w:rsid w:val="000A52F3"/>
    <w:rsid w:val="000A57AD"/>
    <w:rsid w:val="000A6008"/>
    <w:rsid w:val="000A6259"/>
    <w:rsid w:val="000A6339"/>
    <w:rsid w:val="000A6691"/>
    <w:rsid w:val="000A6794"/>
    <w:rsid w:val="000A6CD8"/>
    <w:rsid w:val="000A7071"/>
    <w:rsid w:val="000A7079"/>
    <w:rsid w:val="000A7475"/>
    <w:rsid w:val="000A74E9"/>
    <w:rsid w:val="000B04C2"/>
    <w:rsid w:val="000B0AD1"/>
    <w:rsid w:val="000B0C4B"/>
    <w:rsid w:val="000B0CF9"/>
    <w:rsid w:val="000B12D8"/>
    <w:rsid w:val="000B1453"/>
    <w:rsid w:val="000B2037"/>
    <w:rsid w:val="000B2176"/>
    <w:rsid w:val="000B271B"/>
    <w:rsid w:val="000B382C"/>
    <w:rsid w:val="000B3D10"/>
    <w:rsid w:val="000B4193"/>
    <w:rsid w:val="000B4341"/>
    <w:rsid w:val="000B4625"/>
    <w:rsid w:val="000B4659"/>
    <w:rsid w:val="000B46C8"/>
    <w:rsid w:val="000B4909"/>
    <w:rsid w:val="000B496A"/>
    <w:rsid w:val="000B5164"/>
    <w:rsid w:val="000B5214"/>
    <w:rsid w:val="000B524F"/>
    <w:rsid w:val="000B5441"/>
    <w:rsid w:val="000B5679"/>
    <w:rsid w:val="000B5897"/>
    <w:rsid w:val="000B5CB2"/>
    <w:rsid w:val="000B5D19"/>
    <w:rsid w:val="000B5D7A"/>
    <w:rsid w:val="000B6581"/>
    <w:rsid w:val="000B664C"/>
    <w:rsid w:val="000B66A5"/>
    <w:rsid w:val="000B703A"/>
    <w:rsid w:val="000B716C"/>
    <w:rsid w:val="000B71B5"/>
    <w:rsid w:val="000B7249"/>
    <w:rsid w:val="000B724A"/>
    <w:rsid w:val="000B778D"/>
    <w:rsid w:val="000B790C"/>
    <w:rsid w:val="000B7FA3"/>
    <w:rsid w:val="000C06CD"/>
    <w:rsid w:val="000C0F91"/>
    <w:rsid w:val="000C1413"/>
    <w:rsid w:val="000C1654"/>
    <w:rsid w:val="000C19FE"/>
    <w:rsid w:val="000C1EAC"/>
    <w:rsid w:val="000C2025"/>
    <w:rsid w:val="000C2340"/>
    <w:rsid w:val="000C2501"/>
    <w:rsid w:val="000C25DC"/>
    <w:rsid w:val="000C290F"/>
    <w:rsid w:val="000C2A03"/>
    <w:rsid w:val="000C2A97"/>
    <w:rsid w:val="000C2B17"/>
    <w:rsid w:val="000C2D41"/>
    <w:rsid w:val="000C2EDD"/>
    <w:rsid w:val="000C2F7B"/>
    <w:rsid w:val="000C3473"/>
    <w:rsid w:val="000C35C0"/>
    <w:rsid w:val="000C3798"/>
    <w:rsid w:val="000C37DC"/>
    <w:rsid w:val="000C3915"/>
    <w:rsid w:val="000C3C78"/>
    <w:rsid w:val="000C3E66"/>
    <w:rsid w:val="000C41B1"/>
    <w:rsid w:val="000C4544"/>
    <w:rsid w:val="000C46F3"/>
    <w:rsid w:val="000C485A"/>
    <w:rsid w:val="000C4972"/>
    <w:rsid w:val="000C4D08"/>
    <w:rsid w:val="000C5224"/>
    <w:rsid w:val="000C5DA5"/>
    <w:rsid w:val="000C6144"/>
    <w:rsid w:val="000C64D3"/>
    <w:rsid w:val="000C6934"/>
    <w:rsid w:val="000C6DBF"/>
    <w:rsid w:val="000C71CC"/>
    <w:rsid w:val="000C72A5"/>
    <w:rsid w:val="000C735B"/>
    <w:rsid w:val="000C7479"/>
    <w:rsid w:val="000C792F"/>
    <w:rsid w:val="000C7986"/>
    <w:rsid w:val="000C7B5A"/>
    <w:rsid w:val="000D049F"/>
    <w:rsid w:val="000D04D1"/>
    <w:rsid w:val="000D0931"/>
    <w:rsid w:val="000D12B2"/>
    <w:rsid w:val="000D1353"/>
    <w:rsid w:val="000D16D0"/>
    <w:rsid w:val="000D1ADF"/>
    <w:rsid w:val="000D1C7F"/>
    <w:rsid w:val="000D29F3"/>
    <w:rsid w:val="000D2B48"/>
    <w:rsid w:val="000D2C04"/>
    <w:rsid w:val="000D2C0D"/>
    <w:rsid w:val="000D2D21"/>
    <w:rsid w:val="000D3356"/>
    <w:rsid w:val="000D34D2"/>
    <w:rsid w:val="000D36C1"/>
    <w:rsid w:val="000D373E"/>
    <w:rsid w:val="000D39D6"/>
    <w:rsid w:val="000D3A73"/>
    <w:rsid w:val="000D3C58"/>
    <w:rsid w:val="000D3D91"/>
    <w:rsid w:val="000D40A7"/>
    <w:rsid w:val="000D5282"/>
    <w:rsid w:val="000D53E0"/>
    <w:rsid w:val="000D55A5"/>
    <w:rsid w:val="000D56C4"/>
    <w:rsid w:val="000D5708"/>
    <w:rsid w:val="000D5E53"/>
    <w:rsid w:val="000D68A0"/>
    <w:rsid w:val="000D6CEC"/>
    <w:rsid w:val="000D6E99"/>
    <w:rsid w:val="000D6F65"/>
    <w:rsid w:val="000D7D7B"/>
    <w:rsid w:val="000D7FC4"/>
    <w:rsid w:val="000E0297"/>
    <w:rsid w:val="000E0421"/>
    <w:rsid w:val="000E0835"/>
    <w:rsid w:val="000E0836"/>
    <w:rsid w:val="000E091E"/>
    <w:rsid w:val="000E0F9C"/>
    <w:rsid w:val="000E1212"/>
    <w:rsid w:val="000E123B"/>
    <w:rsid w:val="000E1429"/>
    <w:rsid w:val="000E2385"/>
    <w:rsid w:val="000E2A64"/>
    <w:rsid w:val="000E2DAD"/>
    <w:rsid w:val="000E31A7"/>
    <w:rsid w:val="000E32BC"/>
    <w:rsid w:val="000E387D"/>
    <w:rsid w:val="000E3893"/>
    <w:rsid w:val="000E3934"/>
    <w:rsid w:val="000E3CE1"/>
    <w:rsid w:val="000E3DE1"/>
    <w:rsid w:val="000E4127"/>
    <w:rsid w:val="000E42B2"/>
    <w:rsid w:val="000E44CB"/>
    <w:rsid w:val="000E463D"/>
    <w:rsid w:val="000E4979"/>
    <w:rsid w:val="000E4A68"/>
    <w:rsid w:val="000E4AE5"/>
    <w:rsid w:val="000E4D1C"/>
    <w:rsid w:val="000E50EB"/>
    <w:rsid w:val="000E5565"/>
    <w:rsid w:val="000E5837"/>
    <w:rsid w:val="000E5D2C"/>
    <w:rsid w:val="000E5DF9"/>
    <w:rsid w:val="000E6256"/>
    <w:rsid w:val="000E631A"/>
    <w:rsid w:val="000E6976"/>
    <w:rsid w:val="000E7412"/>
    <w:rsid w:val="000E7974"/>
    <w:rsid w:val="000E7B55"/>
    <w:rsid w:val="000F0073"/>
    <w:rsid w:val="000F01F2"/>
    <w:rsid w:val="000F0592"/>
    <w:rsid w:val="000F0722"/>
    <w:rsid w:val="000F0DF4"/>
    <w:rsid w:val="000F0FB4"/>
    <w:rsid w:val="000F19D5"/>
    <w:rsid w:val="000F218E"/>
    <w:rsid w:val="000F22B8"/>
    <w:rsid w:val="000F2B46"/>
    <w:rsid w:val="000F3338"/>
    <w:rsid w:val="000F33C4"/>
    <w:rsid w:val="000F33FD"/>
    <w:rsid w:val="000F3705"/>
    <w:rsid w:val="000F372E"/>
    <w:rsid w:val="000F3AEC"/>
    <w:rsid w:val="000F42A7"/>
    <w:rsid w:val="000F4568"/>
    <w:rsid w:val="000F4AE3"/>
    <w:rsid w:val="000F4EA6"/>
    <w:rsid w:val="000F5131"/>
    <w:rsid w:val="000F52CC"/>
    <w:rsid w:val="000F53ED"/>
    <w:rsid w:val="000F57E8"/>
    <w:rsid w:val="000F58EB"/>
    <w:rsid w:val="000F5954"/>
    <w:rsid w:val="000F5BBD"/>
    <w:rsid w:val="000F68AC"/>
    <w:rsid w:val="000F6900"/>
    <w:rsid w:val="000F6B1A"/>
    <w:rsid w:val="000F6CAD"/>
    <w:rsid w:val="000F6DDA"/>
    <w:rsid w:val="000F6E35"/>
    <w:rsid w:val="000F6E6B"/>
    <w:rsid w:val="000F73DB"/>
    <w:rsid w:val="000F762A"/>
    <w:rsid w:val="00100183"/>
    <w:rsid w:val="00100235"/>
    <w:rsid w:val="00100293"/>
    <w:rsid w:val="001008C9"/>
    <w:rsid w:val="00100FDC"/>
    <w:rsid w:val="0010108B"/>
    <w:rsid w:val="001017BC"/>
    <w:rsid w:val="00101DD1"/>
    <w:rsid w:val="001025A4"/>
    <w:rsid w:val="001025C6"/>
    <w:rsid w:val="0010269B"/>
    <w:rsid w:val="001026A7"/>
    <w:rsid w:val="00103220"/>
    <w:rsid w:val="00103255"/>
    <w:rsid w:val="001033DB"/>
    <w:rsid w:val="001033F1"/>
    <w:rsid w:val="001034A3"/>
    <w:rsid w:val="001035C8"/>
    <w:rsid w:val="001038D5"/>
    <w:rsid w:val="00103C61"/>
    <w:rsid w:val="00105006"/>
    <w:rsid w:val="0010502A"/>
    <w:rsid w:val="001056B0"/>
    <w:rsid w:val="00105ACC"/>
    <w:rsid w:val="00105F69"/>
    <w:rsid w:val="001060A1"/>
    <w:rsid w:val="001060E8"/>
    <w:rsid w:val="001066BA"/>
    <w:rsid w:val="001070E2"/>
    <w:rsid w:val="00107DC9"/>
    <w:rsid w:val="00110AF9"/>
    <w:rsid w:val="00110CBF"/>
    <w:rsid w:val="00110FB7"/>
    <w:rsid w:val="0011161C"/>
    <w:rsid w:val="00111B10"/>
    <w:rsid w:val="00111FEC"/>
    <w:rsid w:val="00112D1C"/>
    <w:rsid w:val="00112E72"/>
    <w:rsid w:val="00112E73"/>
    <w:rsid w:val="00112F7E"/>
    <w:rsid w:val="00113214"/>
    <w:rsid w:val="001134CB"/>
    <w:rsid w:val="0011361F"/>
    <w:rsid w:val="001141E5"/>
    <w:rsid w:val="00114886"/>
    <w:rsid w:val="00114A0E"/>
    <w:rsid w:val="00115274"/>
    <w:rsid w:val="0011527E"/>
    <w:rsid w:val="001152FA"/>
    <w:rsid w:val="0011547E"/>
    <w:rsid w:val="001155D2"/>
    <w:rsid w:val="00115672"/>
    <w:rsid w:val="00115A84"/>
    <w:rsid w:val="001163A2"/>
    <w:rsid w:val="00116503"/>
    <w:rsid w:val="00117735"/>
    <w:rsid w:val="0011777C"/>
    <w:rsid w:val="00117D14"/>
    <w:rsid w:val="00117D70"/>
    <w:rsid w:val="001201B3"/>
    <w:rsid w:val="001204AB"/>
    <w:rsid w:val="00121660"/>
    <w:rsid w:val="00121765"/>
    <w:rsid w:val="001221C7"/>
    <w:rsid w:val="00122401"/>
    <w:rsid w:val="0012269C"/>
    <w:rsid w:val="001229A3"/>
    <w:rsid w:val="00123046"/>
    <w:rsid w:val="00123377"/>
    <w:rsid w:val="0012385D"/>
    <w:rsid w:val="001239DD"/>
    <w:rsid w:val="0012453A"/>
    <w:rsid w:val="001245E1"/>
    <w:rsid w:val="00124641"/>
    <w:rsid w:val="00124A16"/>
    <w:rsid w:val="001250C5"/>
    <w:rsid w:val="00125334"/>
    <w:rsid w:val="001254C8"/>
    <w:rsid w:val="00125839"/>
    <w:rsid w:val="00125C25"/>
    <w:rsid w:val="00125D82"/>
    <w:rsid w:val="001260B1"/>
    <w:rsid w:val="00126249"/>
    <w:rsid w:val="001262D1"/>
    <w:rsid w:val="00126613"/>
    <w:rsid w:val="001267E0"/>
    <w:rsid w:val="00126BBD"/>
    <w:rsid w:val="00126C5B"/>
    <w:rsid w:val="00126E67"/>
    <w:rsid w:val="00126F88"/>
    <w:rsid w:val="0012754A"/>
    <w:rsid w:val="001275D7"/>
    <w:rsid w:val="00127A04"/>
    <w:rsid w:val="00127DA0"/>
    <w:rsid w:val="00127F54"/>
    <w:rsid w:val="00130299"/>
    <w:rsid w:val="00130C6C"/>
    <w:rsid w:val="00130D17"/>
    <w:rsid w:val="00131204"/>
    <w:rsid w:val="00131397"/>
    <w:rsid w:val="00131729"/>
    <w:rsid w:val="0013179A"/>
    <w:rsid w:val="001319A4"/>
    <w:rsid w:val="001322E7"/>
    <w:rsid w:val="0013262E"/>
    <w:rsid w:val="00133243"/>
    <w:rsid w:val="00133473"/>
    <w:rsid w:val="00133487"/>
    <w:rsid w:val="00133512"/>
    <w:rsid w:val="00133AB8"/>
    <w:rsid w:val="00133DB2"/>
    <w:rsid w:val="00133E32"/>
    <w:rsid w:val="00133FA6"/>
    <w:rsid w:val="00134178"/>
    <w:rsid w:val="001341C3"/>
    <w:rsid w:val="0013461F"/>
    <w:rsid w:val="00134683"/>
    <w:rsid w:val="0013472C"/>
    <w:rsid w:val="00134739"/>
    <w:rsid w:val="001349F4"/>
    <w:rsid w:val="00134E3F"/>
    <w:rsid w:val="001351CC"/>
    <w:rsid w:val="00135723"/>
    <w:rsid w:val="001358E3"/>
    <w:rsid w:val="00135B49"/>
    <w:rsid w:val="00135C15"/>
    <w:rsid w:val="0013624D"/>
    <w:rsid w:val="00136837"/>
    <w:rsid w:val="00136DE4"/>
    <w:rsid w:val="001374A7"/>
    <w:rsid w:val="00137659"/>
    <w:rsid w:val="0013773E"/>
    <w:rsid w:val="00137846"/>
    <w:rsid w:val="00137CD2"/>
    <w:rsid w:val="00137ED0"/>
    <w:rsid w:val="00140743"/>
    <w:rsid w:val="001407A7"/>
    <w:rsid w:val="0014086A"/>
    <w:rsid w:val="001414D0"/>
    <w:rsid w:val="001416E3"/>
    <w:rsid w:val="00142346"/>
    <w:rsid w:val="001423BE"/>
    <w:rsid w:val="001424BF"/>
    <w:rsid w:val="0014299D"/>
    <w:rsid w:val="00142E82"/>
    <w:rsid w:val="00142ECA"/>
    <w:rsid w:val="00142F5D"/>
    <w:rsid w:val="00142FDE"/>
    <w:rsid w:val="00143302"/>
    <w:rsid w:val="00143B82"/>
    <w:rsid w:val="00143C9E"/>
    <w:rsid w:val="00144061"/>
    <w:rsid w:val="001444E4"/>
    <w:rsid w:val="001444F3"/>
    <w:rsid w:val="00144A27"/>
    <w:rsid w:val="001450F8"/>
    <w:rsid w:val="001458EB"/>
    <w:rsid w:val="00145DB3"/>
    <w:rsid w:val="00146062"/>
    <w:rsid w:val="00146444"/>
    <w:rsid w:val="00146B5F"/>
    <w:rsid w:val="00146CB0"/>
    <w:rsid w:val="00147302"/>
    <w:rsid w:val="00147429"/>
    <w:rsid w:val="00147803"/>
    <w:rsid w:val="00147950"/>
    <w:rsid w:val="00147D67"/>
    <w:rsid w:val="00147F22"/>
    <w:rsid w:val="001501F9"/>
    <w:rsid w:val="00150485"/>
    <w:rsid w:val="00150DAF"/>
    <w:rsid w:val="00151524"/>
    <w:rsid w:val="001516F2"/>
    <w:rsid w:val="00151B0B"/>
    <w:rsid w:val="00151F54"/>
    <w:rsid w:val="00152060"/>
    <w:rsid w:val="00152801"/>
    <w:rsid w:val="00152838"/>
    <w:rsid w:val="001529C0"/>
    <w:rsid w:val="00152F5A"/>
    <w:rsid w:val="0015333B"/>
    <w:rsid w:val="00153428"/>
    <w:rsid w:val="00153754"/>
    <w:rsid w:val="00153A01"/>
    <w:rsid w:val="00153F51"/>
    <w:rsid w:val="0015414F"/>
    <w:rsid w:val="00154208"/>
    <w:rsid w:val="00154217"/>
    <w:rsid w:val="00154703"/>
    <w:rsid w:val="0015482F"/>
    <w:rsid w:val="00154D7B"/>
    <w:rsid w:val="00154DB4"/>
    <w:rsid w:val="00154DE6"/>
    <w:rsid w:val="001553A5"/>
    <w:rsid w:val="00155575"/>
    <w:rsid w:val="00155954"/>
    <w:rsid w:val="00155A63"/>
    <w:rsid w:val="00155D75"/>
    <w:rsid w:val="001566CA"/>
    <w:rsid w:val="0015686E"/>
    <w:rsid w:val="0015693B"/>
    <w:rsid w:val="00156D47"/>
    <w:rsid w:val="00156F81"/>
    <w:rsid w:val="00156FB1"/>
    <w:rsid w:val="001570F7"/>
    <w:rsid w:val="00157B32"/>
    <w:rsid w:val="00157CC8"/>
    <w:rsid w:val="00157F45"/>
    <w:rsid w:val="0015F0C3"/>
    <w:rsid w:val="001601C9"/>
    <w:rsid w:val="0016031B"/>
    <w:rsid w:val="0016076E"/>
    <w:rsid w:val="001607ED"/>
    <w:rsid w:val="0016172D"/>
    <w:rsid w:val="00161E4A"/>
    <w:rsid w:val="00161FAA"/>
    <w:rsid w:val="00161FB7"/>
    <w:rsid w:val="00162CD2"/>
    <w:rsid w:val="00163391"/>
    <w:rsid w:val="00163A1E"/>
    <w:rsid w:val="0016450B"/>
    <w:rsid w:val="001645E5"/>
    <w:rsid w:val="001647DF"/>
    <w:rsid w:val="00164B3E"/>
    <w:rsid w:val="00164F70"/>
    <w:rsid w:val="001650EE"/>
    <w:rsid w:val="001652EE"/>
    <w:rsid w:val="00165503"/>
    <w:rsid w:val="001655E2"/>
    <w:rsid w:val="00165B55"/>
    <w:rsid w:val="001660F8"/>
    <w:rsid w:val="00166335"/>
    <w:rsid w:val="00166606"/>
    <w:rsid w:val="00166628"/>
    <w:rsid w:val="00166803"/>
    <w:rsid w:val="00166ADB"/>
    <w:rsid w:val="00167D37"/>
    <w:rsid w:val="001701C6"/>
    <w:rsid w:val="001703D9"/>
    <w:rsid w:val="0017092B"/>
    <w:rsid w:val="00170B2D"/>
    <w:rsid w:val="00170ED1"/>
    <w:rsid w:val="00171579"/>
    <w:rsid w:val="001716B1"/>
    <w:rsid w:val="00171957"/>
    <w:rsid w:val="00171EEB"/>
    <w:rsid w:val="00172194"/>
    <w:rsid w:val="0017274A"/>
    <w:rsid w:val="001727BA"/>
    <w:rsid w:val="00172AFB"/>
    <w:rsid w:val="00172DE3"/>
    <w:rsid w:val="00172F3E"/>
    <w:rsid w:val="00172FAB"/>
    <w:rsid w:val="00173468"/>
    <w:rsid w:val="00173508"/>
    <w:rsid w:val="00173830"/>
    <w:rsid w:val="00173E49"/>
    <w:rsid w:val="00174AFF"/>
    <w:rsid w:val="00174CC6"/>
    <w:rsid w:val="00174D25"/>
    <w:rsid w:val="001754AF"/>
    <w:rsid w:val="0017580E"/>
    <w:rsid w:val="001758BD"/>
    <w:rsid w:val="001758F6"/>
    <w:rsid w:val="00176021"/>
    <w:rsid w:val="00176AD6"/>
    <w:rsid w:val="00176CF5"/>
    <w:rsid w:val="00176E9C"/>
    <w:rsid w:val="0017754E"/>
    <w:rsid w:val="00177623"/>
    <w:rsid w:val="00177F51"/>
    <w:rsid w:val="0018028D"/>
    <w:rsid w:val="00180797"/>
    <w:rsid w:val="00180AD8"/>
    <w:rsid w:val="00180E05"/>
    <w:rsid w:val="001811D6"/>
    <w:rsid w:val="001814D1"/>
    <w:rsid w:val="001814EE"/>
    <w:rsid w:val="0018158D"/>
    <w:rsid w:val="001815B4"/>
    <w:rsid w:val="00181610"/>
    <w:rsid w:val="0018187C"/>
    <w:rsid w:val="0018198B"/>
    <w:rsid w:val="00181DDF"/>
    <w:rsid w:val="001820E1"/>
    <w:rsid w:val="00182557"/>
    <w:rsid w:val="001827FE"/>
    <w:rsid w:val="001828B6"/>
    <w:rsid w:val="00182EC8"/>
    <w:rsid w:val="00182FBE"/>
    <w:rsid w:val="00183399"/>
    <w:rsid w:val="0018352D"/>
    <w:rsid w:val="001840ED"/>
    <w:rsid w:val="0018412A"/>
    <w:rsid w:val="00184139"/>
    <w:rsid w:val="00184290"/>
    <w:rsid w:val="00184612"/>
    <w:rsid w:val="00184774"/>
    <w:rsid w:val="00184956"/>
    <w:rsid w:val="00184D3C"/>
    <w:rsid w:val="0018531C"/>
    <w:rsid w:val="00185AAD"/>
    <w:rsid w:val="00185F00"/>
    <w:rsid w:val="001864FC"/>
    <w:rsid w:val="0018662D"/>
    <w:rsid w:val="00186AC8"/>
    <w:rsid w:val="00186C1D"/>
    <w:rsid w:val="00186D3F"/>
    <w:rsid w:val="00186E4D"/>
    <w:rsid w:val="001870D7"/>
    <w:rsid w:val="001872EC"/>
    <w:rsid w:val="00187348"/>
    <w:rsid w:val="001873ED"/>
    <w:rsid w:val="00187692"/>
    <w:rsid w:val="00187A61"/>
    <w:rsid w:val="00187D97"/>
    <w:rsid w:val="00187F03"/>
    <w:rsid w:val="0019026C"/>
    <w:rsid w:val="001903F1"/>
    <w:rsid w:val="00190EB9"/>
    <w:rsid w:val="001910BA"/>
    <w:rsid w:val="00191179"/>
    <w:rsid w:val="00191240"/>
    <w:rsid w:val="00191256"/>
    <w:rsid w:val="0019135F"/>
    <w:rsid w:val="00191504"/>
    <w:rsid w:val="001919A8"/>
    <w:rsid w:val="00191AFD"/>
    <w:rsid w:val="00192821"/>
    <w:rsid w:val="001929A0"/>
    <w:rsid w:val="00192B5A"/>
    <w:rsid w:val="0019339D"/>
    <w:rsid w:val="0019391A"/>
    <w:rsid w:val="00193F70"/>
    <w:rsid w:val="0019425C"/>
    <w:rsid w:val="00194AFC"/>
    <w:rsid w:val="00194D3D"/>
    <w:rsid w:val="00194D59"/>
    <w:rsid w:val="0019527B"/>
    <w:rsid w:val="00195498"/>
    <w:rsid w:val="00195C01"/>
    <w:rsid w:val="00196083"/>
    <w:rsid w:val="001960C4"/>
    <w:rsid w:val="00196536"/>
    <w:rsid w:val="0019659B"/>
    <w:rsid w:val="001969A6"/>
    <w:rsid w:val="00196E00"/>
    <w:rsid w:val="0019724A"/>
    <w:rsid w:val="001975B3"/>
    <w:rsid w:val="00197EE0"/>
    <w:rsid w:val="001A060A"/>
    <w:rsid w:val="001A08A4"/>
    <w:rsid w:val="001A0E1A"/>
    <w:rsid w:val="001A0F0C"/>
    <w:rsid w:val="001A1214"/>
    <w:rsid w:val="001A1FB9"/>
    <w:rsid w:val="001A206A"/>
    <w:rsid w:val="001A2278"/>
    <w:rsid w:val="001A2331"/>
    <w:rsid w:val="001A2529"/>
    <w:rsid w:val="001A2A36"/>
    <w:rsid w:val="001A2B53"/>
    <w:rsid w:val="001A2FDC"/>
    <w:rsid w:val="001A36BD"/>
    <w:rsid w:val="001A3AB3"/>
    <w:rsid w:val="001A3C32"/>
    <w:rsid w:val="001A3C81"/>
    <w:rsid w:val="001A4698"/>
    <w:rsid w:val="001A47B5"/>
    <w:rsid w:val="001A4EF3"/>
    <w:rsid w:val="001A538F"/>
    <w:rsid w:val="001A550A"/>
    <w:rsid w:val="001A5C13"/>
    <w:rsid w:val="001A5E05"/>
    <w:rsid w:val="001A5EFC"/>
    <w:rsid w:val="001A6FFC"/>
    <w:rsid w:val="001A7124"/>
    <w:rsid w:val="001A774E"/>
    <w:rsid w:val="001B009C"/>
    <w:rsid w:val="001B0717"/>
    <w:rsid w:val="001B0C18"/>
    <w:rsid w:val="001B1B8F"/>
    <w:rsid w:val="001B1CC2"/>
    <w:rsid w:val="001B1CF5"/>
    <w:rsid w:val="001B1F91"/>
    <w:rsid w:val="001B1FB1"/>
    <w:rsid w:val="001B2462"/>
    <w:rsid w:val="001B2BFD"/>
    <w:rsid w:val="001B2DAB"/>
    <w:rsid w:val="001B32BF"/>
    <w:rsid w:val="001B380F"/>
    <w:rsid w:val="001B384C"/>
    <w:rsid w:val="001B3E70"/>
    <w:rsid w:val="001B412F"/>
    <w:rsid w:val="001B48D1"/>
    <w:rsid w:val="001B4AF6"/>
    <w:rsid w:val="001B4D87"/>
    <w:rsid w:val="001B51CE"/>
    <w:rsid w:val="001B5B11"/>
    <w:rsid w:val="001B5B22"/>
    <w:rsid w:val="001B5BAF"/>
    <w:rsid w:val="001B5E75"/>
    <w:rsid w:val="001B604E"/>
    <w:rsid w:val="001B63C8"/>
    <w:rsid w:val="001B6BC3"/>
    <w:rsid w:val="001B6C0C"/>
    <w:rsid w:val="001B6C72"/>
    <w:rsid w:val="001B729E"/>
    <w:rsid w:val="001B78D9"/>
    <w:rsid w:val="001B7ACB"/>
    <w:rsid w:val="001B7BDA"/>
    <w:rsid w:val="001C092E"/>
    <w:rsid w:val="001C09B1"/>
    <w:rsid w:val="001C0D6A"/>
    <w:rsid w:val="001C1213"/>
    <w:rsid w:val="001C1B38"/>
    <w:rsid w:val="001C1C86"/>
    <w:rsid w:val="001C2145"/>
    <w:rsid w:val="001C2655"/>
    <w:rsid w:val="001C32EE"/>
    <w:rsid w:val="001C363E"/>
    <w:rsid w:val="001C3957"/>
    <w:rsid w:val="001C4172"/>
    <w:rsid w:val="001C41CD"/>
    <w:rsid w:val="001C4B67"/>
    <w:rsid w:val="001C4FE4"/>
    <w:rsid w:val="001C5333"/>
    <w:rsid w:val="001C53A2"/>
    <w:rsid w:val="001C5EA0"/>
    <w:rsid w:val="001C62DB"/>
    <w:rsid w:val="001C66AF"/>
    <w:rsid w:val="001C69D9"/>
    <w:rsid w:val="001C6B5A"/>
    <w:rsid w:val="001C6D28"/>
    <w:rsid w:val="001C6DB8"/>
    <w:rsid w:val="001C70FB"/>
    <w:rsid w:val="001C7124"/>
    <w:rsid w:val="001C734A"/>
    <w:rsid w:val="001C7A35"/>
    <w:rsid w:val="001D0270"/>
    <w:rsid w:val="001D0696"/>
    <w:rsid w:val="001D0B47"/>
    <w:rsid w:val="001D16D0"/>
    <w:rsid w:val="001D17D7"/>
    <w:rsid w:val="001D1A90"/>
    <w:rsid w:val="001D1E61"/>
    <w:rsid w:val="001D2069"/>
    <w:rsid w:val="001D24AA"/>
    <w:rsid w:val="001D268E"/>
    <w:rsid w:val="001D285A"/>
    <w:rsid w:val="001D2C23"/>
    <w:rsid w:val="001D2D0D"/>
    <w:rsid w:val="001D3AC4"/>
    <w:rsid w:val="001D3F85"/>
    <w:rsid w:val="001D3FE7"/>
    <w:rsid w:val="001D49C6"/>
    <w:rsid w:val="001D4E2B"/>
    <w:rsid w:val="001D51C4"/>
    <w:rsid w:val="001D51F0"/>
    <w:rsid w:val="001D539B"/>
    <w:rsid w:val="001D5710"/>
    <w:rsid w:val="001D5953"/>
    <w:rsid w:val="001D5BE4"/>
    <w:rsid w:val="001D6062"/>
    <w:rsid w:val="001D6450"/>
    <w:rsid w:val="001D6B9C"/>
    <w:rsid w:val="001D6F69"/>
    <w:rsid w:val="001D71D2"/>
    <w:rsid w:val="001D7C3B"/>
    <w:rsid w:val="001D7CF7"/>
    <w:rsid w:val="001E019A"/>
    <w:rsid w:val="001E0669"/>
    <w:rsid w:val="001E0B0B"/>
    <w:rsid w:val="001E0F15"/>
    <w:rsid w:val="001E114C"/>
    <w:rsid w:val="001E139C"/>
    <w:rsid w:val="001E1855"/>
    <w:rsid w:val="001E1C8F"/>
    <w:rsid w:val="001E1FDD"/>
    <w:rsid w:val="001E2380"/>
    <w:rsid w:val="001E25F8"/>
    <w:rsid w:val="001E2644"/>
    <w:rsid w:val="001E30A2"/>
    <w:rsid w:val="001E3B3A"/>
    <w:rsid w:val="001E3F24"/>
    <w:rsid w:val="001E412C"/>
    <w:rsid w:val="001E462A"/>
    <w:rsid w:val="001E5093"/>
    <w:rsid w:val="001E5325"/>
    <w:rsid w:val="001E53BA"/>
    <w:rsid w:val="001E57C3"/>
    <w:rsid w:val="001E58F2"/>
    <w:rsid w:val="001E5A13"/>
    <w:rsid w:val="001E5ED3"/>
    <w:rsid w:val="001E693B"/>
    <w:rsid w:val="001E69F7"/>
    <w:rsid w:val="001E71BA"/>
    <w:rsid w:val="001E748C"/>
    <w:rsid w:val="001E76CD"/>
    <w:rsid w:val="001E7EC9"/>
    <w:rsid w:val="001E7EFE"/>
    <w:rsid w:val="001F02BF"/>
    <w:rsid w:val="001F0563"/>
    <w:rsid w:val="001F056C"/>
    <w:rsid w:val="001F0840"/>
    <w:rsid w:val="001F13B2"/>
    <w:rsid w:val="001F1E2C"/>
    <w:rsid w:val="001F20A4"/>
    <w:rsid w:val="001F2128"/>
    <w:rsid w:val="001F311E"/>
    <w:rsid w:val="001F3176"/>
    <w:rsid w:val="001F3754"/>
    <w:rsid w:val="001F3F4A"/>
    <w:rsid w:val="001F41AB"/>
    <w:rsid w:val="001F4296"/>
    <w:rsid w:val="001F48EE"/>
    <w:rsid w:val="001F5399"/>
    <w:rsid w:val="001F5423"/>
    <w:rsid w:val="001F566C"/>
    <w:rsid w:val="001F59CA"/>
    <w:rsid w:val="001F6060"/>
    <w:rsid w:val="001F630C"/>
    <w:rsid w:val="001F6469"/>
    <w:rsid w:val="001F647E"/>
    <w:rsid w:val="001F6973"/>
    <w:rsid w:val="001F6A59"/>
    <w:rsid w:val="001F6CF3"/>
    <w:rsid w:val="001F6F47"/>
    <w:rsid w:val="001F705B"/>
    <w:rsid w:val="001F706F"/>
    <w:rsid w:val="001F7071"/>
    <w:rsid w:val="001F7574"/>
    <w:rsid w:val="001F7BC7"/>
    <w:rsid w:val="001F7C8B"/>
    <w:rsid w:val="002004E6"/>
    <w:rsid w:val="00200812"/>
    <w:rsid w:val="00200DCF"/>
    <w:rsid w:val="0020176B"/>
    <w:rsid w:val="002019ED"/>
    <w:rsid w:val="002025D0"/>
    <w:rsid w:val="0020264F"/>
    <w:rsid w:val="00202702"/>
    <w:rsid w:val="0020331C"/>
    <w:rsid w:val="00203430"/>
    <w:rsid w:val="0020344C"/>
    <w:rsid w:val="00203A2D"/>
    <w:rsid w:val="002042B9"/>
    <w:rsid w:val="002042FC"/>
    <w:rsid w:val="00204E98"/>
    <w:rsid w:val="00204EC7"/>
    <w:rsid w:val="00205072"/>
    <w:rsid w:val="002053C0"/>
    <w:rsid w:val="00205541"/>
    <w:rsid w:val="00205765"/>
    <w:rsid w:val="00205EF9"/>
    <w:rsid w:val="00206823"/>
    <w:rsid w:val="00206D83"/>
    <w:rsid w:val="002075D9"/>
    <w:rsid w:val="002078D3"/>
    <w:rsid w:val="00207B18"/>
    <w:rsid w:val="00208C63"/>
    <w:rsid w:val="00210256"/>
    <w:rsid w:val="00210C86"/>
    <w:rsid w:val="002112A4"/>
    <w:rsid w:val="00211338"/>
    <w:rsid w:val="00211454"/>
    <w:rsid w:val="002114FF"/>
    <w:rsid w:val="00211C18"/>
    <w:rsid w:val="002122C0"/>
    <w:rsid w:val="00212560"/>
    <w:rsid w:val="00212753"/>
    <w:rsid w:val="002128F5"/>
    <w:rsid w:val="00213BF1"/>
    <w:rsid w:val="00213E12"/>
    <w:rsid w:val="00214076"/>
    <w:rsid w:val="002143D4"/>
    <w:rsid w:val="00214C89"/>
    <w:rsid w:val="002154A4"/>
    <w:rsid w:val="002155C9"/>
    <w:rsid w:val="00215D68"/>
    <w:rsid w:val="002161C7"/>
    <w:rsid w:val="002165A0"/>
    <w:rsid w:val="00216910"/>
    <w:rsid w:val="00216A93"/>
    <w:rsid w:val="00216CB9"/>
    <w:rsid w:val="00217222"/>
    <w:rsid w:val="002175A5"/>
    <w:rsid w:val="0021770C"/>
    <w:rsid w:val="00217738"/>
    <w:rsid w:val="00217AF4"/>
    <w:rsid w:val="00217AFA"/>
    <w:rsid w:val="00217B9D"/>
    <w:rsid w:val="00217C93"/>
    <w:rsid w:val="00217E1F"/>
    <w:rsid w:val="00220403"/>
    <w:rsid w:val="00220602"/>
    <w:rsid w:val="0022079D"/>
    <w:rsid w:val="002208A3"/>
    <w:rsid w:val="00220CBF"/>
    <w:rsid w:val="00220CDC"/>
    <w:rsid w:val="002211DB"/>
    <w:rsid w:val="002215B5"/>
    <w:rsid w:val="00221A4D"/>
    <w:rsid w:val="00221FBC"/>
    <w:rsid w:val="00221FEE"/>
    <w:rsid w:val="00222EDF"/>
    <w:rsid w:val="002239C5"/>
    <w:rsid w:val="00223CA9"/>
    <w:rsid w:val="00223DDF"/>
    <w:rsid w:val="002242A5"/>
    <w:rsid w:val="0022432D"/>
    <w:rsid w:val="002246FE"/>
    <w:rsid w:val="002249ED"/>
    <w:rsid w:val="00224CAE"/>
    <w:rsid w:val="00224DD7"/>
    <w:rsid w:val="00224F64"/>
    <w:rsid w:val="002253B0"/>
    <w:rsid w:val="00225858"/>
    <w:rsid w:val="00225A70"/>
    <w:rsid w:val="00225E8D"/>
    <w:rsid w:val="0022606A"/>
    <w:rsid w:val="00226099"/>
    <w:rsid w:val="002261D1"/>
    <w:rsid w:val="002266EC"/>
    <w:rsid w:val="0022756C"/>
    <w:rsid w:val="002277C3"/>
    <w:rsid w:val="00227A78"/>
    <w:rsid w:val="00227B62"/>
    <w:rsid w:val="00227C2E"/>
    <w:rsid w:val="00227C4E"/>
    <w:rsid w:val="00227CCD"/>
    <w:rsid w:val="002302CA"/>
    <w:rsid w:val="00230398"/>
    <w:rsid w:val="00230491"/>
    <w:rsid w:val="0023053B"/>
    <w:rsid w:val="00230CA1"/>
    <w:rsid w:val="00230CCB"/>
    <w:rsid w:val="00230E7D"/>
    <w:rsid w:val="002313A9"/>
    <w:rsid w:val="00231931"/>
    <w:rsid w:val="00231AD8"/>
    <w:rsid w:val="002320E3"/>
    <w:rsid w:val="00232248"/>
    <w:rsid w:val="00232523"/>
    <w:rsid w:val="00232EAC"/>
    <w:rsid w:val="00232F03"/>
    <w:rsid w:val="00233214"/>
    <w:rsid w:val="002332CB"/>
    <w:rsid w:val="00233375"/>
    <w:rsid w:val="002336AE"/>
    <w:rsid w:val="002336D4"/>
    <w:rsid w:val="002336D8"/>
    <w:rsid w:val="00233775"/>
    <w:rsid w:val="002339A5"/>
    <w:rsid w:val="00233A18"/>
    <w:rsid w:val="00234347"/>
    <w:rsid w:val="00234A3F"/>
    <w:rsid w:val="00234F1D"/>
    <w:rsid w:val="00235153"/>
    <w:rsid w:val="002353BB"/>
    <w:rsid w:val="0023562F"/>
    <w:rsid w:val="0023563B"/>
    <w:rsid w:val="00235FAB"/>
    <w:rsid w:val="00236386"/>
    <w:rsid w:val="0023664A"/>
    <w:rsid w:val="00236887"/>
    <w:rsid w:val="00236D1D"/>
    <w:rsid w:val="00236D62"/>
    <w:rsid w:val="00236FF2"/>
    <w:rsid w:val="00237038"/>
    <w:rsid w:val="00237576"/>
    <w:rsid w:val="00237683"/>
    <w:rsid w:val="00237E73"/>
    <w:rsid w:val="002401BD"/>
    <w:rsid w:val="002403CF"/>
    <w:rsid w:val="00240E46"/>
    <w:rsid w:val="002410CE"/>
    <w:rsid w:val="00241338"/>
    <w:rsid w:val="00241510"/>
    <w:rsid w:val="002415B2"/>
    <w:rsid w:val="00242403"/>
    <w:rsid w:val="00242441"/>
    <w:rsid w:val="0024259B"/>
    <w:rsid w:val="002426D7"/>
    <w:rsid w:val="002427E3"/>
    <w:rsid w:val="00242D8D"/>
    <w:rsid w:val="002433CC"/>
    <w:rsid w:val="002434F4"/>
    <w:rsid w:val="002436A3"/>
    <w:rsid w:val="002442FD"/>
    <w:rsid w:val="00244F8D"/>
    <w:rsid w:val="002451EC"/>
    <w:rsid w:val="0024522A"/>
    <w:rsid w:val="00245438"/>
    <w:rsid w:val="00245ADD"/>
    <w:rsid w:val="00245C17"/>
    <w:rsid w:val="00245CC2"/>
    <w:rsid w:val="00245EA0"/>
    <w:rsid w:val="00245F4F"/>
    <w:rsid w:val="00246038"/>
    <w:rsid w:val="00246407"/>
    <w:rsid w:val="00246689"/>
    <w:rsid w:val="0024673C"/>
    <w:rsid w:val="0024679D"/>
    <w:rsid w:val="002467B1"/>
    <w:rsid w:val="00247117"/>
    <w:rsid w:val="00247669"/>
    <w:rsid w:val="00247839"/>
    <w:rsid w:val="002479A6"/>
    <w:rsid w:val="00247B7B"/>
    <w:rsid w:val="00247CC4"/>
    <w:rsid w:val="00247F8C"/>
    <w:rsid w:val="00250DF9"/>
    <w:rsid w:val="00251016"/>
    <w:rsid w:val="002513F2"/>
    <w:rsid w:val="002515EA"/>
    <w:rsid w:val="00251772"/>
    <w:rsid w:val="00251971"/>
    <w:rsid w:val="00251EDF"/>
    <w:rsid w:val="002520D3"/>
    <w:rsid w:val="002522E6"/>
    <w:rsid w:val="00252979"/>
    <w:rsid w:val="00252A2C"/>
    <w:rsid w:val="00252C20"/>
    <w:rsid w:val="002530B7"/>
    <w:rsid w:val="00253226"/>
    <w:rsid w:val="00253DED"/>
    <w:rsid w:val="00254774"/>
    <w:rsid w:val="00254827"/>
    <w:rsid w:val="00254893"/>
    <w:rsid w:val="00254A18"/>
    <w:rsid w:val="00254A5A"/>
    <w:rsid w:val="00254B62"/>
    <w:rsid w:val="00254B74"/>
    <w:rsid w:val="00254D33"/>
    <w:rsid w:val="00254E3F"/>
    <w:rsid w:val="002551BC"/>
    <w:rsid w:val="00255343"/>
    <w:rsid w:val="002555E9"/>
    <w:rsid w:val="00255694"/>
    <w:rsid w:val="00255B15"/>
    <w:rsid w:val="00255DA0"/>
    <w:rsid w:val="0025652C"/>
    <w:rsid w:val="002571D2"/>
    <w:rsid w:val="0025738A"/>
    <w:rsid w:val="002577FB"/>
    <w:rsid w:val="00257C42"/>
    <w:rsid w:val="002600A0"/>
    <w:rsid w:val="002601C5"/>
    <w:rsid w:val="002601E5"/>
    <w:rsid w:val="00260280"/>
    <w:rsid w:val="00260A24"/>
    <w:rsid w:val="00260F30"/>
    <w:rsid w:val="002615B4"/>
    <w:rsid w:val="00261A89"/>
    <w:rsid w:val="00261D91"/>
    <w:rsid w:val="0026200F"/>
    <w:rsid w:val="0026207A"/>
    <w:rsid w:val="00262376"/>
    <w:rsid w:val="00262660"/>
    <w:rsid w:val="0026267B"/>
    <w:rsid w:val="0026285C"/>
    <w:rsid w:val="0026313A"/>
    <w:rsid w:val="00263486"/>
    <w:rsid w:val="002635B0"/>
    <w:rsid w:val="00263C3C"/>
    <w:rsid w:val="002642EE"/>
    <w:rsid w:val="002651CA"/>
    <w:rsid w:val="0026527E"/>
    <w:rsid w:val="00265394"/>
    <w:rsid w:val="00265F64"/>
    <w:rsid w:val="0026605E"/>
    <w:rsid w:val="002663E5"/>
    <w:rsid w:val="002665E0"/>
    <w:rsid w:val="00266877"/>
    <w:rsid w:val="0026699A"/>
    <w:rsid w:val="00266AD8"/>
    <w:rsid w:val="00266EAB"/>
    <w:rsid w:val="00266F71"/>
    <w:rsid w:val="002671E1"/>
    <w:rsid w:val="002674F5"/>
    <w:rsid w:val="002674FC"/>
    <w:rsid w:val="0027086D"/>
    <w:rsid w:val="00270DDA"/>
    <w:rsid w:val="00270FF0"/>
    <w:rsid w:val="002713F9"/>
    <w:rsid w:val="002714EE"/>
    <w:rsid w:val="002724D2"/>
    <w:rsid w:val="0027255F"/>
    <w:rsid w:val="00272D20"/>
    <w:rsid w:val="00272F58"/>
    <w:rsid w:val="00273435"/>
    <w:rsid w:val="00273645"/>
    <w:rsid w:val="00273761"/>
    <w:rsid w:val="00273923"/>
    <w:rsid w:val="0027401A"/>
    <w:rsid w:val="002740FF"/>
    <w:rsid w:val="0027417D"/>
    <w:rsid w:val="0027426A"/>
    <w:rsid w:val="0027452E"/>
    <w:rsid w:val="00274B33"/>
    <w:rsid w:val="00274BF4"/>
    <w:rsid w:val="00274CF7"/>
    <w:rsid w:val="00274F05"/>
    <w:rsid w:val="0027581E"/>
    <w:rsid w:val="00275A63"/>
    <w:rsid w:val="00275AD2"/>
    <w:rsid w:val="00275B24"/>
    <w:rsid w:val="00275E35"/>
    <w:rsid w:val="00275ECD"/>
    <w:rsid w:val="00275FFE"/>
    <w:rsid w:val="00276232"/>
    <w:rsid w:val="002763FB"/>
    <w:rsid w:val="002768F7"/>
    <w:rsid w:val="0027696A"/>
    <w:rsid w:val="00276A28"/>
    <w:rsid w:val="00276C1B"/>
    <w:rsid w:val="00276C9A"/>
    <w:rsid w:val="00276CA6"/>
    <w:rsid w:val="00276F36"/>
    <w:rsid w:val="00276F51"/>
    <w:rsid w:val="0027723F"/>
    <w:rsid w:val="00277606"/>
    <w:rsid w:val="00277A36"/>
    <w:rsid w:val="00280304"/>
    <w:rsid w:val="0028035A"/>
    <w:rsid w:val="00280510"/>
    <w:rsid w:val="00280B85"/>
    <w:rsid w:val="0028113A"/>
    <w:rsid w:val="0028143B"/>
    <w:rsid w:val="0028168D"/>
    <w:rsid w:val="00281EDA"/>
    <w:rsid w:val="002829A2"/>
    <w:rsid w:val="00282B10"/>
    <w:rsid w:val="00282BF2"/>
    <w:rsid w:val="00283096"/>
    <w:rsid w:val="002830F2"/>
    <w:rsid w:val="00283212"/>
    <w:rsid w:val="0028337B"/>
    <w:rsid w:val="00283603"/>
    <w:rsid w:val="00283ADD"/>
    <w:rsid w:val="00283B7C"/>
    <w:rsid w:val="00283E34"/>
    <w:rsid w:val="002843C9"/>
    <w:rsid w:val="00284BB1"/>
    <w:rsid w:val="00285662"/>
    <w:rsid w:val="00285C96"/>
    <w:rsid w:val="00285FCC"/>
    <w:rsid w:val="002863FF"/>
    <w:rsid w:val="00286733"/>
    <w:rsid w:val="0028689A"/>
    <w:rsid w:val="00287296"/>
    <w:rsid w:val="00287778"/>
    <w:rsid w:val="00287A3B"/>
    <w:rsid w:val="00287DA8"/>
    <w:rsid w:val="00290267"/>
    <w:rsid w:val="002903CE"/>
    <w:rsid w:val="002905EC"/>
    <w:rsid w:val="00290C36"/>
    <w:rsid w:val="00290DB0"/>
    <w:rsid w:val="00290EB6"/>
    <w:rsid w:val="00290F7C"/>
    <w:rsid w:val="002914C2"/>
    <w:rsid w:val="002919BD"/>
    <w:rsid w:val="00291C46"/>
    <w:rsid w:val="00291F2D"/>
    <w:rsid w:val="00292088"/>
    <w:rsid w:val="0029249E"/>
    <w:rsid w:val="00292C6B"/>
    <w:rsid w:val="00292FBB"/>
    <w:rsid w:val="002934C6"/>
    <w:rsid w:val="002937DF"/>
    <w:rsid w:val="00293898"/>
    <w:rsid w:val="00293AB5"/>
    <w:rsid w:val="00293DFE"/>
    <w:rsid w:val="00293EB5"/>
    <w:rsid w:val="002943C3"/>
    <w:rsid w:val="00294484"/>
    <w:rsid w:val="002944EB"/>
    <w:rsid w:val="0029468D"/>
    <w:rsid w:val="00294873"/>
    <w:rsid w:val="002948B5"/>
    <w:rsid w:val="00294AE8"/>
    <w:rsid w:val="00294B94"/>
    <w:rsid w:val="00294F93"/>
    <w:rsid w:val="002950E4"/>
    <w:rsid w:val="002954CE"/>
    <w:rsid w:val="00295737"/>
    <w:rsid w:val="00295C85"/>
    <w:rsid w:val="002960AC"/>
    <w:rsid w:val="0029631E"/>
    <w:rsid w:val="00296B32"/>
    <w:rsid w:val="00296B89"/>
    <w:rsid w:val="00296F8D"/>
    <w:rsid w:val="00297A7C"/>
    <w:rsid w:val="002A0010"/>
    <w:rsid w:val="002A060B"/>
    <w:rsid w:val="002A07E5"/>
    <w:rsid w:val="002A0896"/>
    <w:rsid w:val="002A0B14"/>
    <w:rsid w:val="002A0B9A"/>
    <w:rsid w:val="002A0CE8"/>
    <w:rsid w:val="002A0D61"/>
    <w:rsid w:val="002A18EC"/>
    <w:rsid w:val="002A1A85"/>
    <w:rsid w:val="002A1B23"/>
    <w:rsid w:val="002A1DA5"/>
    <w:rsid w:val="002A218C"/>
    <w:rsid w:val="002A2767"/>
    <w:rsid w:val="002A298E"/>
    <w:rsid w:val="002A2D97"/>
    <w:rsid w:val="002A2ED5"/>
    <w:rsid w:val="002A2FF3"/>
    <w:rsid w:val="002A323A"/>
    <w:rsid w:val="002A3306"/>
    <w:rsid w:val="002A429C"/>
    <w:rsid w:val="002A44EA"/>
    <w:rsid w:val="002A4664"/>
    <w:rsid w:val="002A485F"/>
    <w:rsid w:val="002A4C01"/>
    <w:rsid w:val="002A5122"/>
    <w:rsid w:val="002A5440"/>
    <w:rsid w:val="002A56D4"/>
    <w:rsid w:val="002A586B"/>
    <w:rsid w:val="002A6066"/>
    <w:rsid w:val="002A6216"/>
    <w:rsid w:val="002A633B"/>
    <w:rsid w:val="002A63B2"/>
    <w:rsid w:val="002A69CC"/>
    <w:rsid w:val="002A6B0D"/>
    <w:rsid w:val="002A6F4D"/>
    <w:rsid w:val="002A7480"/>
    <w:rsid w:val="002A7EEB"/>
    <w:rsid w:val="002B00BB"/>
    <w:rsid w:val="002B02DB"/>
    <w:rsid w:val="002B0336"/>
    <w:rsid w:val="002B125A"/>
    <w:rsid w:val="002B1933"/>
    <w:rsid w:val="002B1C42"/>
    <w:rsid w:val="002B1EFE"/>
    <w:rsid w:val="002B1FD4"/>
    <w:rsid w:val="002B22A7"/>
    <w:rsid w:val="002B2EF0"/>
    <w:rsid w:val="002B329F"/>
    <w:rsid w:val="002B3636"/>
    <w:rsid w:val="002B3841"/>
    <w:rsid w:val="002B3F21"/>
    <w:rsid w:val="002B40BF"/>
    <w:rsid w:val="002B4285"/>
    <w:rsid w:val="002B44E1"/>
    <w:rsid w:val="002B4864"/>
    <w:rsid w:val="002B4979"/>
    <w:rsid w:val="002B4DC1"/>
    <w:rsid w:val="002B4E62"/>
    <w:rsid w:val="002B4EB9"/>
    <w:rsid w:val="002B5271"/>
    <w:rsid w:val="002B5899"/>
    <w:rsid w:val="002B5F12"/>
    <w:rsid w:val="002B64EB"/>
    <w:rsid w:val="002B68D1"/>
    <w:rsid w:val="002B68D6"/>
    <w:rsid w:val="002B6A52"/>
    <w:rsid w:val="002B6BF9"/>
    <w:rsid w:val="002B6EEB"/>
    <w:rsid w:val="002B76AF"/>
    <w:rsid w:val="002B77F1"/>
    <w:rsid w:val="002C0151"/>
    <w:rsid w:val="002C029B"/>
    <w:rsid w:val="002C02A5"/>
    <w:rsid w:val="002C05DC"/>
    <w:rsid w:val="002C0D37"/>
    <w:rsid w:val="002C0E88"/>
    <w:rsid w:val="002C0F43"/>
    <w:rsid w:val="002C10D1"/>
    <w:rsid w:val="002C1921"/>
    <w:rsid w:val="002C1BA6"/>
    <w:rsid w:val="002C2790"/>
    <w:rsid w:val="002C28C4"/>
    <w:rsid w:val="002C3233"/>
    <w:rsid w:val="002C323C"/>
    <w:rsid w:val="002C329A"/>
    <w:rsid w:val="002C454C"/>
    <w:rsid w:val="002C4904"/>
    <w:rsid w:val="002C5067"/>
    <w:rsid w:val="002C53B7"/>
    <w:rsid w:val="002C5854"/>
    <w:rsid w:val="002C5C53"/>
    <w:rsid w:val="002C5C54"/>
    <w:rsid w:val="002C5E71"/>
    <w:rsid w:val="002C6630"/>
    <w:rsid w:val="002C67D5"/>
    <w:rsid w:val="002C688F"/>
    <w:rsid w:val="002C70D5"/>
    <w:rsid w:val="002C726A"/>
    <w:rsid w:val="002C763E"/>
    <w:rsid w:val="002C76EF"/>
    <w:rsid w:val="002C7875"/>
    <w:rsid w:val="002C7906"/>
    <w:rsid w:val="002C7AA8"/>
    <w:rsid w:val="002C7E58"/>
    <w:rsid w:val="002D014C"/>
    <w:rsid w:val="002D0722"/>
    <w:rsid w:val="002D0D2B"/>
    <w:rsid w:val="002D0E85"/>
    <w:rsid w:val="002D0F83"/>
    <w:rsid w:val="002D1061"/>
    <w:rsid w:val="002D1180"/>
    <w:rsid w:val="002D16D3"/>
    <w:rsid w:val="002D189C"/>
    <w:rsid w:val="002D1911"/>
    <w:rsid w:val="002D2F56"/>
    <w:rsid w:val="002D32D6"/>
    <w:rsid w:val="002D379E"/>
    <w:rsid w:val="002D3FB6"/>
    <w:rsid w:val="002D4614"/>
    <w:rsid w:val="002D47B7"/>
    <w:rsid w:val="002D4869"/>
    <w:rsid w:val="002D4EAC"/>
    <w:rsid w:val="002D5694"/>
    <w:rsid w:val="002D580B"/>
    <w:rsid w:val="002D581D"/>
    <w:rsid w:val="002D5D4F"/>
    <w:rsid w:val="002D5EBD"/>
    <w:rsid w:val="002D6ACF"/>
    <w:rsid w:val="002D6D72"/>
    <w:rsid w:val="002D71A8"/>
    <w:rsid w:val="002D7467"/>
    <w:rsid w:val="002D750D"/>
    <w:rsid w:val="002D77B9"/>
    <w:rsid w:val="002D797B"/>
    <w:rsid w:val="002D79EC"/>
    <w:rsid w:val="002D7A9F"/>
    <w:rsid w:val="002D7E84"/>
    <w:rsid w:val="002E0054"/>
    <w:rsid w:val="002E0085"/>
    <w:rsid w:val="002E0EE3"/>
    <w:rsid w:val="002E111C"/>
    <w:rsid w:val="002E18A6"/>
    <w:rsid w:val="002E275E"/>
    <w:rsid w:val="002E2B85"/>
    <w:rsid w:val="002E2CDD"/>
    <w:rsid w:val="002E2F4C"/>
    <w:rsid w:val="002E30F2"/>
    <w:rsid w:val="002E35E5"/>
    <w:rsid w:val="002E3B41"/>
    <w:rsid w:val="002E3C13"/>
    <w:rsid w:val="002E3CA6"/>
    <w:rsid w:val="002E3D07"/>
    <w:rsid w:val="002E3E33"/>
    <w:rsid w:val="002E3F00"/>
    <w:rsid w:val="002E4050"/>
    <w:rsid w:val="002E47D2"/>
    <w:rsid w:val="002E4950"/>
    <w:rsid w:val="002E4B5F"/>
    <w:rsid w:val="002E4B9C"/>
    <w:rsid w:val="002E4CB8"/>
    <w:rsid w:val="002E4DD7"/>
    <w:rsid w:val="002E575B"/>
    <w:rsid w:val="002E60EB"/>
    <w:rsid w:val="002E6318"/>
    <w:rsid w:val="002E6486"/>
    <w:rsid w:val="002E6A8D"/>
    <w:rsid w:val="002E724C"/>
    <w:rsid w:val="002E74B3"/>
    <w:rsid w:val="002E74FE"/>
    <w:rsid w:val="002E7BA4"/>
    <w:rsid w:val="002F0831"/>
    <w:rsid w:val="002F0E05"/>
    <w:rsid w:val="002F0FC3"/>
    <w:rsid w:val="002F10A2"/>
    <w:rsid w:val="002F1345"/>
    <w:rsid w:val="002F135B"/>
    <w:rsid w:val="002F13C8"/>
    <w:rsid w:val="002F175A"/>
    <w:rsid w:val="002F19A0"/>
    <w:rsid w:val="002F1A8B"/>
    <w:rsid w:val="002F1ADB"/>
    <w:rsid w:val="002F1B75"/>
    <w:rsid w:val="002F24B7"/>
    <w:rsid w:val="002F253B"/>
    <w:rsid w:val="002F2AAC"/>
    <w:rsid w:val="002F2B41"/>
    <w:rsid w:val="002F2BB8"/>
    <w:rsid w:val="002F3347"/>
    <w:rsid w:val="002F3E5B"/>
    <w:rsid w:val="002F4058"/>
    <w:rsid w:val="002F40B3"/>
    <w:rsid w:val="002F4569"/>
    <w:rsid w:val="002F46CF"/>
    <w:rsid w:val="002F4E2F"/>
    <w:rsid w:val="002F4F13"/>
    <w:rsid w:val="002F4F69"/>
    <w:rsid w:val="002F5EF0"/>
    <w:rsid w:val="002F65C8"/>
    <w:rsid w:val="002F6651"/>
    <w:rsid w:val="002F696C"/>
    <w:rsid w:val="002F6AF7"/>
    <w:rsid w:val="002F6BCD"/>
    <w:rsid w:val="002F6C09"/>
    <w:rsid w:val="002F6F7E"/>
    <w:rsid w:val="002F7041"/>
    <w:rsid w:val="002F7197"/>
    <w:rsid w:val="002F7470"/>
    <w:rsid w:val="003002D5"/>
    <w:rsid w:val="00300369"/>
    <w:rsid w:val="00302560"/>
    <w:rsid w:val="00302BEC"/>
    <w:rsid w:val="00302DEB"/>
    <w:rsid w:val="00303610"/>
    <w:rsid w:val="00303856"/>
    <w:rsid w:val="0030394F"/>
    <w:rsid w:val="00303A7E"/>
    <w:rsid w:val="00303D53"/>
    <w:rsid w:val="003041B4"/>
    <w:rsid w:val="0030463E"/>
    <w:rsid w:val="003048E7"/>
    <w:rsid w:val="0030494B"/>
    <w:rsid w:val="00304E1D"/>
    <w:rsid w:val="0030534D"/>
    <w:rsid w:val="003053A0"/>
    <w:rsid w:val="003058D8"/>
    <w:rsid w:val="00305FAC"/>
    <w:rsid w:val="00306594"/>
    <w:rsid w:val="003067DD"/>
    <w:rsid w:val="00306DA1"/>
    <w:rsid w:val="003072C7"/>
    <w:rsid w:val="003078B9"/>
    <w:rsid w:val="00307EBB"/>
    <w:rsid w:val="003101D4"/>
    <w:rsid w:val="003104AF"/>
    <w:rsid w:val="003109C8"/>
    <w:rsid w:val="003109E8"/>
    <w:rsid w:val="00310B9C"/>
    <w:rsid w:val="00310C3A"/>
    <w:rsid w:val="00310F10"/>
    <w:rsid w:val="00311757"/>
    <w:rsid w:val="00311954"/>
    <w:rsid w:val="003123AE"/>
    <w:rsid w:val="003123ED"/>
    <w:rsid w:val="00312A3A"/>
    <w:rsid w:val="0031310D"/>
    <w:rsid w:val="00313251"/>
    <w:rsid w:val="003132FA"/>
    <w:rsid w:val="0031345D"/>
    <w:rsid w:val="003137E7"/>
    <w:rsid w:val="00313C5E"/>
    <w:rsid w:val="0031421F"/>
    <w:rsid w:val="003147A9"/>
    <w:rsid w:val="003147D1"/>
    <w:rsid w:val="00314A77"/>
    <w:rsid w:val="00315287"/>
    <w:rsid w:val="0031555D"/>
    <w:rsid w:val="00315C02"/>
    <w:rsid w:val="00315ED5"/>
    <w:rsid w:val="00316573"/>
    <w:rsid w:val="00316657"/>
    <w:rsid w:val="0031693E"/>
    <w:rsid w:val="00317122"/>
    <w:rsid w:val="003173B4"/>
    <w:rsid w:val="003174E2"/>
    <w:rsid w:val="0031751B"/>
    <w:rsid w:val="00317614"/>
    <w:rsid w:val="00317666"/>
    <w:rsid w:val="00317793"/>
    <w:rsid w:val="00317CF0"/>
    <w:rsid w:val="00317FA1"/>
    <w:rsid w:val="003202F8"/>
    <w:rsid w:val="0032033C"/>
    <w:rsid w:val="00320841"/>
    <w:rsid w:val="003209E1"/>
    <w:rsid w:val="00320F32"/>
    <w:rsid w:val="00320F45"/>
    <w:rsid w:val="003213FA"/>
    <w:rsid w:val="00321599"/>
    <w:rsid w:val="00321BBE"/>
    <w:rsid w:val="00321F1C"/>
    <w:rsid w:val="00322522"/>
    <w:rsid w:val="00322739"/>
    <w:rsid w:val="0032294E"/>
    <w:rsid w:val="003232A9"/>
    <w:rsid w:val="003233D5"/>
    <w:rsid w:val="00323AA3"/>
    <w:rsid w:val="00323AEE"/>
    <w:rsid w:val="00323C0C"/>
    <w:rsid w:val="003246F3"/>
    <w:rsid w:val="00324C7D"/>
    <w:rsid w:val="00324F2A"/>
    <w:rsid w:val="0032511B"/>
    <w:rsid w:val="00325192"/>
    <w:rsid w:val="0032607C"/>
    <w:rsid w:val="003265C0"/>
    <w:rsid w:val="00326715"/>
    <w:rsid w:val="003268FC"/>
    <w:rsid w:val="003269C8"/>
    <w:rsid w:val="00326CCA"/>
    <w:rsid w:val="00326D55"/>
    <w:rsid w:val="00326D6B"/>
    <w:rsid w:val="0032746F"/>
    <w:rsid w:val="003274E1"/>
    <w:rsid w:val="003274FC"/>
    <w:rsid w:val="003279ED"/>
    <w:rsid w:val="00327C4F"/>
    <w:rsid w:val="00327C91"/>
    <w:rsid w:val="0033017D"/>
    <w:rsid w:val="003302C2"/>
    <w:rsid w:val="0033039D"/>
    <w:rsid w:val="0033063A"/>
    <w:rsid w:val="003307F5"/>
    <w:rsid w:val="0033084C"/>
    <w:rsid w:val="00330887"/>
    <w:rsid w:val="00330956"/>
    <w:rsid w:val="00330990"/>
    <w:rsid w:val="00331183"/>
    <w:rsid w:val="00331653"/>
    <w:rsid w:val="003317F0"/>
    <w:rsid w:val="0033194C"/>
    <w:rsid w:val="00331950"/>
    <w:rsid w:val="00331AA2"/>
    <w:rsid w:val="00331C96"/>
    <w:rsid w:val="00331CE0"/>
    <w:rsid w:val="00332043"/>
    <w:rsid w:val="0033236D"/>
    <w:rsid w:val="003326D8"/>
    <w:rsid w:val="003328A8"/>
    <w:rsid w:val="003328E0"/>
    <w:rsid w:val="00332A86"/>
    <w:rsid w:val="00332C95"/>
    <w:rsid w:val="00332E52"/>
    <w:rsid w:val="0033334A"/>
    <w:rsid w:val="00333839"/>
    <w:rsid w:val="00333B03"/>
    <w:rsid w:val="00333C9D"/>
    <w:rsid w:val="00334377"/>
    <w:rsid w:val="003346DA"/>
    <w:rsid w:val="003347BA"/>
    <w:rsid w:val="00335146"/>
    <w:rsid w:val="00335673"/>
    <w:rsid w:val="003356A4"/>
    <w:rsid w:val="00335EA2"/>
    <w:rsid w:val="003360E3"/>
    <w:rsid w:val="00336796"/>
    <w:rsid w:val="00336A34"/>
    <w:rsid w:val="00336CD1"/>
    <w:rsid w:val="00337232"/>
    <w:rsid w:val="00337540"/>
    <w:rsid w:val="00337A77"/>
    <w:rsid w:val="00337F0C"/>
    <w:rsid w:val="003402B1"/>
    <w:rsid w:val="00340364"/>
    <w:rsid w:val="00340EF3"/>
    <w:rsid w:val="00341317"/>
    <w:rsid w:val="00341446"/>
    <w:rsid w:val="00341D35"/>
    <w:rsid w:val="00342D52"/>
    <w:rsid w:val="0034315E"/>
    <w:rsid w:val="003431F3"/>
    <w:rsid w:val="0034327C"/>
    <w:rsid w:val="003439BF"/>
    <w:rsid w:val="00343CF0"/>
    <w:rsid w:val="00343FAA"/>
    <w:rsid w:val="003444B3"/>
    <w:rsid w:val="003448BB"/>
    <w:rsid w:val="00344A3E"/>
    <w:rsid w:val="00344AF8"/>
    <w:rsid w:val="00344B86"/>
    <w:rsid w:val="0034571D"/>
    <w:rsid w:val="00345C39"/>
    <w:rsid w:val="00345D09"/>
    <w:rsid w:val="003461E8"/>
    <w:rsid w:val="00346781"/>
    <w:rsid w:val="00346898"/>
    <w:rsid w:val="003468E7"/>
    <w:rsid w:val="00346C6C"/>
    <w:rsid w:val="0034717E"/>
    <w:rsid w:val="003472F6"/>
    <w:rsid w:val="0034734A"/>
    <w:rsid w:val="003477AD"/>
    <w:rsid w:val="00347903"/>
    <w:rsid w:val="00347AB5"/>
    <w:rsid w:val="00347CE3"/>
    <w:rsid w:val="00350179"/>
    <w:rsid w:val="00350C45"/>
    <w:rsid w:val="00350D6B"/>
    <w:rsid w:val="00350E28"/>
    <w:rsid w:val="00350E96"/>
    <w:rsid w:val="00351375"/>
    <w:rsid w:val="003513DD"/>
    <w:rsid w:val="00351576"/>
    <w:rsid w:val="0035166B"/>
    <w:rsid w:val="00351751"/>
    <w:rsid w:val="00351D83"/>
    <w:rsid w:val="00351F53"/>
    <w:rsid w:val="00352369"/>
    <w:rsid w:val="003525F1"/>
    <w:rsid w:val="003526BF"/>
    <w:rsid w:val="00352A84"/>
    <w:rsid w:val="00352BFC"/>
    <w:rsid w:val="00352FE4"/>
    <w:rsid w:val="0035324F"/>
    <w:rsid w:val="00353614"/>
    <w:rsid w:val="00353C15"/>
    <w:rsid w:val="00354638"/>
    <w:rsid w:val="003547FC"/>
    <w:rsid w:val="003548FA"/>
    <w:rsid w:val="00354C44"/>
    <w:rsid w:val="00354DE2"/>
    <w:rsid w:val="0035500E"/>
    <w:rsid w:val="003550AF"/>
    <w:rsid w:val="00355285"/>
    <w:rsid w:val="00355658"/>
    <w:rsid w:val="0035595E"/>
    <w:rsid w:val="00356503"/>
    <w:rsid w:val="00356704"/>
    <w:rsid w:val="0035679C"/>
    <w:rsid w:val="003567C0"/>
    <w:rsid w:val="003568E5"/>
    <w:rsid w:val="00356D2F"/>
    <w:rsid w:val="00357223"/>
    <w:rsid w:val="00357299"/>
    <w:rsid w:val="00357C17"/>
    <w:rsid w:val="00357DB1"/>
    <w:rsid w:val="00357E42"/>
    <w:rsid w:val="00357E5B"/>
    <w:rsid w:val="00357E71"/>
    <w:rsid w:val="003600A6"/>
    <w:rsid w:val="00360282"/>
    <w:rsid w:val="00360287"/>
    <w:rsid w:val="0036037E"/>
    <w:rsid w:val="003604F2"/>
    <w:rsid w:val="0036060A"/>
    <w:rsid w:val="0036061E"/>
    <w:rsid w:val="0036087C"/>
    <w:rsid w:val="00360CCB"/>
    <w:rsid w:val="00360DE3"/>
    <w:rsid w:val="003611B9"/>
    <w:rsid w:val="00361311"/>
    <w:rsid w:val="003619BE"/>
    <w:rsid w:val="00361AA0"/>
    <w:rsid w:val="00361E4F"/>
    <w:rsid w:val="00361EC8"/>
    <w:rsid w:val="0036202E"/>
    <w:rsid w:val="00362359"/>
    <w:rsid w:val="003624F0"/>
    <w:rsid w:val="0036265B"/>
    <w:rsid w:val="00362D2A"/>
    <w:rsid w:val="00362F86"/>
    <w:rsid w:val="00363301"/>
    <w:rsid w:val="003633DC"/>
    <w:rsid w:val="00363AC0"/>
    <w:rsid w:val="00363D4D"/>
    <w:rsid w:val="00363D67"/>
    <w:rsid w:val="00363FA6"/>
    <w:rsid w:val="00364247"/>
    <w:rsid w:val="003642F2"/>
    <w:rsid w:val="0036431F"/>
    <w:rsid w:val="00364A1E"/>
    <w:rsid w:val="00364AC5"/>
    <w:rsid w:val="00364C49"/>
    <w:rsid w:val="00365073"/>
    <w:rsid w:val="003650EB"/>
    <w:rsid w:val="003652C7"/>
    <w:rsid w:val="003652E6"/>
    <w:rsid w:val="00365420"/>
    <w:rsid w:val="003657CD"/>
    <w:rsid w:val="003658D9"/>
    <w:rsid w:val="00365AFA"/>
    <w:rsid w:val="00365C50"/>
    <w:rsid w:val="00366980"/>
    <w:rsid w:val="003670DC"/>
    <w:rsid w:val="00367137"/>
    <w:rsid w:val="00367235"/>
    <w:rsid w:val="003673A2"/>
    <w:rsid w:val="00367C8C"/>
    <w:rsid w:val="003701FA"/>
    <w:rsid w:val="003708B6"/>
    <w:rsid w:val="003709AE"/>
    <w:rsid w:val="00370C80"/>
    <w:rsid w:val="003714E3"/>
    <w:rsid w:val="003715DD"/>
    <w:rsid w:val="0037178D"/>
    <w:rsid w:val="00371800"/>
    <w:rsid w:val="00372369"/>
    <w:rsid w:val="00372983"/>
    <w:rsid w:val="00372A4A"/>
    <w:rsid w:val="0037333F"/>
    <w:rsid w:val="00373402"/>
    <w:rsid w:val="00373A62"/>
    <w:rsid w:val="00373C16"/>
    <w:rsid w:val="00373F96"/>
    <w:rsid w:val="00374691"/>
    <w:rsid w:val="00374A1E"/>
    <w:rsid w:val="00374CCA"/>
    <w:rsid w:val="00375027"/>
    <w:rsid w:val="0037554E"/>
    <w:rsid w:val="003755A5"/>
    <w:rsid w:val="003755FB"/>
    <w:rsid w:val="00375BBB"/>
    <w:rsid w:val="00375D48"/>
    <w:rsid w:val="003761B5"/>
    <w:rsid w:val="00376404"/>
    <w:rsid w:val="003764A7"/>
    <w:rsid w:val="00376CB2"/>
    <w:rsid w:val="0037714B"/>
    <w:rsid w:val="0037734F"/>
    <w:rsid w:val="00377385"/>
    <w:rsid w:val="00377749"/>
    <w:rsid w:val="00377B42"/>
    <w:rsid w:val="00377B61"/>
    <w:rsid w:val="003802CD"/>
    <w:rsid w:val="003803EF"/>
    <w:rsid w:val="00380BF1"/>
    <w:rsid w:val="00381007"/>
    <w:rsid w:val="00381330"/>
    <w:rsid w:val="00381F12"/>
    <w:rsid w:val="00382635"/>
    <w:rsid w:val="00382B87"/>
    <w:rsid w:val="00382B92"/>
    <w:rsid w:val="00382D3F"/>
    <w:rsid w:val="0038300E"/>
    <w:rsid w:val="003831B9"/>
    <w:rsid w:val="003832B4"/>
    <w:rsid w:val="003838F1"/>
    <w:rsid w:val="00383F3B"/>
    <w:rsid w:val="00383F70"/>
    <w:rsid w:val="003841A7"/>
    <w:rsid w:val="00384473"/>
    <w:rsid w:val="00384CAB"/>
    <w:rsid w:val="00385224"/>
    <w:rsid w:val="003852B9"/>
    <w:rsid w:val="0038542C"/>
    <w:rsid w:val="00385518"/>
    <w:rsid w:val="003856B9"/>
    <w:rsid w:val="00385940"/>
    <w:rsid w:val="00385B9B"/>
    <w:rsid w:val="00386845"/>
    <w:rsid w:val="0038687E"/>
    <w:rsid w:val="00386882"/>
    <w:rsid w:val="00386E72"/>
    <w:rsid w:val="00386E87"/>
    <w:rsid w:val="00386FAB"/>
    <w:rsid w:val="00387553"/>
    <w:rsid w:val="00387A88"/>
    <w:rsid w:val="00387BC0"/>
    <w:rsid w:val="003902A1"/>
    <w:rsid w:val="003902F2"/>
    <w:rsid w:val="00390358"/>
    <w:rsid w:val="003904FB"/>
    <w:rsid w:val="0039058D"/>
    <w:rsid w:val="0039073A"/>
    <w:rsid w:val="00390909"/>
    <w:rsid w:val="0039094E"/>
    <w:rsid w:val="003909EC"/>
    <w:rsid w:val="00390CD1"/>
    <w:rsid w:val="00390DB1"/>
    <w:rsid w:val="00390E34"/>
    <w:rsid w:val="00391CB8"/>
    <w:rsid w:val="003920DE"/>
    <w:rsid w:val="00392241"/>
    <w:rsid w:val="00392407"/>
    <w:rsid w:val="0039251A"/>
    <w:rsid w:val="00392976"/>
    <w:rsid w:val="00392E8C"/>
    <w:rsid w:val="00392F2D"/>
    <w:rsid w:val="003935B6"/>
    <w:rsid w:val="0039446C"/>
    <w:rsid w:val="0039452C"/>
    <w:rsid w:val="00394662"/>
    <w:rsid w:val="003952A7"/>
    <w:rsid w:val="003956C5"/>
    <w:rsid w:val="003958C1"/>
    <w:rsid w:val="00395A42"/>
    <w:rsid w:val="00395C56"/>
    <w:rsid w:val="00395DA6"/>
    <w:rsid w:val="0039620A"/>
    <w:rsid w:val="003970C0"/>
    <w:rsid w:val="00397503"/>
    <w:rsid w:val="00397814"/>
    <w:rsid w:val="00397A1E"/>
    <w:rsid w:val="00397E4A"/>
    <w:rsid w:val="003A05B5"/>
    <w:rsid w:val="003A067F"/>
    <w:rsid w:val="003A0BC9"/>
    <w:rsid w:val="003A0C6D"/>
    <w:rsid w:val="003A0C73"/>
    <w:rsid w:val="003A1079"/>
    <w:rsid w:val="003A1160"/>
    <w:rsid w:val="003A12FC"/>
    <w:rsid w:val="003A17DD"/>
    <w:rsid w:val="003A1915"/>
    <w:rsid w:val="003A1C5D"/>
    <w:rsid w:val="003A1CC1"/>
    <w:rsid w:val="003A1E7F"/>
    <w:rsid w:val="003A1E99"/>
    <w:rsid w:val="003A1FC8"/>
    <w:rsid w:val="003A20B4"/>
    <w:rsid w:val="003A21A5"/>
    <w:rsid w:val="003A29FE"/>
    <w:rsid w:val="003A2BE1"/>
    <w:rsid w:val="003A33EA"/>
    <w:rsid w:val="003A3B23"/>
    <w:rsid w:val="003A4093"/>
    <w:rsid w:val="003A4138"/>
    <w:rsid w:val="003A448A"/>
    <w:rsid w:val="003A4803"/>
    <w:rsid w:val="003A4B87"/>
    <w:rsid w:val="003A4C9F"/>
    <w:rsid w:val="003A4E03"/>
    <w:rsid w:val="003A56F1"/>
    <w:rsid w:val="003A59A4"/>
    <w:rsid w:val="003A5BBC"/>
    <w:rsid w:val="003A5C3F"/>
    <w:rsid w:val="003A6666"/>
    <w:rsid w:val="003A7036"/>
    <w:rsid w:val="003A75D8"/>
    <w:rsid w:val="003A7C57"/>
    <w:rsid w:val="003A7F27"/>
    <w:rsid w:val="003A7F30"/>
    <w:rsid w:val="003A7F56"/>
    <w:rsid w:val="003A7F63"/>
    <w:rsid w:val="003B0251"/>
    <w:rsid w:val="003B066E"/>
    <w:rsid w:val="003B071F"/>
    <w:rsid w:val="003B08B7"/>
    <w:rsid w:val="003B0A10"/>
    <w:rsid w:val="003B125A"/>
    <w:rsid w:val="003B147B"/>
    <w:rsid w:val="003B1857"/>
    <w:rsid w:val="003B1BC8"/>
    <w:rsid w:val="003B1EE3"/>
    <w:rsid w:val="003B2375"/>
    <w:rsid w:val="003B24A9"/>
    <w:rsid w:val="003B25F2"/>
    <w:rsid w:val="003B28EF"/>
    <w:rsid w:val="003B2B44"/>
    <w:rsid w:val="003B2DA6"/>
    <w:rsid w:val="003B2E38"/>
    <w:rsid w:val="003B2F0C"/>
    <w:rsid w:val="003B35C3"/>
    <w:rsid w:val="003B39A0"/>
    <w:rsid w:val="003B3FF1"/>
    <w:rsid w:val="003B48F3"/>
    <w:rsid w:val="003B50BF"/>
    <w:rsid w:val="003B521A"/>
    <w:rsid w:val="003B521C"/>
    <w:rsid w:val="003B53F6"/>
    <w:rsid w:val="003B54F9"/>
    <w:rsid w:val="003B559E"/>
    <w:rsid w:val="003B5A5B"/>
    <w:rsid w:val="003B5AB3"/>
    <w:rsid w:val="003B5BE5"/>
    <w:rsid w:val="003B5E16"/>
    <w:rsid w:val="003B78F7"/>
    <w:rsid w:val="003B79B9"/>
    <w:rsid w:val="003B7DB4"/>
    <w:rsid w:val="003B7EB8"/>
    <w:rsid w:val="003C069C"/>
    <w:rsid w:val="003C0884"/>
    <w:rsid w:val="003C08A4"/>
    <w:rsid w:val="003C0A40"/>
    <w:rsid w:val="003C10CD"/>
    <w:rsid w:val="003C151E"/>
    <w:rsid w:val="003C1783"/>
    <w:rsid w:val="003C17A3"/>
    <w:rsid w:val="003C2098"/>
    <w:rsid w:val="003C219B"/>
    <w:rsid w:val="003C2408"/>
    <w:rsid w:val="003C29EF"/>
    <w:rsid w:val="003C2A4F"/>
    <w:rsid w:val="003C2BE1"/>
    <w:rsid w:val="003C3052"/>
    <w:rsid w:val="003C3063"/>
    <w:rsid w:val="003C326C"/>
    <w:rsid w:val="003C3876"/>
    <w:rsid w:val="003C3FE3"/>
    <w:rsid w:val="003C422C"/>
    <w:rsid w:val="003C43C4"/>
    <w:rsid w:val="003C4655"/>
    <w:rsid w:val="003C571B"/>
    <w:rsid w:val="003C5D05"/>
    <w:rsid w:val="003C5D72"/>
    <w:rsid w:val="003C5E91"/>
    <w:rsid w:val="003C5F10"/>
    <w:rsid w:val="003C5F56"/>
    <w:rsid w:val="003C60EB"/>
    <w:rsid w:val="003C69CE"/>
    <w:rsid w:val="003C69D5"/>
    <w:rsid w:val="003C6AB7"/>
    <w:rsid w:val="003C6CC8"/>
    <w:rsid w:val="003C76C0"/>
    <w:rsid w:val="003C76C8"/>
    <w:rsid w:val="003C7AE6"/>
    <w:rsid w:val="003D00AC"/>
    <w:rsid w:val="003D0E6C"/>
    <w:rsid w:val="003D12BC"/>
    <w:rsid w:val="003D1337"/>
    <w:rsid w:val="003D1515"/>
    <w:rsid w:val="003D167B"/>
    <w:rsid w:val="003D1758"/>
    <w:rsid w:val="003D20AA"/>
    <w:rsid w:val="003D24A7"/>
    <w:rsid w:val="003D25C3"/>
    <w:rsid w:val="003D2A15"/>
    <w:rsid w:val="003D2E85"/>
    <w:rsid w:val="003D3012"/>
    <w:rsid w:val="003D33AC"/>
    <w:rsid w:val="003D3414"/>
    <w:rsid w:val="003D344F"/>
    <w:rsid w:val="003D3A33"/>
    <w:rsid w:val="003D461A"/>
    <w:rsid w:val="003D47ED"/>
    <w:rsid w:val="003D4969"/>
    <w:rsid w:val="003D4A77"/>
    <w:rsid w:val="003D4C59"/>
    <w:rsid w:val="003D4E2B"/>
    <w:rsid w:val="003D4FE3"/>
    <w:rsid w:val="003D52B6"/>
    <w:rsid w:val="003D55ED"/>
    <w:rsid w:val="003D56C8"/>
    <w:rsid w:val="003D5B97"/>
    <w:rsid w:val="003D5E74"/>
    <w:rsid w:val="003D61FD"/>
    <w:rsid w:val="003D6AB1"/>
    <w:rsid w:val="003D7340"/>
    <w:rsid w:val="003D7429"/>
    <w:rsid w:val="003D7811"/>
    <w:rsid w:val="003D7C0A"/>
    <w:rsid w:val="003D7E7D"/>
    <w:rsid w:val="003DC1BA"/>
    <w:rsid w:val="003E0A86"/>
    <w:rsid w:val="003E17B3"/>
    <w:rsid w:val="003E19FD"/>
    <w:rsid w:val="003E224D"/>
    <w:rsid w:val="003E22A4"/>
    <w:rsid w:val="003E241A"/>
    <w:rsid w:val="003E265A"/>
    <w:rsid w:val="003E2ADA"/>
    <w:rsid w:val="003E30B3"/>
    <w:rsid w:val="003E3192"/>
    <w:rsid w:val="003E3610"/>
    <w:rsid w:val="003E39EA"/>
    <w:rsid w:val="003E3B92"/>
    <w:rsid w:val="003E3C6C"/>
    <w:rsid w:val="003E3F76"/>
    <w:rsid w:val="003E4119"/>
    <w:rsid w:val="003E44F4"/>
    <w:rsid w:val="003E4648"/>
    <w:rsid w:val="003E4947"/>
    <w:rsid w:val="003E4B0C"/>
    <w:rsid w:val="003E4FBD"/>
    <w:rsid w:val="003E514B"/>
    <w:rsid w:val="003E557F"/>
    <w:rsid w:val="003E5AE4"/>
    <w:rsid w:val="003E5EA9"/>
    <w:rsid w:val="003E6097"/>
    <w:rsid w:val="003E697F"/>
    <w:rsid w:val="003E711E"/>
    <w:rsid w:val="003E71AF"/>
    <w:rsid w:val="003E78FA"/>
    <w:rsid w:val="003E79F9"/>
    <w:rsid w:val="003E7B9A"/>
    <w:rsid w:val="003E7FAB"/>
    <w:rsid w:val="003F030F"/>
    <w:rsid w:val="003F07AA"/>
    <w:rsid w:val="003F099C"/>
    <w:rsid w:val="003F0A9F"/>
    <w:rsid w:val="003F0B09"/>
    <w:rsid w:val="003F0B14"/>
    <w:rsid w:val="003F0BEB"/>
    <w:rsid w:val="003F0D44"/>
    <w:rsid w:val="003F1208"/>
    <w:rsid w:val="003F124C"/>
    <w:rsid w:val="003F14FA"/>
    <w:rsid w:val="003F1A18"/>
    <w:rsid w:val="003F1BEB"/>
    <w:rsid w:val="003F210E"/>
    <w:rsid w:val="003F2303"/>
    <w:rsid w:val="003F2315"/>
    <w:rsid w:val="003F240C"/>
    <w:rsid w:val="003F271A"/>
    <w:rsid w:val="003F2E94"/>
    <w:rsid w:val="003F30C9"/>
    <w:rsid w:val="003F36AF"/>
    <w:rsid w:val="003F3804"/>
    <w:rsid w:val="003F397E"/>
    <w:rsid w:val="003F3AFE"/>
    <w:rsid w:val="003F3DE6"/>
    <w:rsid w:val="003F4ADA"/>
    <w:rsid w:val="003F534A"/>
    <w:rsid w:val="003F54EB"/>
    <w:rsid w:val="003F551A"/>
    <w:rsid w:val="003F5736"/>
    <w:rsid w:val="003F57A0"/>
    <w:rsid w:val="003F5B4D"/>
    <w:rsid w:val="003F5F75"/>
    <w:rsid w:val="003F5FD9"/>
    <w:rsid w:val="003F6242"/>
    <w:rsid w:val="003F673E"/>
    <w:rsid w:val="003F6A42"/>
    <w:rsid w:val="003F6D93"/>
    <w:rsid w:val="003F7ABB"/>
    <w:rsid w:val="00400166"/>
    <w:rsid w:val="0040043F"/>
    <w:rsid w:val="00400783"/>
    <w:rsid w:val="00400FFE"/>
    <w:rsid w:val="0040141D"/>
    <w:rsid w:val="00401563"/>
    <w:rsid w:val="004020AE"/>
    <w:rsid w:val="004021D6"/>
    <w:rsid w:val="004028D3"/>
    <w:rsid w:val="00402F0D"/>
    <w:rsid w:val="00402FB8"/>
    <w:rsid w:val="00402FD0"/>
    <w:rsid w:val="004030B6"/>
    <w:rsid w:val="00403876"/>
    <w:rsid w:val="00403D95"/>
    <w:rsid w:val="00403FF2"/>
    <w:rsid w:val="004041D7"/>
    <w:rsid w:val="0040432A"/>
    <w:rsid w:val="00404702"/>
    <w:rsid w:val="00404F17"/>
    <w:rsid w:val="00405208"/>
    <w:rsid w:val="00405987"/>
    <w:rsid w:val="00405B68"/>
    <w:rsid w:val="00405FA4"/>
    <w:rsid w:val="004063B1"/>
    <w:rsid w:val="00406916"/>
    <w:rsid w:val="00406C8C"/>
    <w:rsid w:val="004072B5"/>
    <w:rsid w:val="00407577"/>
    <w:rsid w:val="0040771E"/>
    <w:rsid w:val="00407867"/>
    <w:rsid w:val="004078A1"/>
    <w:rsid w:val="00407DD3"/>
    <w:rsid w:val="00407DE1"/>
    <w:rsid w:val="004103BE"/>
    <w:rsid w:val="00410887"/>
    <w:rsid w:val="00410D03"/>
    <w:rsid w:val="00410E8F"/>
    <w:rsid w:val="004110E4"/>
    <w:rsid w:val="004110F2"/>
    <w:rsid w:val="0041111B"/>
    <w:rsid w:val="004117FB"/>
    <w:rsid w:val="00411902"/>
    <w:rsid w:val="00411A7F"/>
    <w:rsid w:val="00411D94"/>
    <w:rsid w:val="00411ECF"/>
    <w:rsid w:val="00412DC1"/>
    <w:rsid w:val="00413531"/>
    <w:rsid w:val="004137F0"/>
    <w:rsid w:val="00414194"/>
    <w:rsid w:val="00414230"/>
    <w:rsid w:val="00414251"/>
    <w:rsid w:val="00414997"/>
    <w:rsid w:val="00414CEA"/>
    <w:rsid w:val="00414F64"/>
    <w:rsid w:val="00415245"/>
    <w:rsid w:val="0041560B"/>
    <w:rsid w:val="00415663"/>
    <w:rsid w:val="00415B63"/>
    <w:rsid w:val="0041663A"/>
    <w:rsid w:val="0041665C"/>
    <w:rsid w:val="004169F5"/>
    <w:rsid w:val="00416BA4"/>
    <w:rsid w:val="00416BC8"/>
    <w:rsid w:val="004175FD"/>
    <w:rsid w:val="00417C6B"/>
    <w:rsid w:val="00418CAC"/>
    <w:rsid w:val="00420315"/>
    <w:rsid w:val="0042037E"/>
    <w:rsid w:val="00420AF5"/>
    <w:rsid w:val="00420B5E"/>
    <w:rsid w:val="00420CDF"/>
    <w:rsid w:val="00420EE0"/>
    <w:rsid w:val="00421436"/>
    <w:rsid w:val="00421572"/>
    <w:rsid w:val="004217D6"/>
    <w:rsid w:val="00421860"/>
    <w:rsid w:val="00421EA9"/>
    <w:rsid w:val="004224E6"/>
    <w:rsid w:val="004229A0"/>
    <w:rsid w:val="00422A8B"/>
    <w:rsid w:val="004230FC"/>
    <w:rsid w:val="00423124"/>
    <w:rsid w:val="00423593"/>
    <w:rsid w:val="00423805"/>
    <w:rsid w:val="004239BF"/>
    <w:rsid w:val="00423DD6"/>
    <w:rsid w:val="00423E15"/>
    <w:rsid w:val="004241AD"/>
    <w:rsid w:val="00424566"/>
    <w:rsid w:val="004248AA"/>
    <w:rsid w:val="00424EB7"/>
    <w:rsid w:val="00425057"/>
    <w:rsid w:val="004251F4"/>
    <w:rsid w:val="0042550C"/>
    <w:rsid w:val="004256A4"/>
    <w:rsid w:val="00426032"/>
    <w:rsid w:val="00426134"/>
    <w:rsid w:val="00426A2B"/>
    <w:rsid w:val="00426D86"/>
    <w:rsid w:val="00427055"/>
    <w:rsid w:val="004270B8"/>
    <w:rsid w:val="00427457"/>
    <w:rsid w:val="004274A5"/>
    <w:rsid w:val="0042777D"/>
    <w:rsid w:val="004279BE"/>
    <w:rsid w:val="00427A7F"/>
    <w:rsid w:val="00427FA8"/>
    <w:rsid w:val="004302C9"/>
    <w:rsid w:val="004303A9"/>
    <w:rsid w:val="00430CC5"/>
    <w:rsid w:val="0043101A"/>
    <w:rsid w:val="00431E3A"/>
    <w:rsid w:val="004320B4"/>
    <w:rsid w:val="0043225B"/>
    <w:rsid w:val="00432413"/>
    <w:rsid w:val="004325F2"/>
    <w:rsid w:val="00432D65"/>
    <w:rsid w:val="004338B1"/>
    <w:rsid w:val="0043409D"/>
    <w:rsid w:val="00434446"/>
    <w:rsid w:val="004345C9"/>
    <w:rsid w:val="00434601"/>
    <w:rsid w:val="0043484C"/>
    <w:rsid w:val="00434938"/>
    <w:rsid w:val="00434B89"/>
    <w:rsid w:val="0043520F"/>
    <w:rsid w:val="0043552E"/>
    <w:rsid w:val="00435595"/>
    <w:rsid w:val="00435B4C"/>
    <w:rsid w:val="004361A8"/>
    <w:rsid w:val="0043639F"/>
    <w:rsid w:val="00436C35"/>
    <w:rsid w:val="00436DC4"/>
    <w:rsid w:val="004371E7"/>
    <w:rsid w:val="0043749F"/>
    <w:rsid w:val="00437718"/>
    <w:rsid w:val="0043790A"/>
    <w:rsid w:val="00440D6C"/>
    <w:rsid w:val="00440D74"/>
    <w:rsid w:val="00440DEA"/>
    <w:rsid w:val="00440E91"/>
    <w:rsid w:val="00441281"/>
    <w:rsid w:val="00441535"/>
    <w:rsid w:val="0044167D"/>
    <w:rsid w:val="004416CB"/>
    <w:rsid w:val="004421BE"/>
    <w:rsid w:val="0044238F"/>
    <w:rsid w:val="00442435"/>
    <w:rsid w:val="004426E0"/>
    <w:rsid w:val="00442BE4"/>
    <w:rsid w:val="004439BB"/>
    <w:rsid w:val="00443B47"/>
    <w:rsid w:val="00443D2B"/>
    <w:rsid w:val="00443D67"/>
    <w:rsid w:val="00443FFC"/>
    <w:rsid w:val="00444134"/>
    <w:rsid w:val="004442F4"/>
    <w:rsid w:val="00444C9A"/>
    <w:rsid w:val="00444F1D"/>
    <w:rsid w:val="00445689"/>
    <w:rsid w:val="004465FB"/>
    <w:rsid w:val="004468B4"/>
    <w:rsid w:val="00446E06"/>
    <w:rsid w:val="00447226"/>
    <w:rsid w:val="0044773F"/>
    <w:rsid w:val="00447FD3"/>
    <w:rsid w:val="0045062C"/>
    <w:rsid w:val="0045072A"/>
    <w:rsid w:val="004509C3"/>
    <w:rsid w:val="00450C8C"/>
    <w:rsid w:val="00451068"/>
    <w:rsid w:val="004511D5"/>
    <w:rsid w:val="004517DB"/>
    <w:rsid w:val="00451AF1"/>
    <w:rsid w:val="00451AFB"/>
    <w:rsid w:val="004523B8"/>
    <w:rsid w:val="004526CB"/>
    <w:rsid w:val="004526DC"/>
    <w:rsid w:val="00452C16"/>
    <w:rsid w:val="0045306F"/>
    <w:rsid w:val="00453A12"/>
    <w:rsid w:val="00453D87"/>
    <w:rsid w:val="004540AF"/>
    <w:rsid w:val="004543C3"/>
    <w:rsid w:val="00454A7B"/>
    <w:rsid w:val="00454B49"/>
    <w:rsid w:val="00454BD0"/>
    <w:rsid w:val="00455EE7"/>
    <w:rsid w:val="00456092"/>
    <w:rsid w:val="00456244"/>
    <w:rsid w:val="004565EB"/>
    <w:rsid w:val="0045673A"/>
    <w:rsid w:val="00457A13"/>
    <w:rsid w:val="00457E49"/>
    <w:rsid w:val="00460204"/>
    <w:rsid w:val="004604AE"/>
    <w:rsid w:val="00460561"/>
    <w:rsid w:val="004605C2"/>
    <w:rsid w:val="0046163D"/>
    <w:rsid w:val="00461656"/>
    <w:rsid w:val="00461F10"/>
    <w:rsid w:val="0046240D"/>
    <w:rsid w:val="004631E4"/>
    <w:rsid w:val="00463D7D"/>
    <w:rsid w:val="0046404D"/>
    <w:rsid w:val="0046462D"/>
    <w:rsid w:val="004646AC"/>
    <w:rsid w:val="0046493B"/>
    <w:rsid w:val="00464D17"/>
    <w:rsid w:val="00465119"/>
    <w:rsid w:val="004653D3"/>
    <w:rsid w:val="004655EC"/>
    <w:rsid w:val="004657CA"/>
    <w:rsid w:val="00465EE5"/>
    <w:rsid w:val="00465EEA"/>
    <w:rsid w:val="0046651A"/>
    <w:rsid w:val="00466589"/>
    <w:rsid w:val="004669FF"/>
    <w:rsid w:val="00466DA3"/>
    <w:rsid w:val="00466F10"/>
    <w:rsid w:val="004675CF"/>
    <w:rsid w:val="00467A42"/>
    <w:rsid w:val="00467C83"/>
    <w:rsid w:val="00470207"/>
    <w:rsid w:val="004704E7"/>
    <w:rsid w:val="004706E2"/>
    <w:rsid w:val="00470CC3"/>
    <w:rsid w:val="004711D3"/>
    <w:rsid w:val="004711E3"/>
    <w:rsid w:val="00471378"/>
    <w:rsid w:val="00471468"/>
    <w:rsid w:val="00471542"/>
    <w:rsid w:val="00471AD4"/>
    <w:rsid w:val="00471BC6"/>
    <w:rsid w:val="00472113"/>
    <w:rsid w:val="00472119"/>
    <w:rsid w:val="0047273B"/>
    <w:rsid w:val="00473673"/>
    <w:rsid w:val="00473835"/>
    <w:rsid w:val="0047397E"/>
    <w:rsid w:val="0047399C"/>
    <w:rsid w:val="00473BDB"/>
    <w:rsid w:val="00474089"/>
    <w:rsid w:val="0047436E"/>
    <w:rsid w:val="00474F9D"/>
    <w:rsid w:val="0047561F"/>
    <w:rsid w:val="00475DDC"/>
    <w:rsid w:val="004760E6"/>
    <w:rsid w:val="004763EF"/>
    <w:rsid w:val="00476542"/>
    <w:rsid w:val="00476C15"/>
    <w:rsid w:val="00476F7F"/>
    <w:rsid w:val="004771B6"/>
    <w:rsid w:val="0047746E"/>
    <w:rsid w:val="00477608"/>
    <w:rsid w:val="004779E3"/>
    <w:rsid w:val="00477A72"/>
    <w:rsid w:val="00477CD5"/>
    <w:rsid w:val="004802AE"/>
    <w:rsid w:val="00480394"/>
    <w:rsid w:val="00480664"/>
    <w:rsid w:val="00480959"/>
    <w:rsid w:val="00480CFC"/>
    <w:rsid w:val="00481226"/>
    <w:rsid w:val="004812F1"/>
    <w:rsid w:val="00482933"/>
    <w:rsid w:val="004830CC"/>
    <w:rsid w:val="004832D3"/>
    <w:rsid w:val="00483586"/>
    <w:rsid w:val="00483854"/>
    <w:rsid w:val="004838F6"/>
    <w:rsid w:val="00483A42"/>
    <w:rsid w:val="00484019"/>
    <w:rsid w:val="00484403"/>
    <w:rsid w:val="004849B3"/>
    <w:rsid w:val="00484A52"/>
    <w:rsid w:val="00484A72"/>
    <w:rsid w:val="00484B6B"/>
    <w:rsid w:val="00484B99"/>
    <w:rsid w:val="00485419"/>
    <w:rsid w:val="00485678"/>
    <w:rsid w:val="00486012"/>
    <w:rsid w:val="00486086"/>
    <w:rsid w:val="0048608C"/>
    <w:rsid w:val="00486180"/>
    <w:rsid w:val="004868C2"/>
    <w:rsid w:val="00486C42"/>
    <w:rsid w:val="004874D1"/>
    <w:rsid w:val="00487701"/>
    <w:rsid w:val="0048792A"/>
    <w:rsid w:val="00490835"/>
    <w:rsid w:val="0049087B"/>
    <w:rsid w:val="00490AF6"/>
    <w:rsid w:val="00490BE5"/>
    <w:rsid w:val="00490E5F"/>
    <w:rsid w:val="00490E84"/>
    <w:rsid w:val="00491510"/>
    <w:rsid w:val="00491B5B"/>
    <w:rsid w:val="00491BCD"/>
    <w:rsid w:val="00492321"/>
    <w:rsid w:val="0049232F"/>
    <w:rsid w:val="004924DE"/>
    <w:rsid w:val="00492E2D"/>
    <w:rsid w:val="004933E5"/>
    <w:rsid w:val="00493A88"/>
    <w:rsid w:val="00493D39"/>
    <w:rsid w:val="004940F0"/>
    <w:rsid w:val="0049414B"/>
    <w:rsid w:val="00494410"/>
    <w:rsid w:val="00494623"/>
    <w:rsid w:val="00494644"/>
    <w:rsid w:val="00494688"/>
    <w:rsid w:val="00494788"/>
    <w:rsid w:val="00494BCD"/>
    <w:rsid w:val="00494E5E"/>
    <w:rsid w:val="00494E9D"/>
    <w:rsid w:val="00495436"/>
    <w:rsid w:val="004956D0"/>
    <w:rsid w:val="00495A28"/>
    <w:rsid w:val="00495D0E"/>
    <w:rsid w:val="004961DC"/>
    <w:rsid w:val="00496578"/>
    <w:rsid w:val="00496774"/>
    <w:rsid w:val="00496824"/>
    <w:rsid w:val="00496995"/>
    <w:rsid w:val="00496D73"/>
    <w:rsid w:val="004971D3"/>
    <w:rsid w:val="00497257"/>
    <w:rsid w:val="00497CF8"/>
    <w:rsid w:val="00497FEB"/>
    <w:rsid w:val="004A0111"/>
    <w:rsid w:val="004A0875"/>
    <w:rsid w:val="004A0947"/>
    <w:rsid w:val="004A09CB"/>
    <w:rsid w:val="004A0CD7"/>
    <w:rsid w:val="004A0E11"/>
    <w:rsid w:val="004A135A"/>
    <w:rsid w:val="004A1582"/>
    <w:rsid w:val="004A17C2"/>
    <w:rsid w:val="004A18D8"/>
    <w:rsid w:val="004A190D"/>
    <w:rsid w:val="004A2ACA"/>
    <w:rsid w:val="004A2BC4"/>
    <w:rsid w:val="004A3003"/>
    <w:rsid w:val="004A300E"/>
    <w:rsid w:val="004A3187"/>
    <w:rsid w:val="004A3F6A"/>
    <w:rsid w:val="004A40B7"/>
    <w:rsid w:val="004A423E"/>
    <w:rsid w:val="004A429F"/>
    <w:rsid w:val="004A4D75"/>
    <w:rsid w:val="004A5011"/>
    <w:rsid w:val="004A585A"/>
    <w:rsid w:val="004A5AE0"/>
    <w:rsid w:val="004A5CDC"/>
    <w:rsid w:val="004A611E"/>
    <w:rsid w:val="004A6212"/>
    <w:rsid w:val="004A6814"/>
    <w:rsid w:val="004A6883"/>
    <w:rsid w:val="004A69DC"/>
    <w:rsid w:val="004A7482"/>
    <w:rsid w:val="004A778B"/>
    <w:rsid w:val="004A77C5"/>
    <w:rsid w:val="004B00E4"/>
    <w:rsid w:val="004B09BA"/>
    <w:rsid w:val="004B0B95"/>
    <w:rsid w:val="004B0D14"/>
    <w:rsid w:val="004B0D66"/>
    <w:rsid w:val="004B147C"/>
    <w:rsid w:val="004B1AD6"/>
    <w:rsid w:val="004B1DF8"/>
    <w:rsid w:val="004B2AB5"/>
    <w:rsid w:val="004B2B80"/>
    <w:rsid w:val="004B36CB"/>
    <w:rsid w:val="004B3915"/>
    <w:rsid w:val="004B3A5E"/>
    <w:rsid w:val="004B3D6E"/>
    <w:rsid w:val="004B3F7A"/>
    <w:rsid w:val="004B42EB"/>
    <w:rsid w:val="004B4505"/>
    <w:rsid w:val="004B4557"/>
    <w:rsid w:val="004B4E56"/>
    <w:rsid w:val="004B52A0"/>
    <w:rsid w:val="004B5334"/>
    <w:rsid w:val="004B55EF"/>
    <w:rsid w:val="004B5623"/>
    <w:rsid w:val="004B611B"/>
    <w:rsid w:val="004B64CB"/>
    <w:rsid w:val="004B6676"/>
    <w:rsid w:val="004B695E"/>
    <w:rsid w:val="004B6CAC"/>
    <w:rsid w:val="004B7052"/>
    <w:rsid w:val="004B72A3"/>
    <w:rsid w:val="004B7425"/>
    <w:rsid w:val="004B743F"/>
    <w:rsid w:val="004B79F5"/>
    <w:rsid w:val="004B7F9F"/>
    <w:rsid w:val="004C0136"/>
    <w:rsid w:val="004C0959"/>
    <w:rsid w:val="004C095A"/>
    <w:rsid w:val="004C0A99"/>
    <w:rsid w:val="004C149C"/>
    <w:rsid w:val="004C2607"/>
    <w:rsid w:val="004C2891"/>
    <w:rsid w:val="004C2893"/>
    <w:rsid w:val="004C30AC"/>
    <w:rsid w:val="004C334C"/>
    <w:rsid w:val="004C33E8"/>
    <w:rsid w:val="004C38BC"/>
    <w:rsid w:val="004C3F00"/>
    <w:rsid w:val="004C3FF8"/>
    <w:rsid w:val="004C4057"/>
    <w:rsid w:val="004C42B6"/>
    <w:rsid w:val="004C4901"/>
    <w:rsid w:val="004C495F"/>
    <w:rsid w:val="004C49A0"/>
    <w:rsid w:val="004C4CD7"/>
    <w:rsid w:val="004C4DDB"/>
    <w:rsid w:val="004C4EAA"/>
    <w:rsid w:val="004C5117"/>
    <w:rsid w:val="004C56F7"/>
    <w:rsid w:val="004C570E"/>
    <w:rsid w:val="004C59D3"/>
    <w:rsid w:val="004C5A63"/>
    <w:rsid w:val="004C5E15"/>
    <w:rsid w:val="004C5F67"/>
    <w:rsid w:val="004C6457"/>
    <w:rsid w:val="004C6ACD"/>
    <w:rsid w:val="004C6DD4"/>
    <w:rsid w:val="004C6F97"/>
    <w:rsid w:val="004C763E"/>
    <w:rsid w:val="004C7D6A"/>
    <w:rsid w:val="004C7F63"/>
    <w:rsid w:val="004D0A19"/>
    <w:rsid w:val="004D1392"/>
    <w:rsid w:val="004D1971"/>
    <w:rsid w:val="004D1A28"/>
    <w:rsid w:val="004D1C00"/>
    <w:rsid w:val="004D1C51"/>
    <w:rsid w:val="004D208E"/>
    <w:rsid w:val="004D2380"/>
    <w:rsid w:val="004D26AB"/>
    <w:rsid w:val="004D27A0"/>
    <w:rsid w:val="004D2884"/>
    <w:rsid w:val="004D2920"/>
    <w:rsid w:val="004D2B3D"/>
    <w:rsid w:val="004D2BE3"/>
    <w:rsid w:val="004D2ED8"/>
    <w:rsid w:val="004D3581"/>
    <w:rsid w:val="004D3CDE"/>
    <w:rsid w:val="004D4371"/>
    <w:rsid w:val="004D4467"/>
    <w:rsid w:val="004D45C0"/>
    <w:rsid w:val="004D49CE"/>
    <w:rsid w:val="004D5623"/>
    <w:rsid w:val="004D58E1"/>
    <w:rsid w:val="004D5EE9"/>
    <w:rsid w:val="004D62BC"/>
    <w:rsid w:val="004D6321"/>
    <w:rsid w:val="004D6388"/>
    <w:rsid w:val="004D6877"/>
    <w:rsid w:val="004D6B71"/>
    <w:rsid w:val="004D6C79"/>
    <w:rsid w:val="004D6D3E"/>
    <w:rsid w:val="004D7163"/>
    <w:rsid w:val="004D71AA"/>
    <w:rsid w:val="004D7362"/>
    <w:rsid w:val="004D75FC"/>
    <w:rsid w:val="004D7A06"/>
    <w:rsid w:val="004E050D"/>
    <w:rsid w:val="004E054C"/>
    <w:rsid w:val="004E0901"/>
    <w:rsid w:val="004E0E21"/>
    <w:rsid w:val="004E156E"/>
    <w:rsid w:val="004E1658"/>
    <w:rsid w:val="004E172D"/>
    <w:rsid w:val="004E1B0D"/>
    <w:rsid w:val="004E1DF7"/>
    <w:rsid w:val="004E240C"/>
    <w:rsid w:val="004E27F4"/>
    <w:rsid w:val="004E29CC"/>
    <w:rsid w:val="004E2BC3"/>
    <w:rsid w:val="004E2D58"/>
    <w:rsid w:val="004E2FED"/>
    <w:rsid w:val="004E3002"/>
    <w:rsid w:val="004E3808"/>
    <w:rsid w:val="004E3B5C"/>
    <w:rsid w:val="004E3C13"/>
    <w:rsid w:val="004E3D09"/>
    <w:rsid w:val="004E3DE9"/>
    <w:rsid w:val="004E3E17"/>
    <w:rsid w:val="004E3FBD"/>
    <w:rsid w:val="004E406E"/>
    <w:rsid w:val="004E4125"/>
    <w:rsid w:val="004E4257"/>
    <w:rsid w:val="004E4AAB"/>
    <w:rsid w:val="004E4D4C"/>
    <w:rsid w:val="004E5942"/>
    <w:rsid w:val="004E5945"/>
    <w:rsid w:val="004E5A0C"/>
    <w:rsid w:val="004E5D12"/>
    <w:rsid w:val="004E5EBF"/>
    <w:rsid w:val="004E5EE6"/>
    <w:rsid w:val="004E653C"/>
    <w:rsid w:val="004E660D"/>
    <w:rsid w:val="004E66A7"/>
    <w:rsid w:val="004E68A2"/>
    <w:rsid w:val="004E6CAC"/>
    <w:rsid w:val="004E6DEC"/>
    <w:rsid w:val="004E7301"/>
    <w:rsid w:val="004E75C1"/>
    <w:rsid w:val="004E77A5"/>
    <w:rsid w:val="004E789D"/>
    <w:rsid w:val="004E7C7A"/>
    <w:rsid w:val="004E7CB9"/>
    <w:rsid w:val="004E7EF5"/>
    <w:rsid w:val="004F09A6"/>
    <w:rsid w:val="004F0EF0"/>
    <w:rsid w:val="004F1261"/>
    <w:rsid w:val="004F1BD9"/>
    <w:rsid w:val="004F1D30"/>
    <w:rsid w:val="004F1F78"/>
    <w:rsid w:val="004F1F9E"/>
    <w:rsid w:val="004F20A8"/>
    <w:rsid w:val="004F22B8"/>
    <w:rsid w:val="004F341E"/>
    <w:rsid w:val="004F4D19"/>
    <w:rsid w:val="004F5DA3"/>
    <w:rsid w:val="004F601B"/>
    <w:rsid w:val="004F601E"/>
    <w:rsid w:val="004F651E"/>
    <w:rsid w:val="004F6564"/>
    <w:rsid w:val="004F663E"/>
    <w:rsid w:val="004F6A93"/>
    <w:rsid w:val="004F6B4B"/>
    <w:rsid w:val="004F6DC9"/>
    <w:rsid w:val="004F769F"/>
    <w:rsid w:val="004F7EB1"/>
    <w:rsid w:val="00500327"/>
    <w:rsid w:val="005005A0"/>
    <w:rsid w:val="005005AF"/>
    <w:rsid w:val="00500AAB"/>
    <w:rsid w:val="00500E9E"/>
    <w:rsid w:val="00501122"/>
    <w:rsid w:val="0050142D"/>
    <w:rsid w:val="005014CA"/>
    <w:rsid w:val="00501A3E"/>
    <w:rsid w:val="00501D03"/>
    <w:rsid w:val="0050225D"/>
    <w:rsid w:val="005026DD"/>
    <w:rsid w:val="00502E28"/>
    <w:rsid w:val="005036CD"/>
    <w:rsid w:val="00503AA5"/>
    <w:rsid w:val="005042E7"/>
    <w:rsid w:val="005046CF"/>
    <w:rsid w:val="00504D59"/>
    <w:rsid w:val="00505A87"/>
    <w:rsid w:val="00506663"/>
    <w:rsid w:val="00506679"/>
    <w:rsid w:val="0050682C"/>
    <w:rsid w:val="00506925"/>
    <w:rsid w:val="00506A61"/>
    <w:rsid w:val="00506C94"/>
    <w:rsid w:val="00506DA5"/>
    <w:rsid w:val="00506E96"/>
    <w:rsid w:val="00507686"/>
    <w:rsid w:val="00507919"/>
    <w:rsid w:val="00507A05"/>
    <w:rsid w:val="00507BE5"/>
    <w:rsid w:val="00507C33"/>
    <w:rsid w:val="0051019B"/>
    <w:rsid w:val="00510349"/>
    <w:rsid w:val="005103D0"/>
    <w:rsid w:val="0051073C"/>
    <w:rsid w:val="00511062"/>
    <w:rsid w:val="0051156C"/>
    <w:rsid w:val="005119D4"/>
    <w:rsid w:val="00511CCE"/>
    <w:rsid w:val="0051267B"/>
    <w:rsid w:val="005127C0"/>
    <w:rsid w:val="005129A6"/>
    <w:rsid w:val="00512F26"/>
    <w:rsid w:val="00513126"/>
    <w:rsid w:val="00513AF0"/>
    <w:rsid w:val="00513EE1"/>
    <w:rsid w:val="00514127"/>
    <w:rsid w:val="005146A1"/>
    <w:rsid w:val="0051513A"/>
    <w:rsid w:val="0051513F"/>
    <w:rsid w:val="005161D3"/>
    <w:rsid w:val="005164D0"/>
    <w:rsid w:val="00516682"/>
    <w:rsid w:val="005166B0"/>
    <w:rsid w:val="005166C2"/>
    <w:rsid w:val="00516788"/>
    <w:rsid w:val="0051681E"/>
    <w:rsid w:val="0051687F"/>
    <w:rsid w:val="00516CEA"/>
    <w:rsid w:val="005175D9"/>
    <w:rsid w:val="00517888"/>
    <w:rsid w:val="0052048F"/>
    <w:rsid w:val="005206A7"/>
    <w:rsid w:val="00520927"/>
    <w:rsid w:val="005210AB"/>
    <w:rsid w:val="0052112C"/>
    <w:rsid w:val="00521535"/>
    <w:rsid w:val="00521C95"/>
    <w:rsid w:val="005222B1"/>
    <w:rsid w:val="00522BCF"/>
    <w:rsid w:val="00522C8A"/>
    <w:rsid w:val="00522DCB"/>
    <w:rsid w:val="00522E55"/>
    <w:rsid w:val="00522EAD"/>
    <w:rsid w:val="00522EB5"/>
    <w:rsid w:val="005232A7"/>
    <w:rsid w:val="00523703"/>
    <w:rsid w:val="00523975"/>
    <w:rsid w:val="00523A44"/>
    <w:rsid w:val="00523B59"/>
    <w:rsid w:val="00523CA6"/>
    <w:rsid w:val="005244AE"/>
    <w:rsid w:val="005244C1"/>
    <w:rsid w:val="005244E9"/>
    <w:rsid w:val="005246C0"/>
    <w:rsid w:val="005247C5"/>
    <w:rsid w:val="00524BB6"/>
    <w:rsid w:val="00524C11"/>
    <w:rsid w:val="00524D38"/>
    <w:rsid w:val="0052514B"/>
    <w:rsid w:val="00525400"/>
    <w:rsid w:val="005259C5"/>
    <w:rsid w:val="00525A26"/>
    <w:rsid w:val="00525AE2"/>
    <w:rsid w:val="00525C4D"/>
    <w:rsid w:val="00525E5E"/>
    <w:rsid w:val="00526101"/>
    <w:rsid w:val="005263A5"/>
    <w:rsid w:val="0052640E"/>
    <w:rsid w:val="00527381"/>
    <w:rsid w:val="005277D0"/>
    <w:rsid w:val="00527C47"/>
    <w:rsid w:val="005304BC"/>
    <w:rsid w:val="005304C0"/>
    <w:rsid w:val="00530CE4"/>
    <w:rsid w:val="00530CF1"/>
    <w:rsid w:val="00530FA3"/>
    <w:rsid w:val="00531268"/>
    <w:rsid w:val="005318A5"/>
    <w:rsid w:val="00531CD4"/>
    <w:rsid w:val="00531FD8"/>
    <w:rsid w:val="0053264B"/>
    <w:rsid w:val="0053273B"/>
    <w:rsid w:val="00532C91"/>
    <w:rsid w:val="005336FE"/>
    <w:rsid w:val="00533FD5"/>
    <w:rsid w:val="00534101"/>
    <w:rsid w:val="005344E7"/>
    <w:rsid w:val="0053496C"/>
    <w:rsid w:val="00534B10"/>
    <w:rsid w:val="00534C19"/>
    <w:rsid w:val="0053555F"/>
    <w:rsid w:val="00535D63"/>
    <w:rsid w:val="00535E85"/>
    <w:rsid w:val="0053603E"/>
    <w:rsid w:val="0053619E"/>
    <w:rsid w:val="00536221"/>
    <w:rsid w:val="0053653D"/>
    <w:rsid w:val="00536912"/>
    <w:rsid w:val="005369A6"/>
    <w:rsid w:val="00536C4D"/>
    <w:rsid w:val="00536FCC"/>
    <w:rsid w:val="00537141"/>
    <w:rsid w:val="00537166"/>
    <w:rsid w:val="00537527"/>
    <w:rsid w:val="00537A10"/>
    <w:rsid w:val="00537B48"/>
    <w:rsid w:val="00537DB9"/>
    <w:rsid w:val="0054013E"/>
    <w:rsid w:val="00540295"/>
    <w:rsid w:val="0054038A"/>
    <w:rsid w:val="0054042D"/>
    <w:rsid w:val="005407F5"/>
    <w:rsid w:val="0054095F"/>
    <w:rsid w:val="00540C33"/>
    <w:rsid w:val="00540C9F"/>
    <w:rsid w:val="00541331"/>
    <w:rsid w:val="005413FC"/>
    <w:rsid w:val="00541435"/>
    <w:rsid w:val="005414F7"/>
    <w:rsid w:val="00541960"/>
    <w:rsid w:val="00542801"/>
    <w:rsid w:val="005428CD"/>
    <w:rsid w:val="00542B5B"/>
    <w:rsid w:val="00543223"/>
    <w:rsid w:val="0054345D"/>
    <w:rsid w:val="00543CA2"/>
    <w:rsid w:val="00543D08"/>
    <w:rsid w:val="005445EF"/>
    <w:rsid w:val="005446F5"/>
    <w:rsid w:val="0054497E"/>
    <w:rsid w:val="005450A4"/>
    <w:rsid w:val="00545169"/>
    <w:rsid w:val="00545592"/>
    <w:rsid w:val="005458DD"/>
    <w:rsid w:val="00545D32"/>
    <w:rsid w:val="00545D69"/>
    <w:rsid w:val="00545D97"/>
    <w:rsid w:val="005464A3"/>
    <w:rsid w:val="00546892"/>
    <w:rsid w:val="005468AF"/>
    <w:rsid w:val="00547151"/>
    <w:rsid w:val="0054764D"/>
    <w:rsid w:val="005477D0"/>
    <w:rsid w:val="00550059"/>
    <w:rsid w:val="0055080D"/>
    <w:rsid w:val="00550A51"/>
    <w:rsid w:val="00550EB8"/>
    <w:rsid w:val="0055112D"/>
    <w:rsid w:val="005519B6"/>
    <w:rsid w:val="00551A88"/>
    <w:rsid w:val="00551A89"/>
    <w:rsid w:val="00551E04"/>
    <w:rsid w:val="00551E94"/>
    <w:rsid w:val="00552363"/>
    <w:rsid w:val="00552657"/>
    <w:rsid w:val="00552779"/>
    <w:rsid w:val="005528A8"/>
    <w:rsid w:val="00552E70"/>
    <w:rsid w:val="005533FD"/>
    <w:rsid w:val="00553639"/>
    <w:rsid w:val="0055396B"/>
    <w:rsid w:val="00554484"/>
    <w:rsid w:val="00554737"/>
    <w:rsid w:val="00554A4F"/>
    <w:rsid w:val="00554CA8"/>
    <w:rsid w:val="00554EC6"/>
    <w:rsid w:val="0055596C"/>
    <w:rsid w:val="005561D2"/>
    <w:rsid w:val="00556233"/>
    <w:rsid w:val="005562F5"/>
    <w:rsid w:val="00556571"/>
    <w:rsid w:val="00556586"/>
    <w:rsid w:val="00557B1D"/>
    <w:rsid w:val="00557B80"/>
    <w:rsid w:val="00560087"/>
    <w:rsid w:val="0056033F"/>
    <w:rsid w:val="00560765"/>
    <w:rsid w:val="0056098E"/>
    <w:rsid w:val="0056125C"/>
    <w:rsid w:val="00561FAD"/>
    <w:rsid w:val="00562184"/>
    <w:rsid w:val="00562218"/>
    <w:rsid w:val="0056242A"/>
    <w:rsid w:val="00562E47"/>
    <w:rsid w:val="0056343E"/>
    <w:rsid w:val="00563E1D"/>
    <w:rsid w:val="005646EF"/>
    <w:rsid w:val="00564783"/>
    <w:rsid w:val="005649B5"/>
    <w:rsid w:val="0056554B"/>
    <w:rsid w:val="00565740"/>
    <w:rsid w:val="00565CF4"/>
    <w:rsid w:val="00565DC1"/>
    <w:rsid w:val="005663A9"/>
    <w:rsid w:val="005664D7"/>
    <w:rsid w:val="005665D4"/>
    <w:rsid w:val="00566A41"/>
    <w:rsid w:val="00567215"/>
    <w:rsid w:val="0056757F"/>
    <w:rsid w:val="005675A5"/>
    <w:rsid w:val="0056760F"/>
    <w:rsid w:val="00567702"/>
    <w:rsid w:val="005679D8"/>
    <w:rsid w:val="00567ACA"/>
    <w:rsid w:val="00570083"/>
    <w:rsid w:val="0057064D"/>
    <w:rsid w:val="005707C2"/>
    <w:rsid w:val="005707CF"/>
    <w:rsid w:val="00570918"/>
    <w:rsid w:val="00570A42"/>
    <w:rsid w:val="00570CD8"/>
    <w:rsid w:val="0057125F"/>
    <w:rsid w:val="005714A3"/>
    <w:rsid w:val="00571EF8"/>
    <w:rsid w:val="00572024"/>
    <w:rsid w:val="0057208D"/>
    <w:rsid w:val="00572204"/>
    <w:rsid w:val="005726D7"/>
    <w:rsid w:val="00572A26"/>
    <w:rsid w:val="00572E92"/>
    <w:rsid w:val="00572F47"/>
    <w:rsid w:val="0057334A"/>
    <w:rsid w:val="00573859"/>
    <w:rsid w:val="00574174"/>
    <w:rsid w:val="005742CE"/>
    <w:rsid w:val="00574496"/>
    <w:rsid w:val="00574607"/>
    <w:rsid w:val="0057475A"/>
    <w:rsid w:val="00574909"/>
    <w:rsid w:val="00574928"/>
    <w:rsid w:val="00574C10"/>
    <w:rsid w:val="00575545"/>
    <w:rsid w:val="00575555"/>
    <w:rsid w:val="00575662"/>
    <w:rsid w:val="00575A45"/>
    <w:rsid w:val="00575CAB"/>
    <w:rsid w:val="00575FC5"/>
    <w:rsid w:val="00576483"/>
    <w:rsid w:val="005764B3"/>
    <w:rsid w:val="00577764"/>
    <w:rsid w:val="00577F08"/>
    <w:rsid w:val="00577F8C"/>
    <w:rsid w:val="00580315"/>
    <w:rsid w:val="005803A2"/>
    <w:rsid w:val="00580542"/>
    <w:rsid w:val="00580870"/>
    <w:rsid w:val="00580B39"/>
    <w:rsid w:val="00580D02"/>
    <w:rsid w:val="00581272"/>
    <w:rsid w:val="0058153A"/>
    <w:rsid w:val="005819E2"/>
    <w:rsid w:val="005819ED"/>
    <w:rsid w:val="00581D05"/>
    <w:rsid w:val="005824D4"/>
    <w:rsid w:val="00582A55"/>
    <w:rsid w:val="00583562"/>
    <w:rsid w:val="005841A8"/>
    <w:rsid w:val="0058438F"/>
    <w:rsid w:val="005844BC"/>
    <w:rsid w:val="00585127"/>
    <w:rsid w:val="0058570A"/>
    <w:rsid w:val="00585733"/>
    <w:rsid w:val="005859CD"/>
    <w:rsid w:val="005860F7"/>
    <w:rsid w:val="00586753"/>
    <w:rsid w:val="0058680D"/>
    <w:rsid w:val="00586962"/>
    <w:rsid w:val="005869C6"/>
    <w:rsid w:val="00586A39"/>
    <w:rsid w:val="00586BB0"/>
    <w:rsid w:val="00586DB1"/>
    <w:rsid w:val="00587821"/>
    <w:rsid w:val="00587CDB"/>
    <w:rsid w:val="005903AE"/>
    <w:rsid w:val="005906FF"/>
    <w:rsid w:val="00590B82"/>
    <w:rsid w:val="00590E30"/>
    <w:rsid w:val="0059102F"/>
    <w:rsid w:val="005910BC"/>
    <w:rsid w:val="005917F5"/>
    <w:rsid w:val="00591D7B"/>
    <w:rsid w:val="0059255C"/>
    <w:rsid w:val="005926E3"/>
    <w:rsid w:val="00592EBE"/>
    <w:rsid w:val="005930C8"/>
    <w:rsid w:val="00593148"/>
    <w:rsid w:val="005933BF"/>
    <w:rsid w:val="00593465"/>
    <w:rsid w:val="0059377B"/>
    <w:rsid w:val="00593D7D"/>
    <w:rsid w:val="00593DE9"/>
    <w:rsid w:val="00593EA5"/>
    <w:rsid w:val="00593FDF"/>
    <w:rsid w:val="00593FE5"/>
    <w:rsid w:val="00594446"/>
    <w:rsid w:val="00594499"/>
    <w:rsid w:val="00594600"/>
    <w:rsid w:val="00594669"/>
    <w:rsid w:val="00594C23"/>
    <w:rsid w:val="00594D59"/>
    <w:rsid w:val="00594DE1"/>
    <w:rsid w:val="005951A2"/>
    <w:rsid w:val="005959D7"/>
    <w:rsid w:val="00595AE5"/>
    <w:rsid w:val="00595DE9"/>
    <w:rsid w:val="00595EC7"/>
    <w:rsid w:val="0059606C"/>
    <w:rsid w:val="0059633D"/>
    <w:rsid w:val="00596428"/>
    <w:rsid w:val="005964EE"/>
    <w:rsid w:val="005968B3"/>
    <w:rsid w:val="005968D0"/>
    <w:rsid w:val="0059693C"/>
    <w:rsid w:val="00596A0E"/>
    <w:rsid w:val="00596CB2"/>
    <w:rsid w:val="00597150"/>
    <w:rsid w:val="0059721B"/>
    <w:rsid w:val="00597308"/>
    <w:rsid w:val="0059748C"/>
    <w:rsid w:val="005974D9"/>
    <w:rsid w:val="0059775C"/>
    <w:rsid w:val="00597801"/>
    <w:rsid w:val="005A03F4"/>
    <w:rsid w:val="005A088D"/>
    <w:rsid w:val="005A0FD4"/>
    <w:rsid w:val="005A10F2"/>
    <w:rsid w:val="005A1298"/>
    <w:rsid w:val="005A1A83"/>
    <w:rsid w:val="005A1CD1"/>
    <w:rsid w:val="005A2AED"/>
    <w:rsid w:val="005A2CE0"/>
    <w:rsid w:val="005A317E"/>
    <w:rsid w:val="005A31A7"/>
    <w:rsid w:val="005A3484"/>
    <w:rsid w:val="005A368E"/>
    <w:rsid w:val="005A3F42"/>
    <w:rsid w:val="005A4210"/>
    <w:rsid w:val="005A4B6D"/>
    <w:rsid w:val="005A5270"/>
    <w:rsid w:val="005A58C7"/>
    <w:rsid w:val="005A5B65"/>
    <w:rsid w:val="005A5E0E"/>
    <w:rsid w:val="005A669A"/>
    <w:rsid w:val="005A6E16"/>
    <w:rsid w:val="005A700A"/>
    <w:rsid w:val="005A772C"/>
    <w:rsid w:val="005B043B"/>
    <w:rsid w:val="005B072F"/>
    <w:rsid w:val="005B087E"/>
    <w:rsid w:val="005B0C2B"/>
    <w:rsid w:val="005B1566"/>
    <w:rsid w:val="005B19F1"/>
    <w:rsid w:val="005B1BB1"/>
    <w:rsid w:val="005B1CBD"/>
    <w:rsid w:val="005B2B39"/>
    <w:rsid w:val="005B2BC9"/>
    <w:rsid w:val="005B2CE3"/>
    <w:rsid w:val="005B3452"/>
    <w:rsid w:val="005B34A7"/>
    <w:rsid w:val="005B35CC"/>
    <w:rsid w:val="005B3B70"/>
    <w:rsid w:val="005B3D40"/>
    <w:rsid w:val="005B444F"/>
    <w:rsid w:val="005B44EF"/>
    <w:rsid w:val="005B4A53"/>
    <w:rsid w:val="005B5043"/>
    <w:rsid w:val="005B53A6"/>
    <w:rsid w:val="005B5E7E"/>
    <w:rsid w:val="005B63FC"/>
    <w:rsid w:val="005B6F0A"/>
    <w:rsid w:val="005B719C"/>
    <w:rsid w:val="005B7B2A"/>
    <w:rsid w:val="005B7D80"/>
    <w:rsid w:val="005B7F2E"/>
    <w:rsid w:val="005C0171"/>
    <w:rsid w:val="005C03AE"/>
    <w:rsid w:val="005C072B"/>
    <w:rsid w:val="005C0D86"/>
    <w:rsid w:val="005C1193"/>
    <w:rsid w:val="005C1E38"/>
    <w:rsid w:val="005C2072"/>
    <w:rsid w:val="005C277E"/>
    <w:rsid w:val="005C2CB5"/>
    <w:rsid w:val="005C2D2D"/>
    <w:rsid w:val="005C2EF4"/>
    <w:rsid w:val="005C3413"/>
    <w:rsid w:val="005C3A45"/>
    <w:rsid w:val="005C3B81"/>
    <w:rsid w:val="005C4223"/>
    <w:rsid w:val="005C466F"/>
    <w:rsid w:val="005C4A97"/>
    <w:rsid w:val="005C4F64"/>
    <w:rsid w:val="005C52F8"/>
    <w:rsid w:val="005C5303"/>
    <w:rsid w:val="005C53AF"/>
    <w:rsid w:val="005C5BB3"/>
    <w:rsid w:val="005C5D91"/>
    <w:rsid w:val="005C5DBB"/>
    <w:rsid w:val="005C6327"/>
    <w:rsid w:val="005C6524"/>
    <w:rsid w:val="005C667A"/>
    <w:rsid w:val="005C7786"/>
    <w:rsid w:val="005C789B"/>
    <w:rsid w:val="005C79E1"/>
    <w:rsid w:val="005C7EC0"/>
    <w:rsid w:val="005D007B"/>
    <w:rsid w:val="005D038D"/>
    <w:rsid w:val="005D04B4"/>
    <w:rsid w:val="005D06D0"/>
    <w:rsid w:val="005D0818"/>
    <w:rsid w:val="005D0829"/>
    <w:rsid w:val="005D0CB4"/>
    <w:rsid w:val="005D0D9D"/>
    <w:rsid w:val="005D100D"/>
    <w:rsid w:val="005D18BE"/>
    <w:rsid w:val="005D1A1A"/>
    <w:rsid w:val="005D1E79"/>
    <w:rsid w:val="005D24BB"/>
    <w:rsid w:val="005D28FA"/>
    <w:rsid w:val="005D295D"/>
    <w:rsid w:val="005D2CAE"/>
    <w:rsid w:val="005D2F39"/>
    <w:rsid w:val="005D306D"/>
    <w:rsid w:val="005D3151"/>
    <w:rsid w:val="005D33BD"/>
    <w:rsid w:val="005D3E94"/>
    <w:rsid w:val="005D40CC"/>
    <w:rsid w:val="005D44B3"/>
    <w:rsid w:val="005D4821"/>
    <w:rsid w:val="005D4A5B"/>
    <w:rsid w:val="005D4E4D"/>
    <w:rsid w:val="005D5035"/>
    <w:rsid w:val="005D52DC"/>
    <w:rsid w:val="005D54C0"/>
    <w:rsid w:val="005D5747"/>
    <w:rsid w:val="005D5B68"/>
    <w:rsid w:val="005D5E3C"/>
    <w:rsid w:val="005D66D3"/>
    <w:rsid w:val="005D6AE3"/>
    <w:rsid w:val="005D71B0"/>
    <w:rsid w:val="005D74DF"/>
    <w:rsid w:val="005D78C3"/>
    <w:rsid w:val="005D7E45"/>
    <w:rsid w:val="005E0876"/>
    <w:rsid w:val="005E0BAB"/>
    <w:rsid w:val="005E0F71"/>
    <w:rsid w:val="005E114B"/>
    <w:rsid w:val="005E118C"/>
    <w:rsid w:val="005E11D5"/>
    <w:rsid w:val="005E20A1"/>
    <w:rsid w:val="005E20E0"/>
    <w:rsid w:val="005E270C"/>
    <w:rsid w:val="005E29EE"/>
    <w:rsid w:val="005E2CCA"/>
    <w:rsid w:val="005E2DF0"/>
    <w:rsid w:val="005E2E5F"/>
    <w:rsid w:val="005E2EDD"/>
    <w:rsid w:val="005E3374"/>
    <w:rsid w:val="005E38AB"/>
    <w:rsid w:val="005E4FC9"/>
    <w:rsid w:val="005E54FF"/>
    <w:rsid w:val="005E55BF"/>
    <w:rsid w:val="005E578C"/>
    <w:rsid w:val="005E5ABE"/>
    <w:rsid w:val="005E5E33"/>
    <w:rsid w:val="005E5EDF"/>
    <w:rsid w:val="005E5F0E"/>
    <w:rsid w:val="005E679B"/>
    <w:rsid w:val="005E67D4"/>
    <w:rsid w:val="005E6C3F"/>
    <w:rsid w:val="005E7274"/>
    <w:rsid w:val="005E7287"/>
    <w:rsid w:val="005E75AF"/>
    <w:rsid w:val="005E7B07"/>
    <w:rsid w:val="005E7C55"/>
    <w:rsid w:val="005E7DF2"/>
    <w:rsid w:val="005E7E59"/>
    <w:rsid w:val="005F04E6"/>
    <w:rsid w:val="005F0793"/>
    <w:rsid w:val="005F1131"/>
    <w:rsid w:val="005F1155"/>
    <w:rsid w:val="005F1295"/>
    <w:rsid w:val="005F16C6"/>
    <w:rsid w:val="005F18B4"/>
    <w:rsid w:val="005F1A7D"/>
    <w:rsid w:val="005F1C64"/>
    <w:rsid w:val="005F20BD"/>
    <w:rsid w:val="005F2312"/>
    <w:rsid w:val="005F26D1"/>
    <w:rsid w:val="005F2A65"/>
    <w:rsid w:val="005F3013"/>
    <w:rsid w:val="005F307B"/>
    <w:rsid w:val="005F3372"/>
    <w:rsid w:val="005F3F64"/>
    <w:rsid w:val="005F4D69"/>
    <w:rsid w:val="005F5045"/>
    <w:rsid w:val="005F5386"/>
    <w:rsid w:val="005F5669"/>
    <w:rsid w:val="005F5ADF"/>
    <w:rsid w:val="005F5BC6"/>
    <w:rsid w:val="005F61F5"/>
    <w:rsid w:val="005F6380"/>
    <w:rsid w:val="005F66B7"/>
    <w:rsid w:val="005F66F0"/>
    <w:rsid w:val="005F6ACD"/>
    <w:rsid w:val="005F6EE8"/>
    <w:rsid w:val="005F7185"/>
    <w:rsid w:val="005F7347"/>
    <w:rsid w:val="005F73CA"/>
    <w:rsid w:val="005F7417"/>
    <w:rsid w:val="005F77F9"/>
    <w:rsid w:val="005F7C49"/>
    <w:rsid w:val="005F7CBA"/>
    <w:rsid w:val="005F7CF1"/>
    <w:rsid w:val="005F7E74"/>
    <w:rsid w:val="005F7F1C"/>
    <w:rsid w:val="006002FB"/>
    <w:rsid w:val="0060062B"/>
    <w:rsid w:val="00600699"/>
    <w:rsid w:val="006014D1"/>
    <w:rsid w:val="006014FC"/>
    <w:rsid w:val="00601737"/>
    <w:rsid w:val="006019D7"/>
    <w:rsid w:val="00601B20"/>
    <w:rsid w:val="00601C8C"/>
    <w:rsid w:val="00601D6B"/>
    <w:rsid w:val="00601DCA"/>
    <w:rsid w:val="00601E45"/>
    <w:rsid w:val="00601EEE"/>
    <w:rsid w:val="00602050"/>
    <w:rsid w:val="00602170"/>
    <w:rsid w:val="00602815"/>
    <w:rsid w:val="00602AE3"/>
    <w:rsid w:val="00602DC6"/>
    <w:rsid w:val="006030AE"/>
    <w:rsid w:val="006037A4"/>
    <w:rsid w:val="006037FA"/>
    <w:rsid w:val="00603982"/>
    <w:rsid w:val="00603D89"/>
    <w:rsid w:val="006046BA"/>
    <w:rsid w:val="006049DF"/>
    <w:rsid w:val="0060523B"/>
    <w:rsid w:val="006052BC"/>
    <w:rsid w:val="006056DE"/>
    <w:rsid w:val="00605779"/>
    <w:rsid w:val="00605857"/>
    <w:rsid w:val="00606244"/>
    <w:rsid w:val="006063CD"/>
    <w:rsid w:val="00606407"/>
    <w:rsid w:val="00606D04"/>
    <w:rsid w:val="00607306"/>
    <w:rsid w:val="006073B4"/>
    <w:rsid w:val="0060750C"/>
    <w:rsid w:val="006076C3"/>
    <w:rsid w:val="006077A0"/>
    <w:rsid w:val="006077D6"/>
    <w:rsid w:val="006078E0"/>
    <w:rsid w:val="00607AB0"/>
    <w:rsid w:val="00607DA7"/>
    <w:rsid w:val="0061015A"/>
    <w:rsid w:val="006104C4"/>
    <w:rsid w:val="00610BDA"/>
    <w:rsid w:val="00610E6B"/>
    <w:rsid w:val="0061111C"/>
    <w:rsid w:val="00611215"/>
    <w:rsid w:val="00611232"/>
    <w:rsid w:val="0061186C"/>
    <w:rsid w:val="00611CF1"/>
    <w:rsid w:val="00611E42"/>
    <w:rsid w:val="00611F37"/>
    <w:rsid w:val="00611FC3"/>
    <w:rsid w:val="006123F5"/>
    <w:rsid w:val="006127BC"/>
    <w:rsid w:val="00612812"/>
    <w:rsid w:val="006128B5"/>
    <w:rsid w:val="00612995"/>
    <w:rsid w:val="006129B2"/>
    <w:rsid w:val="00612EFD"/>
    <w:rsid w:val="0061305C"/>
    <w:rsid w:val="00613ABE"/>
    <w:rsid w:val="00613DC0"/>
    <w:rsid w:val="00613DF8"/>
    <w:rsid w:val="006144AC"/>
    <w:rsid w:val="006146B5"/>
    <w:rsid w:val="006147CD"/>
    <w:rsid w:val="00614A31"/>
    <w:rsid w:val="006152BA"/>
    <w:rsid w:val="00615399"/>
    <w:rsid w:val="006156BC"/>
    <w:rsid w:val="00615771"/>
    <w:rsid w:val="006158E8"/>
    <w:rsid w:val="00615945"/>
    <w:rsid w:val="00615A3E"/>
    <w:rsid w:val="00615A57"/>
    <w:rsid w:val="00615AD7"/>
    <w:rsid w:val="00615CF9"/>
    <w:rsid w:val="00615DA3"/>
    <w:rsid w:val="006160EB"/>
    <w:rsid w:val="0061633A"/>
    <w:rsid w:val="00616AC6"/>
    <w:rsid w:val="00616B1C"/>
    <w:rsid w:val="00616C13"/>
    <w:rsid w:val="00616D5D"/>
    <w:rsid w:val="00616F40"/>
    <w:rsid w:val="006171BD"/>
    <w:rsid w:val="00617423"/>
    <w:rsid w:val="00617429"/>
    <w:rsid w:val="006174E7"/>
    <w:rsid w:val="0061794A"/>
    <w:rsid w:val="00617AA0"/>
    <w:rsid w:val="00617BAC"/>
    <w:rsid w:val="00617D4D"/>
    <w:rsid w:val="006202A9"/>
    <w:rsid w:val="0062033C"/>
    <w:rsid w:val="00620499"/>
    <w:rsid w:val="006205B6"/>
    <w:rsid w:val="0062074D"/>
    <w:rsid w:val="00620A71"/>
    <w:rsid w:val="006215C0"/>
    <w:rsid w:val="00621816"/>
    <w:rsid w:val="006219EA"/>
    <w:rsid w:val="00621A99"/>
    <w:rsid w:val="00621B31"/>
    <w:rsid w:val="006228AB"/>
    <w:rsid w:val="006234CA"/>
    <w:rsid w:val="0062360D"/>
    <w:rsid w:val="006238C6"/>
    <w:rsid w:val="00623D50"/>
    <w:rsid w:val="0062409D"/>
    <w:rsid w:val="0062479B"/>
    <w:rsid w:val="00624B14"/>
    <w:rsid w:val="00624DCC"/>
    <w:rsid w:val="00624FDD"/>
    <w:rsid w:val="00625036"/>
    <w:rsid w:val="00625106"/>
    <w:rsid w:val="006252CF"/>
    <w:rsid w:val="0062567F"/>
    <w:rsid w:val="00625DD7"/>
    <w:rsid w:val="00625FD2"/>
    <w:rsid w:val="0062639B"/>
    <w:rsid w:val="00626527"/>
    <w:rsid w:val="006267BF"/>
    <w:rsid w:val="00626A42"/>
    <w:rsid w:val="00626CDC"/>
    <w:rsid w:val="00626D7D"/>
    <w:rsid w:val="00627134"/>
    <w:rsid w:val="00627361"/>
    <w:rsid w:val="00627496"/>
    <w:rsid w:val="00627828"/>
    <w:rsid w:val="006301C8"/>
    <w:rsid w:val="006301D6"/>
    <w:rsid w:val="006304CD"/>
    <w:rsid w:val="006305A0"/>
    <w:rsid w:val="006306FC"/>
    <w:rsid w:val="006309D7"/>
    <w:rsid w:val="00630A71"/>
    <w:rsid w:val="00630C4E"/>
    <w:rsid w:val="00630E70"/>
    <w:rsid w:val="00631341"/>
    <w:rsid w:val="006313B9"/>
    <w:rsid w:val="006314F9"/>
    <w:rsid w:val="006318D5"/>
    <w:rsid w:val="00631D0C"/>
    <w:rsid w:val="00631E94"/>
    <w:rsid w:val="00632182"/>
    <w:rsid w:val="006325BC"/>
    <w:rsid w:val="006326F7"/>
    <w:rsid w:val="006328D4"/>
    <w:rsid w:val="00632E02"/>
    <w:rsid w:val="0063304F"/>
    <w:rsid w:val="00633441"/>
    <w:rsid w:val="00634120"/>
    <w:rsid w:val="0063484E"/>
    <w:rsid w:val="00634982"/>
    <w:rsid w:val="00634E10"/>
    <w:rsid w:val="00634E5E"/>
    <w:rsid w:val="006353BB"/>
    <w:rsid w:val="00635EA1"/>
    <w:rsid w:val="00635F4C"/>
    <w:rsid w:val="00636013"/>
    <w:rsid w:val="006361A7"/>
    <w:rsid w:val="006362DE"/>
    <w:rsid w:val="00636E1E"/>
    <w:rsid w:val="006372FA"/>
    <w:rsid w:val="00637AB8"/>
    <w:rsid w:val="00637BAD"/>
    <w:rsid w:val="00637E17"/>
    <w:rsid w:val="00637FD0"/>
    <w:rsid w:val="006401F5"/>
    <w:rsid w:val="0064026C"/>
    <w:rsid w:val="00640925"/>
    <w:rsid w:val="00640DE4"/>
    <w:rsid w:val="00640E62"/>
    <w:rsid w:val="006411D5"/>
    <w:rsid w:val="00641420"/>
    <w:rsid w:val="0064172F"/>
    <w:rsid w:val="00641F40"/>
    <w:rsid w:val="006429D6"/>
    <w:rsid w:val="0064311D"/>
    <w:rsid w:val="006431B1"/>
    <w:rsid w:val="0064333C"/>
    <w:rsid w:val="006433E1"/>
    <w:rsid w:val="006436E0"/>
    <w:rsid w:val="006436EB"/>
    <w:rsid w:val="00643B45"/>
    <w:rsid w:val="00643B73"/>
    <w:rsid w:val="006450E3"/>
    <w:rsid w:val="0064524D"/>
    <w:rsid w:val="006456F9"/>
    <w:rsid w:val="006459F0"/>
    <w:rsid w:val="006462EB"/>
    <w:rsid w:val="006463F7"/>
    <w:rsid w:val="0064669D"/>
    <w:rsid w:val="00646AF6"/>
    <w:rsid w:val="0064747A"/>
    <w:rsid w:val="006477C1"/>
    <w:rsid w:val="006500CA"/>
    <w:rsid w:val="006505A3"/>
    <w:rsid w:val="00650CFD"/>
    <w:rsid w:val="0065165C"/>
    <w:rsid w:val="00651B35"/>
    <w:rsid w:val="00652439"/>
    <w:rsid w:val="00652579"/>
    <w:rsid w:val="006527A5"/>
    <w:rsid w:val="006527BB"/>
    <w:rsid w:val="006536F4"/>
    <w:rsid w:val="0065374D"/>
    <w:rsid w:val="00653C09"/>
    <w:rsid w:val="0065410D"/>
    <w:rsid w:val="00654282"/>
    <w:rsid w:val="00654344"/>
    <w:rsid w:val="0065446A"/>
    <w:rsid w:val="006545F6"/>
    <w:rsid w:val="006546B2"/>
    <w:rsid w:val="006547A8"/>
    <w:rsid w:val="00655123"/>
    <w:rsid w:val="006554CF"/>
    <w:rsid w:val="00655792"/>
    <w:rsid w:val="006559EE"/>
    <w:rsid w:val="00655E24"/>
    <w:rsid w:val="00655FD2"/>
    <w:rsid w:val="00656191"/>
    <w:rsid w:val="0065646A"/>
    <w:rsid w:val="00656613"/>
    <w:rsid w:val="00656733"/>
    <w:rsid w:val="006568D0"/>
    <w:rsid w:val="0065699C"/>
    <w:rsid w:val="00656A11"/>
    <w:rsid w:val="00656AE2"/>
    <w:rsid w:val="00656EC2"/>
    <w:rsid w:val="0065757D"/>
    <w:rsid w:val="006576D3"/>
    <w:rsid w:val="006578B3"/>
    <w:rsid w:val="006578DD"/>
    <w:rsid w:val="00657C26"/>
    <w:rsid w:val="00657FCA"/>
    <w:rsid w:val="00660192"/>
    <w:rsid w:val="00660221"/>
    <w:rsid w:val="00660B0C"/>
    <w:rsid w:val="0066105C"/>
    <w:rsid w:val="0066136A"/>
    <w:rsid w:val="00661672"/>
    <w:rsid w:val="00661F8E"/>
    <w:rsid w:val="0066204B"/>
    <w:rsid w:val="006626ED"/>
    <w:rsid w:val="00662709"/>
    <w:rsid w:val="00662882"/>
    <w:rsid w:val="00662B16"/>
    <w:rsid w:val="00663242"/>
    <w:rsid w:val="00663293"/>
    <w:rsid w:val="00664539"/>
    <w:rsid w:val="006645AF"/>
    <w:rsid w:val="006648F9"/>
    <w:rsid w:val="00664B5A"/>
    <w:rsid w:val="0066505D"/>
    <w:rsid w:val="00665113"/>
    <w:rsid w:val="006652B2"/>
    <w:rsid w:val="00665344"/>
    <w:rsid w:val="006658E9"/>
    <w:rsid w:val="006659AB"/>
    <w:rsid w:val="00665B14"/>
    <w:rsid w:val="006664BB"/>
    <w:rsid w:val="0066670E"/>
    <w:rsid w:val="00666A46"/>
    <w:rsid w:val="00666D17"/>
    <w:rsid w:val="00666EEC"/>
    <w:rsid w:val="006674DE"/>
    <w:rsid w:val="00667A57"/>
    <w:rsid w:val="00667C35"/>
    <w:rsid w:val="00667C41"/>
    <w:rsid w:val="00670C5C"/>
    <w:rsid w:val="00670E72"/>
    <w:rsid w:val="0067178B"/>
    <w:rsid w:val="0067182A"/>
    <w:rsid w:val="00671981"/>
    <w:rsid w:val="00671A5A"/>
    <w:rsid w:val="00671B27"/>
    <w:rsid w:val="00672421"/>
    <w:rsid w:val="0067269B"/>
    <w:rsid w:val="00672F08"/>
    <w:rsid w:val="006733B5"/>
    <w:rsid w:val="006733FE"/>
    <w:rsid w:val="00673927"/>
    <w:rsid w:val="00673B94"/>
    <w:rsid w:val="00673D4A"/>
    <w:rsid w:val="00673F75"/>
    <w:rsid w:val="006743E5"/>
    <w:rsid w:val="00674732"/>
    <w:rsid w:val="00674E07"/>
    <w:rsid w:val="00675340"/>
    <w:rsid w:val="006759DE"/>
    <w:rsid w:val="0067623E"/>
    <w:rsid w:val="00676426"/>
    <w:rsid w:val="00676E07"/>
    <w:rsid w:val="00676F0C"/>
    <w:rsid w:val="00676FF5"/>
    <w:rsid w:val="0067770C"/>
    <w:rsid w:val="00677C8F"/>
    <w:rsid w:val="00677FD7"/>
    <w:rsid w:val="00680314"/>
    <w:rsid w:val="00680445"/>
    <w:rsid w:val="00680454"/>
    <w:rsid w:val="00680983"/>
    <w:rsid w:val="00680A10"/>
    <w:rsid w:val="00680DC8"/>
    <w:rsid w:val="00681246"/>
    <w:rsid w:val="00681314"/>
    <w:rsid w:val="0068174E"/>
    <w:rsid w:val="006819BD"/>
    <w:rsid w:val="00681D85"/>
    <w:rsid w:val="00682428"/>
    <w:rsid w:val="006825C5"/>
    <w:rsid w:val="00683610"/>
    <w:rsid w:val="00684EF9"/>
    <w:rsid w:val="0068508E"/>
    <w:rsid w:val="006850ED"/>
    <w:rsid w:val="00685279"/>
    <w:rsid w:val="006859A4"/>
    <w:rsid w:val="00685B30"/>
    <w:rsid w:val="00685B50"/>
    <w:rsid w:val="00685DAF"/>
    <w:rsid w:val="00685F38"/>
    <w:rsid w:val="006860D4"/>
    <w:rsid w:val="006867CE"/>
    <w:rsid w:val="006869CA"/>
    <w:rsid w:val="00686CB3"/>
    <w:rsid w:val="0068756D"/>
    <w:rsid w:val="006878CC"/>
    <w:rsid w:val="00687CEF"/>
    <w:rsid w:val="006901D5"/>
    <w:rsid w:val="00690925"/>
    <w:rsid w:val="00690986"/>
    <w:rsid w:val="006910FA"/>
    <w:rsid w:val="00691270"/>
    <w:rsid w:val="00691421"/>
    <w:rsid w:val="0069145B"/>
    <w:rsid w:val="0069168B"/>
    <w:rsid w:val="006916DF"/>
    <w:rsid w:val="00691E27"/>
    <w:rsid w:val="00691E33"/>
    <w:rsid w:val="006922A6"/>
    <w:rsid w:val="006927F5"/>
    <w:rsid w:val="00692DAA"/>
    <w:rsid w:val="00692DAC"/>
    <w:rsid w:val="00692F90"/>
    <w:rsid w:val="00692FE3"/>
    <w:rsid w:val="0069328E"/>
    <w:rsid w:val="006932F0"/>
    <w:rsid w:val="00693631"/>
    <w:rsid w:val="00693858"/>
    <w:rsid w:val="00693910"/>
    <w:rsid w:val="00693CE6"/>
    <w:rsid w:val="00693D33"/>
    <w:rsid w:val="00693D8A"/>
    <w:rsid w:val="00693E0A"/>
    <w:rsid w:val="00693EBC"/>
    <w:rsid w:val="006943B6"/>
    <w:rsid w:val="0069460F"/>
    <w:rsid w:val="0069463C"/>
    <w:rsid w:val="00695099"/>
    <w:rsid w:val="00695A69"/>
    <w:rsid w:val="00695F78"/>
    <w:rsid w:val="006964EB"/>
    <w:rsid w:val="00696535"/>
    <w:rsid w:val="0069655E"/>
    <w:rsid w:val="006967D3"/>
    <w:rsid w:val="00696C07"/>
    <w:rsid w:val="00696FD4"/>
    <w:rsid w:val="0069774B"/>
    <w:rsid w:val="00697DB5"/>
    <w:rsid w:val="00697DCF"/>
    <w:rsid w:val="00697DE1"/>
    <w:rsid w:val="006A00F0"/>
    <w:rsid w:val="006A02C6"/>
    <w:rsid w:val="006A060A"/>
    <w:rsid w:val="006A0720"/>
    <w:rsid w:val="006A0FAD"/>
    <w:rsid w:val="006A1016"/>
    <w:rsid w:val="006A1397"/>
    <w:rsid w:val="006A1741"/>
    <w:rsid w:val="006A20A7"/>
    <w:rsid w:val="006A2309"/>
    <w:rsid w:val="006A23B6"/>
    <w:rsid w:val="006A23E0"/>
    <w:rsid w:val="006A249A"/>
    <w:rsid w:val="006A26B5"/>
    <w:rsid w:val="006A2A95"/>
    <w:rsid w:val="006A2D58"/>
    <w:rsid w:val="006A36A1"/>
    <w:rsid w:val="006A3951"/>
    <w:rsid w:val="006A3BC0"/>
    <w:rsid w:val="006A4227"/>
    <w:rsid w:val="006A476F"/>
    <w:rsid w:val="006A4C08"/>
    <w:rsid w:val="006A4F5E"/>
    <w:rsid w:val="006A529D"/>
    <w:rsid w:val="006A52F5"/>
    <w:rsid w:val="006A553F"/>
    <w:rsid w:val="006A57CE"/>
    <w:rsid w:val="006A5BD3"/>
    <w:rsid w:val="006A6150"/>
    <w:rsid w:val="006A67A1"/>
    <w:rsid w:val="006A697F"/>
    <w:rsid w:val="006A6AAF"/>
    <w:rsid w:val="006A6D3B"/>
    <w:rsid w:val="006A6EFF"/>
    <w:rsid w:val="006A6F12"/>
    <w:rsid w:val="006A73BA"/>
    <w:rsid w:val="006A76E0"/>
    <w:rsid w:val="006B0572"/>
    <w:rsid w:val="006B06CD"/>
    <w:rsid w:val="006B0793"/>
    <w:rsid w:val="006B1549"/>
    <w:rsid w:val="006B1A04"/>
    <w:rsid w:val="006B1A31"/>
    <w:rsid w:val="006B1B75"/>
    <w:rsid w:val="006B1B78"/>
    <w:rsid w:val="006B2141"/>
    <w:rsid w:val="006B24FF"/>
    <w:rsid w:val="006B29BE"/>
    <w:rsid w:val="006B3F4E"/>
    <w:rsid w:val="006B4573"/>
    <w:rsid w:val="006B45B1"/>
    <w:rsid w:val="006B4638"/>
    <w:rsid w:val="006B4800"/>
    <w:rsid w:val="006B49E7"/>
    <w:rsid w:val="006B4CCD"/>
    <w:rsid w:val="006B555B"/>
    <w:rsid w:val="006B55C7"/>
    <w:rsid w:val="006B56E4"/>
    <w:rsid w:val="006B5AA3"/>
    <w:rsid w:val="006B657B"/>
    <w:rsid w:val="006B65BC"/>
    <w:rsid w:val="006B69AD"/>
    <w:rsid w:val="006B6B42"/>
    <w:rsid w:val="006B6C28"/>
    <w:rsid w:val="006B72AC"/>
    <w:rsid w:val="006B7345"/>
    <w:rsid w:val="006B7678"/>
    <w:rsid w:val="006B7737"/>
    <w:rsid w:val="006C0971"/>
    <w:rsid w:val="006C0DF7"/>
    <w:rsid w:val="006C1177"/>
    <w:rsid w:val="006C17B4"/>
    <w:rsid w:val="006C1869"/>
    <w:rsid w:val="006C1890"/>
    <w:rsid w:val="006C19BD"/>
    <w:rsid w:val="006C1DC0"/>
    <w:rsid w:val="006C1E02"/>
    <w:rsid w:val="006C22B0"/>
    <w:rsid w:val="006C2334"/>
    <w:rsid w:val="006C2802"/>
    <w:rsid w:val="006C2AF2"/>
    <w:rsid w:val="006C2E06"/>
    <w:rsid w:val="006C2E5C"/>
    <w:rsid w:val="006C3185"/>
    <w:rsid w:val="006C366B"/>
    <w:rsid w:val="006C368A"/>
    <w:rsid w:val="006C384C"/>
    <w:rsid w:val="006C48F4"/>
    <w:rsid w:val="006C4DA3"/>
    <w:rsid w:val="006C5325"/>
    <w:rsid w:val="006C53DB"/>
    <w:rsid w:val="006C5428"/>
    <w:rsid w:val="006C5DED"/>
    <w:rsid w:val="006C656B"/>
    <w:rsid w:val="006C6666"/>
    <w:rsid w:val="006C686A"/>
    <w:rsid w:val="006C68E7"/>
    <w:rsid w:val="006C7001"/>
    <w:rsid w:val="006C7067"/>
    <w:rsid w:val="006C7600"/>
    <w:rsid w:val="006C762B"/>
    <w:rsid w:val="006C77EC"/>
    <w:rsid w:val="006C796E"/>
    <w:rsid w:val="006C7AC3"/>
    <w:rsid w:val="006C7CF6"/>
    <w:rsid w:val="006C7EC9"/>
    <w:rsid w:val="006C7FC8"/>
    <w:rsid w:val="006D00FF"/>
    <w:rsid w:val="006D030C"/>
    <w:rsid w:val="006D045F"/>
    <w:rsid w:val="006D054F"/>
    <w:rsid w:val="006D0C02"/>
    <w:rsid w:val="006D0D29"/>
    <w:rsid w:val="006D0E45"/>
    <w:rsid w:val="006D0F86"/>
    <w:rsid w:val="006D1000"/>
    <w:rsid w:val="006D145A"/>
    <w:rsid w:val="006D154D"/>
    <w:rsid w:val="006D158E"/>
    <w:rsid w:val="006D1861"/>
    <w:rsid w:val="006D18B2"/>
    <w:rsid w:val="006D1CD1"/>
    <w:rsid w:val="006D1D95"/>
    <w:rsid w:val="006D1F25"/>
    <w:rsid w:val="006D2720"/>
    <w:rsid w:val="006D2B78"/>
    <w:rsid w:val="006D2DC3"/>
    <w:rsid w:val="006D34CE"/>
    <w:rsid w:val="006D37D0"/>
    <w:rsid w:val="006D385B"/>
    <w:rsid w:val="006D3923"/>
    <w:rsid w:val="006D3AEE"/>
    <w:rsid w:val="006D4392"/>
    <w:rsid w:val="006D439F"/>
    <w:rsid w:val="006D4844"/>
    <w:rsid w:val="006D5693"/>
    <w:rsid w:val="006D6086"/>
    <w:rsid w:val="006D6658"/>
    <w:rsid w:val="006D6719"/>
    <w:rsid w:val="006D67E7"/>
    <w:rsid w:val="006D67EC"/>
    <w:rsid w:val="006D6A20"/>
    <w:rsid w:val="006D6E29"/>
    <w:rsid w:val="006D6FA7"/>
    <w:rsid w:val="006D7516"/>
    <w:rsid w:val="006D7532"/>
    <w:rsid w:val="006D7C23"/>
    <w:rsid w:val="006D7E8F"/>
    <w:rsid w:val="006E04AA"/>
    <w:rsid w:val="006E065C"/>
    <w:rsid w:val="006E09C5"/>
    <w:rsid w:val="006E0EC7"/>
    <w:rsid w:val="006E0ECA"/>
    <w:rsid w:val="006E10F5"/>
    <w:rsid w:val="006E1367"/>
    <w:rsid w:val="006E1530"/>
    <w:rsid w:val="006E1DCD"/>
    <w:rsid w:val="006E24CE"/>
    <w:rsid w:val="006E26BC"/>
    <w:rsid w:val="006E2974"/>
    <w:rsid w:val="006E2A9B"/>
    <w:rsid w:val="006E2CBC"/>
    <w:rsid w:val="006E2FA4"/>
    <w:rsid w:val="006E3284"/>
    <w:rsid w:val="006E3BC6"/>
    <w:rsid w:val="006E411C"/>
    <w:rsid w:val="006E415C"/>
    <w:rsid w:val="006E44C4"/>
    <w:rsid w:val="006E4520"/>
    <w:rsid w:val="006E4CDA"/>
    <w:rsid w:val="006E4D13"/>
    <w:rsid w:val="006E53C3"/>
    <w:rsid w:val="006E58B6"/>
    <w:rsid w:val="006E5E61"/>
    <w:rsid w:val="006E6034"/>
    <w:rsid w:val="006E6431"/>
    <w:rsid w:val="006E67BD"/>
    <w:rsid w:val="006E6D35"/>
    <w:rsid w:val="006E74DD"/>
    <w:rsid w:val="006E7796"/>
    <w:rsid w:val="006E7AC8"/>
    <w:rsid w:val="006F030A"/>
    <w:rsid w:val="006F0832"/>
    <w:rsid w:val="006F1A69"/>
    <w:rsid w:val="006F1C56"/>
    <w:rsid w:val="006F2607"/>
    <w:rsid w:val="006F371E"/>
    <w:rsid w:val="006F389E"/>
    <w:rsid w:val="006F4920"/>
    <w:rsid w:val="006F5423"/>
    <w:rsid w:val="006F5689"/>
    <w:rsid w:val="006F575F"/>
    <w:rsid w:val="006F5FA3"/>
    <w:rsid w:val="006F6399"/>
    <w:rsid w:val="006F7378"/>
    <w:rsid w:val="006F783A"/>
    <w:rsid w:val="006F7B96"/>
    <w:rsid w:val="0070008A"/>
    <w:rsid w:val="00700221"/>
    <w:rsid w:val="007002EE"/>
    <w:rsid w:val="0070046E"/>
    <w:rsid w:val="007004D0"/>
    <w:rsid w:val="00700568"/>
    <w:rsid w:val="007009CA"/>
    <w:rsid w:val="00700AE6"/>
    <w:rsid w:val="00700CD1"/>
    <w:rsid w:val="00700ECF"/>
    <w:rsid w:val="00701045"/>
    <w:rsid w:val="007012A3"/>
    <w:rsid w:val="007012CB"/>
    <w:rsid w:val="0070131D"/>
    <w:rsid w:val="007014A6"/>
    <w:rsid w:val="00701773"/>
    <w:rsid w:val="007018D0"/>
    <w:rsid w:val="00701FB8"/>
    <w:rsid w:val="0070214D"/>
    <w:rsid w:val="00702227"/>
    <w:rsid w:val="00702C60"/>
    <w:rsid w:val="0070345D"/>
    <w:rsid w:val="00703B86"/>
    <w:rsid w:val="00703CF8"/>
    <w:rsid w:val="00703DC3"/>
    <w:rsid w:val="00703F36"/>
    <w:rsid w:val="0070435B"/>
    <w:rsid w:val="00704D1D"/>
    <w:rsid w:val="007058DF"/>
    <w:rsid w:val="007060AE"/>
    <w:rsid w:val="007061F1"/>
    <w:rsid w:val="007062A3"/>
    <w:rsid w:val="0070666C"/>
    <w:rsid w:val="007067C8"/>
    <w:rsid w:val="00707238"/>
    <w:rsid w:val="00707680"/>
    <w:rsid w:val="00707C40"/>
    <w:rsid w:val="00707FAC"/>
    <w:rsid w:val="00710319"/>
    <w:rsid w:val="00710335"/>
    <w:rsid w:val="007103A1"/>
    <w:rsid w:val="00710598"/>
    <w:rsid w:val="007109C3"/>
    <w:rsid w:val="00710D67"/>
    <w:rsid w:val="00710D71"/>
    <w:rsid w:val="007110DD"/>
    <w:rsid w:val="00711811"/>
    <w:rsid w:val="00711898"/>
    <w:rsid w:val="007119C7"/>
    <w:rsid w:val="00711C74"/>
    <w:rsid w:val="00711EF9"/>
    <w:rsid w:val="00711F3C"/>
    <w:rsid w:val="00712346"/>
    <w:rsid w:val="00712540"/>
    <w:rsid w:val="007126FA"/>
    <w:rsid w:val="00712E4F"/>
    <w:rsid w:val="007132E0"/>
    <w:rsid w:val="00713987"/>
    <w:rsid w:val="00713A50"/>
    <w:rsid w:val="007140EC"/>
    <w:rsid w:val="0071429D"/>
    <w:rsid w:val="007143BE"/>
    <w:rsid w:val="00714658"/>
    <w:rsid w:val="00715144"/>
    <w:rsid w:val="0071521F"/>
    <w:rsid w:val="00715268"/>
    <w:rsid w:val="007153EE"/>
    <w:rsid w:val="0071570A"/>
    <w:rsid w:val="00715834"/>
    <w:rsid w:val="00715DFA"/>
    <w:rsid w:val="00716210"/>
    <w:rsid w:val="007163BF"/>
    <w:rsid w:val="00716932"/>
    <w:rsid w:val="00717440"/>
    <w:rsid w:val="00717465"/>
    <w:rsid w:val="007175ED"/>
    <w:rsid w:val="0071778C"/>
    <w:rsid w:val="00717DBE"/>
    <w:rsid w:val="00720D39"/>
    <w:rsid w:val="00720D77"/>
    <w:rsid w:val="00720D7D"/>
    <w:rsid w:val="00720FCD"/>
    <w:rsid w:val="00722250"/>
    <w:rsid w:val="007226D4"/>
    <w:rsid w:val="00722708"/>
    <w:rsid w:val="007228E7"/>
    <w:rsid w:val="00722B6D"/>
    <w:rsid w:val="00723042"/>
    <w:rsid w:val="00723110"/>
    <w:rsid w:val="00723725"/>
    <w:rsid w:val="00723D69"/>
    <w:rsid w:val="00723EAA"/>
    <w:rsid w:val="00723ECC"/>
    <w:rsid w:val="007243F1"/>
    <w:rsid w:val="007244A6"/>
    <w:rsid w:val="00724CE0"/>
    <w:rsid w:val="00724D30"/>
    <w:rsid w:val="00725041"/>
    <w:rsid w:val="007254D4"/>
    <w:rsid w:val="00725823"/>
    <w:rsid w:val="00725959"/>
    <w:rsid w:val="00725AF0"/>
    <w:rsid w:val="00725FBA"/>
    <w:rsid w:val="00726B55"/>
    <w:rsid w:val="00726D11"/>
    <w:rsid w:val="00726F9A"/>
    <w:rsid w:val="007271F0"/>
    <w:rsid w:val="00727244"/>
    <w:rsid w:val="007273E7"/>
    <w:rsid w:val="0072743C"/>
    <w:rsid w:val="0072759A"/>
    <w:rsid w:val="00727844"/>
    <w:rsid w:val="00727B21"/>
    <w:rsid w:val="00727C53"/>
    <w:rsid w:val="00727D4F"/>
    <w:rsid w:val="00727E5E"/>
    <w:rsid w:val="00730247"/>
    <w:rsid w:val="007302D3"/>
    <w:rsid w:val="00730E15"/>
    <w:rsid w:val="00731159"/>
    <w:rsid w:val="007315B5"/>
    <w:rsid w:val="007315CF"/>
    <w:rsid w:val="00731C96"/>
    <w:rsid w:val="00731CBF"/>
    <w:rsid w:val="007326D6"/>
    <w:rsid w:val="0073289A"/>
    <w:rsid w:val="00732A7B"/>
    <w:rsid w:val="00733C46"/>
    <w:rsid w:val="0073428D"/>
    <w:rsid w:val="00734365"/>
    <w:rsid w:val="00734648"/>
    <w:rsid w:val="00735020"/>
    <w:rsid w:val="007357F8"/>
    <w:rsid w:val="007358A6"/>
    <w:rsid w:val="00735AC4"/>
    <w:rsid w:val="00735CB0"/>
    <w:rsid w:val="00735CDB"/>
    <w:rsid w:val="00735F0B"/>
    <w:rsid w:val="0073686E"/>
    <w:rsid w:val="007368DD"/>
    <w:rsid w:val="00736993"/>
    <w:rsid w:val="00736EA8"/>
    <w:rsid w:val="007379E5"/>
    <w:rsid w:val="00737FA8"/>
    <w:rsid w:val="0074028D"/>
    <w:rsid w:val="007404E0"/>
    <w:rsid w:val="0074074C"/>
    <w:rsid w:val="007407CF"/>
    <w:rsid w:val="00740C53"/>
    <w:rsid w:val="0074140E"/>
    <w:rsid w:val="00741595"/>
    <w:rsid w:val="007417C0"/>
    <w:rsid w:val="00741917"/>
    <w:rsid w:val="00741A90"/>
    <w:rsid w:val="007420A0"/>
    <w:rsid w:val="00742284"/>
    <w:rsid w:val="007422F7"/>
    <w:rsid w:val="00742367"/>
    <w:rsid w:val="00742623"/>
    <w:rsid w:val="00742742"/>
    <w:rsid w:val="007427FF"/>
    <w:rsid w:val="007431B9"/>
    <w:rsid w:val="00743A8E"/>
    <w:rsid w:val="00743EF3"/>
    <w:rsid w:val="00744061"/>
    <w:rsid w:val="00744737"/>
    <w:rsid w:val="00744787"/>
    <w:rsid w:val="00744A63"/>
    <w:rsid w:val="00745718"/>
    <w:rsid w:val="007458A1"/>
    <w:rsid w:val="00745B82"/>
    <w:rsid w:val="00745F73"/>
    <w:rsid w:val="00745FEE"/>
    <w:rsid w:val="007460E9"/>
    <w:rsid w:val="007464E1"/>
    <w:rsid w:val="0074656D"/>
    <w:rsid w:val="00746C8F"/>
    <w:rsid w:val="00746E05"/>
    <w:rsid w:val="00747131"/>
    <w:rsid w:val="00747175"/>
    <w:rsid w:val="007473BC"/>
    <w:rsid w:val="007474F8"/>
    <w:rsid w:val="00747806"/>
    <w:rsid w:val="0074784D"/>
    <w:rsid w:val="007479F1"/>
    <w:rsid w:val="00747CE8"/>
    <w:rsid w:val="00747EDB"/>
    <w:rsid w:val="00747FB2"/>
    <w:rsid w:val="007505CC"/>
    <w:rsid w:val="007508B4"/>
    <w:rsid w:val="0075093A"/>
    <w:rsid w:val="00750B16"/>
    <w:rsid w:val="00750CBE"/>
    <w:rsid w:val="00750E45"/>
    <w:rsid w:val="007510C6"/>
    <w:rsid w:val="00751155"/>
    <w:rsid w:val="00751430"/>
    <w:rsid w:val="00751728"/>
    <w:rsid w:val="007517D1"/>
    <w:rsid w:val="0075181E"/>
    <w:rsid w:val="007518FB"/>
    <w:rsid w:val="00751D4F"/>
    <w:rsid w:val="007520F9"/>
    <w:rsid w:val="007522E6"/>
    <w:rsid w:val="00752787"/>
    <w:rsid w:val="0075291E"/>
    <w:rsid w:val="00752C0D"/>
    <w:rsid w:val="00753055"/>
    <w:rsid w:val="00753119"/>
    <w:rsid w:val="00753194"/>
    <w:rsid w:val="007532B4"/>
    <w:rsid w:val="007532E2"/>
    <w:rsid w:val="007534D4"/>
    <w:rsid w:val="007534F9"/>
    <w:rsid w:val="00753CC5"/>
    <w:rsid w:val="00754022"/>
    <w:rsid w:val="00754062"/>
    <w:rsid w:val="00754696"/>
    <w:rsid w:val="00754A4B"/>
    <w:rsid w:val="00754BA7"/>
    <w:rsid w:val="00754D34"/>
    <w:rsid w:val="00755982"/>
    <w:rsid w:val="00755BB1"/>
    <w:rsid w:val="00755BF8"/>
    <w:rsid w:val="00755D6E"/>
    <w:rsid w:val="007560A5"/>
    <w:rsid w:val="00756751"/>
    <w:rsid w:val="00757474"/>
    <w:rsid w:val="00757869"/>
    <w:rsid w:val="00757D6D"/>
    <w:rsid w:val="00760279"/>
    <w:rsid w:val="00760381"/>
    <w:rsid w:val="007607AC"/>
    <w:rsid w:val="007607B9"/>
    <w:rsid w:val="00760858"/>
    <w:rsid w:val="0076087E"/>
    <w:rsid w:val="00761890"/>
    <w:rsid w:val="00761896"/>
    <w:rsid w:val="0076189F"/>
    <w:rsid w:val="007618FA"/>
    <w:rsid w:val="0076190F"/>
    <w:rsid w:val="00761A10"/>
    <w:rsid w:val="00761B79"/>
    <w:rsid w:val="00761D81"/>
    <w:rsid w:val="007621BD"/>
    <w:rsid w:val="00762305"/>
    <w:rsid w:val="00762B24"/>
    <w:rsid w:val="00762D6F"/>
    <w:rsid w:val="00762E16"/>
    <w:rsid w:val="0076333B"/>
    <w:rsid w:val="0076351D"/>
    <w:rsid w:val="0076373B"/>
    <w:rsid w:val="0076376B"/>
    <w:rsid w:val="00763B9C"/>
    <w:rsid w:val="00763E4C"/>
    <w:rsid w:val="00763E88"/>
    <w:rsid w:val="007646B6"/>
    <w:rsid w:val="00764758"/>
    <w:rsid w:val="00764AF9"/>
    <w:rsid w:val="00764F96"/>
    <w:rsid w:val="007661AF"/>
    <w:rsid w:val="007664E7"/>
    <w:rsid w:val="00766B4A"/>
    <w:rsid w:val="00766C34"/>
    <w:rsid w:val="00766C8F"/>
    <w:rsid w:val="00767197"/>
    <w:rsid w:val="00767423"/>
    <w:rsid w:val="007675CB"/>
    <w:rsid w:val="00767A46"/>
    <w:rsid w:val="00767C20"/>
    <w:rsid w:val="00767C4F"/>
    <w:rsid w:val="00767FAA"/>
    <w:rsid w:val="007707EA"/>
    <w:rsid w:val="00771040"/>
    <w:rsid w:val="007710E8"/>
    <w:rsid w:val="007710F2"/>
    <w:rsid w:val="00771260"/>
    <w:rsid w:val="00771428"/>
    <w:rsid w:val="00771A39"/>
    <w:rsid w:val="00771B17"/>
    <w:rsid w:val="00771ED2"/>
    <w:rsid w:val="00771FB4"/>
    <w:rsid w:val="007720C4"/>
    <w:rsid w:val="0077245D"/>
    <w:rsid w:val="007729A8"/>
    <w:rsid w:val="00772CB4"/>
    <w:rsid w:val="00772D72"/>
    <w:rsid w:val="007734BF"/>
    <w:rsid w:val="007737F2"/>
    <w:rsid w:val="00773D72"/>
    <w:rsid w:val="00774478"/>
    <w:rsid w:val="00774797"/>
    <w:rsid w:val="00774C6C"/>
    <w:rsid w:val="00774E32"/>
    <w:rsid w:val="00775185"/>
    <w:rsid w:val="0077573F"/>
    <w:rsid w:val="00775A18"/>
    <w:rsid w:val="00775D74"/>
    <w:rsid w:val="00776899"/>
    <w:rsid w:val="00777244"/>
    <w:rsid w:val="00777432"/>
    <w:rsid w:val="007775D9"/>
    <w:rsid w:val="007775E1"/>
    <w:rsid w:val="0077764E"/>
    <w:rsid w:val="00777BB0"/>
    <w:rsid w:val="00780128"/>
    <w:rsid w:val="007804DB"/>
    <w:rsid w:val="0078080D"/>
    <w:rsid w:val="00780FB6"/>
    <w:rsid w:val="00780FCB"/>
    <w:rsid w:val="007812F3"/>
    <w:rsid w:val="0078152F"/>
    <w:rsid w:val="00781C45"/>
    <w:rsid w:val="00781FE7"/>
    <w:rsid w:val="00782931"/>
    <w:rsid w:val="00782B16"/>
    <w:rsid w:val="0078338D"/>
    <w:rsid w:val="00783403"/>
    <w:rsid w:val="00783407"/>
    <w:rsid w:val="00783419"/>
    <w:rsid w:val="0078347B"/>
    <w:rsid w:val="007835B8"/>
    <w:rsid w:val="0078374C"/>
    <w:rsid w:val="00783F49"/>
    <w:rsid w:val="00783FED"/>
    <w:rsid w:val="0078414D"/>
    <w:rsid w:val="00784257"/>
    <w:rsid w:val="0078507F"/>
    <w:rsid w:val="007850DC"/>
    <w:rsid w:val="0078529B"/>
    <w:rsid w:val="007852B6"/>
    <w:rsid w:val="0078556D"/>
    <w:rsid w:val="0078576B"/>
    <w:rsid w:val="007859C6"/>
    <w:rsid w:val="00785AF8"/>
    <w:rsid w:val="00785C9E"/>
    <w:rsid w:val="00786711"/>
    <w:rsid w:val="00786CF8"/>
    <w:rsid w:val="00786F6C"/>
    <w:rsid w:val="00786FF9"/>
    <w:rsid w:val="0078743E"/>
    <w:rsid w:val="00787FE7"/>
    <w:rsid w:val="00790552"/>
    <w:rsid w:val="00790682"/>
    <w:rsid w:val="00790A02"/>
    <w:rsid w:val="007917DD"/>
    <w:rsid w:val="00791B86"/>
    <w:rsid w:val="007926BA"/>
    <w:rsid w:val="00792721"/>
    <w:rsid w:val="00792762"/>
    <w:rsid w:val="00792B61"/>
    <w:rsid w:val="00792B7D"/>
    <w:rsid w:val="00792C66"/>
    <w:rsid w:val="00792E8E"/>
    <w:rsid w:val="00793279"/>
    <w:rsid w:val="00793355"/>
    <w:rsid w:val="00793687"/>
    <w:rsid w:val="00793F0F"/>
    <w:rsid w:val="007940CF"/>
    <w:rsid w:val="0079416D"/>
    <w:rsid w:val="007941E2"/>
    <w:rsid w:val="00794F4C"/>
    <w:rsid w:val="00795860"/>
    <w:rsid w:val="0079593A"/>
    <w:rsid w:val="00795F1A"/>
    <w:rsid w:val="00796050"/>
    <w:rsid w:val="00796128"/>
    <w:rsid w:val="0079699F"/>
    <w:rsid w:val="00796ACA"/>
    <w:rsid w:val="00796B36"/>
    <w:rsid w:val="00796B6A"/>
    <w:rsid w:val="00796C7C"/>
    <w:rsid w:val="00797624"/>
    <w:rsid w:val="00797CB3"/>
    <w:rsid w:val="00797E40"/>
    <w:rsid w:val="00797F89"/>
    <w:rsid w:val="0079BC2D"/>
    <w:rsid w:val="007A05A4"/>
    <w:rsid w:val="007A0C39"/>
    <w:rsid w:val="007A1280"/>
    <w:rsid w:val="007A14EE"/>
    <w:rsid w:val="007A1509"/>
    <w:rsid w:val="007A199F"/>
    <w:rsid w:val="007A23BF"/>
    <w:rsid w:val="007A26D4"/>
    <w:rsid w:val="007A2762"/>
    <w:rsid w:val="007A2A53"/>
    <w:rsid w:val="007A3329"/>
    <w:rsid w:val="007A3BA6"/>
    <w:rsid w:val="007A4482"/>
    <w:rsid w:val="007A467E"/>
    <w:rsid w:val="007A475E"/>
    <w:rsid w:val="007A4C17"/>
    <w:rsid w:val="007A4E3E"/>
    <w:rsid w:val="007A4F71"/>
    <w:rsid w:val="007A566B"/>
    <w:rsid w:val="007A5AFC"/>
    <w:rsid w:val="007A5D53"/>
    <w:rsid w:val="007A5F33"/>
    <w:rsid w:val="007A618A"/>
    <w:rsid w:val="007A6895"/>
    <w:rsid w:val="007A6921"/>
    <w:rsid w:val="007A6C3E"/>
    <w:rsid w:val="007A6C5C"/>
    <w:rsid w:val="007A7770"/>
    <w:rsid w:val="007A7897"/>
    <w:rsid w:val="007AE0B6"/>
    <w:rsid w:val="007B003A"/>
    <w:rsid w:val="007B01E6"/>
    <w:rsid w:val="007B05AA"/>
    <w:rsid w:val="007B06E2"/>
    <w:rsid w:val="007B0AE2"/>
    <w:rsid w:val="007B0D72"/>
    <w:rsid w:val="007B130E"/>
    <w:rsid w:val="007B13B5"/>
    <w:rsid w:val="007B13FC"/>
    <w:rsid w:val="007B1594"/>
    <w:rsid w:val="007B1687"/>
    <w:rsid w:val="007B1842"/>
    <w:rsid w:val="007B1911"/>
    <w:rsid w:val="007B1CF9"/>
    <w:rsid w:val="007B27BE"/>
    <w:rsid w:val="007B32D7"/>
    <w:rsid w:val="007B3452"/>
    <w:rsid w:val="007B36A3"/>
    <w:rsid w:val="007B3851"/>
    <w:rsid w:val="007B3E04"/>
    <w:rsid w:val="007B408A"/>
    <w:rsid w:val="007B443E"/>
    <w:rsid w:val="007B45B3"/>
    <w:rsid w:val="007B45DB"/>
    <w:rsid w:val="007B484C"/>
    <w:rsid w:val="007B4C10"/>
    <w:rsid w:val="007B4EFB"/>
    <w:rsid w:val="007B564F"/>
    <w:rsid w:val="007B5C12"/>
    <w:rsid w:val="007B610B"/>
    <w:rsid w:val="007B6A9A"/>
    <w:rsid w:val="007B6B6F"/>
    <w:rsid w:val="007B7AA1"/>
    <w:rsid w:val="007B7D2A"/>
    <w:rsid w:val="007B7DEE"/>
    <w:rsid w:val="007C0732"/>
    <w:rsid w:val="007C0D10"/>
    <w:rsid w:val="007C119A"/>
    <w:rsid w:val="007C1428"/>
    <w:rsid w:val="007C16C9"/>
    <w:rsid w:val="007C1812"/>
    <w:rsid w:val="007C19EE"/>
    <w:rsid w:val="007C1ACD"/>
    <w:rsid w:val="007C2410"/>
    <w:rsid w:val="007C2852"/>
    <w:rsid w:val="007C2AA9"/>
    <w:rsid w:val="007C2D53"/>
    <w:rsid w:val="007C3151"/>
    <w:rsid w:val="007C3157"/>
    <w:rsid w:val="007C3356"/>
    <w:rsid w:val="007C34A0"/>
    <w:rsid w:val="007C36AA"/>
    <w:rsid w:val="007C38A6"/>
    <w:rsid w:val="007C39A5"/>
    <w:rsid w:val="007C3DB6"/>
    <w:rsid w:val="007C4258"/>
    <w:rsid w:val="007C45B3"/>
    <w:rsid w:val="007C482E"/>
    <w:rsid w:val="007C4B35"/>
    <w:rsid w:val="007C4DCF"/>
    <w:rsid w:val="007C4E3B"/>
    <w:rsid w:val="007C5975"/>
    <w:rsid w:val="007C5ABF"/>
    <w:rsid w:val="007C61D3"/>
    <w:rsid w:val="007C6A50"/>
    <w:rsid w:val="007C7148"/>
    <w:rsid w:val="007C7674"/>
    <w:rsid w:val="007C7ED5"/>
    <w:rsid w:val="007D05B3"/>
    <w:rsid w:val="007D0B0C"/>
    <w:rsid w:val="007D0E2E"/>
    <w:rsid w:val="007D0FF2"/>
    <w:rsid w:val="007D105C"/>
    <w:rsid w:val="007D1380"/>
    <w:rsid w:val="007D142D"/>
    <w:rsid w:val="007D14FD"/>
    <w:rsid w:val="007D1CB3"/>
    <w:rsid w:val="007D1FAA"/>
    <w:rsid w:val="007D2876"/>
    <w:rsid w:val="007D2962"/>
    <w:rsid w:val="007D2A0F"/>
    <w:rsid w:val="007D2E1E"/>
    <w:rsid w:val="007D3339"/>
    <w:rsid w:val="007D398B"/>
    <w:rsid w:val="007D4D15"/>
    <w:rsid w:val="007D5F5E"/>
    <w:rsid w:val="007D63B7"/>
    <w:rsid w:val="007D64CC"/>
    <w:rsid w:val="007D6F00"/>
    <w:rsid w:val="007D6F90"/>
    <w:rsid w:val="007D719A"/>
    <w:rsid w:val="007D7451"/>
    <w:rsid w:val="007D7AC5"/>
    <w:rsid w:val="007E00F5"/>
    <w:rsid w:val="007E0560"/>
    <w:rsid w:val="007E0937"/>
    <w:rsid w:val="007E0A76"/>
    <w:rsid w:val="007E0DF1"/>
    <w:rsid w:val="007E14FA"/>
    <w:rsid w:val="007E17AA"/>
    <w:rsid w:val="007E1EF2"/>
    <w:rsid w:val="007E22D1"/>
    <w:rsid w:val="007E2598"/>
    <w:rsid w:val="007E277D"/>
    <w:rsid w:val="007E3CE8"/>
    <w:rsid w:val="007E425E"/>
    <w:rsid w:val="007E437E"/>
    <w:rsid w:val="007E4619"/>
    <w:rsid w:val="007E4BF1"/>
    <w:rsid w:val="007E4F96"/>
    <w:rsid w:val="007E568F"/>
    <w:rsid w:val="007E611A"/>
    <w:rsid w:val="007E61A0"/>
    <w:rsid w:val="007E6272"/>
    <w:rsid w:val="007E65AF"/>
    <w:rsid w:val="007E7159"/>
    <w:rsid w:val="007E7328"/>
    <w:rsid w:val="007F02C0"/>
    <w:rsid w:val="007F0EE6"/>
    <w:rsid w:val="007F13AE"/>
    <w:rsid w:val="007F1BE8"/>
    <w:rsid w:val="007F1D78"/>
    <w:rsid w:val="007F202F"/>
    <w:rsid w:val="007F2430"/>
    <w:rsid w:val="007F27A9"/>
    <w:rsid w:val="007F2848"/>
    <w:rsid w:val="007F2DBB"/>
    <w:rsid w:val="007F2F50"/>
    <w:rsid w:val="007F31CA"/>
    <w:rsid w:val="007F369E"/>
    <w:rsid w:val="007F3D72"/>
    <w:rsid w:val="007F484D"/>
    <w:rsid w:val="007F49DE"/>
    <w:rsid w:val="007F4A10"/>
    <w:rsid w:val="007F50C2"/>
    <w:rsid w:val="007F55AA"/>
    <w:rsid w:val="007F57B1"/>
    <w:rsid w:val="007F584A"/>
    <w:rsid w:val="007F587C"/>
    <w:rsid w:val="007F5894"/>
    <w:rsid w:val="007F5CD6"/>
    <w:rsid w:val="007F5DCE"/>
    <w:rsid w:val="007F682C"/>
    <w:rsid w:val="007F6A35"/>
    <w:rsid w:val="007F7353"/>
    <w:rsid w:val="007F7354"/>
    <w:rsid w:val="007F73A2"/>
    <w:rsid w:val="007F79BC"/>
    <w:rsid w:val="008001AD"/>
    <w:rsid w:val="0080029A"/>
    <w:rsid w:val="00800A32"/>
    <w:rsid w:val="00800B7C"/>
    <w:rsid w:val="00800F19"/>
    <w:rsid w:val="008011B1"/>
    <w:rsid w:val="00801314"/>
    <w:rsid w:val="00801CE5"/>
    <w:rsid w:val="00802041"/>
    <w:rsid w:val="00802E38"/>
    <w:rsid w:val="008031DF"/>
    <w:rsid w:val="008035BD"/>
    <w:rsid w:val="008037C8"/>
    <w:rsid w:val="008039D6"/>
    <w:rsid w:val="00803A29"/>
    <w:rsid w:val="00803A89"/>
    <w:rsid w:val="00803D7D"/>
    <w:rsid w:val="00803F86"/>
    <w:rsid w:val="008040FC"/>
    <w:rsid w:val="008061C5"/>
    <w:rsid w:val="008065EF"/>
    <w:rsid w:val="00806710"/>
    <w:rsid w:val="00806C1B"/>
    <w:rsid w:val="00806E74"/>
    <w:rsid w:val="00806FDB"/>
    <w:rsid w:val="008072E1"/>
    <w:rsid w:val="008073DA"/>
    <w:rsid w:val="00807511"/>
    <w:rsid w:val="00807BB3"/>
    <w:rsid w:val="00807FBD"/>
    <w:rsid w:val="00810303"/>
    <w:rsid w:val="0081040E"/>
    <w:rsid w:val="0081065E"/>
    <w:rsid w:val="008106B9"/>
    <w:rsid w:val="0081082D"/>
    <w:rsid w:val="0081084C"/>
    <w:rsid w:val="00810D5B"/>
    <w:rsid w:val="008115D2"/>
    <w:rsid w:val="00811949"/>
    <w:rsid w:val="008119AE"/>
    <w:rsid w:val="00811BC1"/>
    <w:rsid w:val="00811BCC"/>
    <w:rsid w:val="00811D8C"/>
    <w:rsid w:val="00812127"/>
    <w:rsid w:val="00812179"/>
    <w:rsid w:val="008122DC"/>
    <w:rsid w:val="0081232B"/>
    <w:rsid w:val="0081260C"/>
    <w:rsid w:val="008126FD"/>
    <w:rsid w:val="00813262"/>
    <w:rsid w:val="00813AB3"/>
    <w:rsid w:val="0081455C"/>
    <w:rsid w:val="00814732"/>
    <w:rsid w:val="00815050"/>
    <w:rsid w:val="00815725"/>
    <w:rsid w:val="008158BC"/>
    <w:rsid w:val="008159F5"/>
    <w:rsid w:val="00815F62"/>
    <w:rsid w:val="0081623C"/>
    <w:rsid w:val="0081639D"/>
    <w:rsid w:val="008164F5"/>
    <w:rsid w:val="0081651B"/>
    <w:rsid w:val="00816DB9"/>
    <w:rsid w:val="008172A2"/>
    <w:rsid w:val="00817315"/>
    <w:rsid w:val="00817A6F"/>
    <w:rsid w:val="00820C1A"/>
    <w:rsid w:val="00821235"/>
    <w:rsid w:val="0082156C"/>
    <w:rsid w:val="0082171C"/>
    <w:rsid w:val="008224CD"/>
    <w:rsid w:val="008227EF"/>
    <w:rsid w:val="00822AB7"/>
    <w:rsid w:val="00822C36"/>
    <w:rsid w:val="00822DA8"/>
    <w:rsid w:val="0082315B"/>
    <w:rsid w:val="00823261"/>
    <w:rsid w:val="0082353B"/>
    <w:rsid w:val="00823562"/>
    <w:rsid w:val="00823694"/>
    <w:rsid w:val="00823ED4"/>
    <w:rsid w:val="00823FB8"/>
    <w:rsid w:val="0082405F"/>
    <w:rsid w:val="00824078"/>
    <w:rsid w:val="008245C7"/>
    <w:rsid w:val="00825411"/>
    <w:rsid w:val="0082551F"/>
    <w:rsid w:val="008258AD"/>
    <w:rsid w:val="00826091"/>
    <w:rsid w:val="008261E4"/>
    <w:rsid w:val="00826228"/>
    <w:rsid w:val="00827238"/>
    <w:rsid w:val="008276AF"/>
    <w:rsid w:val="008276BE"/>
    <w:rsid w:val="008277C9"/>
    <w:rsid w:val="008278A9"/>
    <w:rsid w:val="008278D6"/>
    <w:rsid w:val="008279E9"/>
    <w:rsid w:val="00827D70"/>
    <w:rsid w:val="008303BF"/>
    <w:rsid w:val="00830AAE"/>
    <w:rsid w:val="00830BF7"/>
    <w:rsid w:val="00830C35"/>
    <w:rsid w:val="00830CF9"/>
    <w:rsid w:val="00830DAF"/>
    <w:rsid w:val="00831694"/>
    <w:rsid w:val="00831D73"/>
    <w:rsid w:val="008325A6"/>
    <w:rsid w:val="008328AE"/>
    <w:rsid w:val="00832B2A"/>
    <w:rsid w:val="00832D69"/>
    <w:rsid w:val="00833382"/>
    <w:rsid w:val="00833584"/>
    <w:rsid w:val="008336E7"/>
    <w:rsid w:val="008336EC"/>
    <w:rsid w:val="00833C2D"/>
    <w:rsid w:val="00833EA5"/>
    <w:rsid w:val="00833F34"/>
    <w:rsid w:val="0083402D"/>
    <w:rsid w:val="0083402F"/>
    <w:rsid w:val="00834131"/>
    <w:rsid w:val="0083440E"/>
    <w:rsid w:val="00834423"/>
    <w:rsid w:val="0083487F"/>
    <w:rsid w:val="00835272"/>
    <w:rsid w:val="008353EA"/>
    <w:rsid w:val="00835537"/>
    <w:rsid w:val="00835988"/>
    <w:rsid w:val="00835EA0"/>
    <w:rsid w:val="008361F1"/>
    <w:rsid w:val="0083659D"/>
    <w:rsid w:val="0083666B"/>
    <w:rsid w:val="00836893"/>
    <w:rsid w:val="008369CB"/>
    <w:rsid w:val="00836C17"/>
    <w:rsid w:val="00836C68"/>
    <w:rsid w:val="00836F1D"/>
    <w:rsid w:val="008370D9"/>
    <w:rsid w:val="00837395"/>
    <w:rsid w:val="008373D6"/>
    <w:rsid w:val="008374BB"/>
    <w:rsid w:val="00840005"/>
    <w:rsid w:val="00840257"/>
    <w:rsid w:val="008404AA"/>
    <w:rsid w:val="0084058F"/>
    <w:rsid w:val="008407BC"/>
    <w:rsid w:val="00840BD2"/>
    <w:rsid w:val="00840C07"/>
    <w:rsid w:val="00841122"/>
    <w:rsid w:val="00841341"/>
    <w:rsid w:val="008419BB"/>
    <w:rsid w:val="0084225C"/>
    <w:rsid w:val="0084234F"/>
    <w:rsid w:val="00843016"/>
    <w:rsid w:val="0084310D"/>
    <w:rsid w:val="00843776"/>
    <w:rsid w:val="008440F3"/>
    <w:rsid w:val="008448B4"/>
    <w:rsid w:val="00844BCF"/>
    <w:rsid w:val="00845174"/>
    <w:rsid w:val="00845228"/>
    <w:rsid w:val="00845315"/>
    <w:rsid w:val="00845844"/>
    <w:rsid w:val="00845AEF"/>
    <w:rsid w:val="00845C91"/>
    <w:rsid w:val="00845D06"/>
    <w:rsid w:val="00846B7F"/>
    <w:rsid w:val="00847019"/>
    <w:rsid w:val="00847322"/>
    <w:rsid w:val="00847435"/>
    <w:rsid w:val="00847562"/>
    <w:rsid w:val="0084756F"/>
    <w:rsid w:val="0084765C"/>
    <w:rsid w:val="00847823"/>
    <w:rsid w:val="00847881"/>
    <w:rsid w:val="00847AB8"/>
    <w:rsid w:val="00847C4A"/>
    <w:rsid w:val="00850186"/>
    <w:rsid w:val="008501D8"/>
    <w:rsid w:val="008502C1"/>
    <w:rsid w:val="008506A3"/>
    <w:rsid w:val="008508A7"/>
    <w:rsid w:val="00850C7B"/>
    <w:rsid w:val="00851E17"/>
    <w:rsid w:val="008522E3"/>
    <w:rsid w:val="008527C9"/>
    <w:rsid w:val="00852910"/>
    <w:rsid w:val="00852953"/>
    <w:rsid w:val="0085297D"/>
    <w:rsid w:val="00852ADC"/>
    <w:rsid w:val="00852AEF"/>
    <w:rsid w:val="00852D14"/>
    <w:rsid w:val="00852DE7"/>
    <w:rsid w:val="00852F05"/>
    <w:rsid w:val="00853012"/>
    <w:rsid w:val="00853053"/>
    <w:rsid w:val="00853067"/>
    <w:rsid w:val="00853D8C"/>
    <w:rsid w:val="0085439C"/>
    <w:rsid w:val="00854698"/>
    <w:rsid w:val="00855585"/>
    <w:rsid w:val="008558F3"/>
    <w:rsid w:val="00855BC8"/>
    <w:rsid w:val="0085600B"/>
    <w:rsid w:val="008560F6"/>
    <w:rsid w:val="00856179"/>
    <w:rsid w:val="00856552"/>
    <w:rsid w:val="0085657C"/>
    <w:rsid w:val="008565EA"/>
    <w:rsid w:val="00856860"/>
    <w:rsid w:val="008569E1"/>
    <w:rsid w:val="00856C0F"/>
    <w:rsid w:val="00856CAF"/>
    <w:rsid w:val="00857287"/>
    <w:rsid w:val="008600F4"/>
    <w:rsid w:val="00860221"/>
    <w:rsid w:val="00860873"/>
    <w:rsid w:val="0086134F"/>
    <w:rsid w:val="00861604"/>
    <w:rsid w:val="00861EE4"/>
    <w:rsid w:val="00861EFE"/>
    <w:rsid w:val="00862900"/>
    <w:rsid w:val="00862AF5"/>
    <w:rsid w:val="00862BDA"/>
    <w:rsid w:val="00862C4F"/>
    <w:rsid w:val="00863323"/>
    <w:rsid w:val="00863A86"/>
    <w:rsid w:val="00863B98"/>
    <w:rsid w:val="00863BD4"/>
    <w:rsid w:val="00863BEC"/>
    <w:rsid w:val="00863DAD"/>
    <w:rsid w:val="00864552"/>
    <w:rsid w:val="00864ABE"/>
    <w:rsid w:val="00864CCA"/>
    <w:rsid w:val="00864D10"/>
    <w:rsid w:val="00864F4F"/>
    <w:rsid w:val="0086635A"/>
    <w:rsid w:val="00866EAB"/>
    <w:rsid w:val="00866F1C"/>
    <w:rsid w:val="00867224"/>
    <w:rsid w:val="008674E5"/>
    <w:rsid w:val="00867B36"/>
    <w:rsid w:val="008705FE"/>
    <w:rsid w:val="00871154"/>
    <w:rsid w:val="008721CC"/>
    <w:rsid w:val="0087249D"/>
    <w:rsid w:val="00872DD8"/>
    <w:rsid w:val="00872F5C"/>
    <w:rsid w:val="00873055"/>
    <w:rsid w:val="00873065"/>
    <w:rsid w:val="008731CD"/>
    <w:rsid w:val="008736DA"/>
    <w:rsid w:val="00873A07"/>
    <w:rsid w:val="00873A39"/>
    <w:rsid w:val="0087411B"/>
    <w:rsid w:val="00874830"/>
    <w:rsid w:val="00874888"/>
    <w:rsid w:val="00874B33"/>
    <w:rsid w:val="00874E4C"/>
    <w:rsid w:val="00875079"/>
    <w:rsid w:val="0087510A"/>
    <w:rsid w:val="008751CB"/>
    <w:rsid w:val="00875414"/>
    <w:rsid w:val="00875DB8"/>
    <w:rsid w:val="008764F9"/>
    <w:rsid w:val="00876AED"/>
    <w:rsid w:val="00876C60"/>
    <w:rsid w:val="00876D9D"/>
    <w:rsid w:val="00876DA1"/>
    <w:rsid w:val="008770E3"/>
    <w:rsid w:val="0087723F"/>
    <w:rsid w:val="008776E4"/>
    <w:rsid w:val="00877D6D"/>
    <w:rsid w:val="00880136"/>
    <w:rsid w:val="00880478"/>
    <w:rsid w:val="0088051E"/>
    <w:rsid w:val="0088082E"/>
    <w:rsid w:val="0088089A"/>
    <w:rsid w:val="00880E16"/>
    <w:rsid w:val="0088139B"/>
    <w:rsid w:val="0088170B"/>
    <w:rsid w:val="00881B20"/>
    <w:rsid w:val="00881E1B"/>
    <w:rsid w:val="008825AE"/>
    <w:rsid w:val="0088273D"/>
    <w:rsid w:val="00882AE3"/>
    <w:rsid w:val="00882D52"/>
    <w:rsid w:val="00883461"/>
    <w:rsid w:val="00883510"/>
    <w:rsid w:val="00883672"/>
    <w:rsid w:val="00883746"/>
    <w:rsid w:val="00883A19"/>
    <w:rsid w:val="00883F1B"/>
    <w:rsid w:val="00884246"/>
    <w:rsid w:val="00884B52"/>
    <w:rsid w:val="00884D1E"/>
    <w:rsid w:val="00885305"/>
    <w:rsid w:val="00885557"/>
    <w:rsid w:val="0088589A"/>
    <w:rsid w:val="008860B6"/>
    <w:rsid w:val="008863F1"/>
    <w:rsid w:val="008864CD"/>
    <w:rsid w:val="00886D28"/>
    <w:rsid w:val="008871A0"/>
    <w:rsid w:val="00887502"/>
    <w:rsid w:val="00887A03"/>
    <w:rsid w:val="00887BFC"/>
    <w:rsid w:val="00887E45"/>
    <w:rsid w:val="00887EE1"/>
    <w:rsid w:val="00887F4A"/>
    <w:rsid w:val="00887FAB"/>
    <w:rsid w:val="00890010"/>
    <w:rsid w:val="00890332"/>
    <w:rsid w:val="0089037D"/>
    <w:rsid w:val="008905E6"/>
    <w:rsid w:val="00890CDF"/>
    <w:rsid w:val="00891058"/>
    <w:rsid w:val="008910EC"/>
    <w:rsid w:val="008911CF"/>
    <w:rsid w:val="008919DC"/>
    <w:rsid w:val="00891D4C"/>
    <w:rsid w:val="00892036"/>
    <w:rsid w:val="0089242C"/>
    <w:rsid w:val="00892755"/>
    <w:rsid w:val="00892D88"/>
    <w:rsid w:val="00892DF0"/>
    <w:rsid w:val="00892FBF"/>
    <w:rsid w:val="00893D6E"/>
    <w:rsid w:val="008943B1"/>
    <w:rsid w:val="008947A8"/>
    <w:rsid w:val="00894B9C"/>
    <w:rsid w:val="00894BE6"/>
    <w:rsid w:val="00895002"/>
    <w:rsid w:val="00895017"/>
    <w:rsid w:val="008953D4"/>
    <w:rsid w:val="0089560E"/>
    <w:rsid w:val="00895666"/>
    <w:rsid w:val="008956E6"/>
    <w:rsid w:val="00895921"/>
    <w:rsid w:val="008959D5"/>
    <w:rsid w:val="008959E9"/>
    <w:rsid w:val="00895F23"/>
    <w:rsid w:val="008960B8"/>
    <w:rsid w:val="00896400"/>
    <w:rsid w:val="00896902"/>
    <w:rsid w:val="0089697B"/>
    <w:rsid w:val="00896D20"/>
    <w:rsid w:val="00896D62"/>
    <w:rsid w:val="0089749E"/>
    <w:rsid w:val="00897A3A"/>
    <w:rsid w:val="00897AE1"/>
    <w:rsid w:val="00897D9B"/>
    <w:rsid w:val="00897FF3"/>
    <w:rsid w:val="008A02F8"/>
    <w:rsid w:val="008A0801"/>
    <w:rsid w:val="008A085F"/>
    <w:rsid w:val="008A15B8"/>
    <w:rsid w:val="008A170A"/>
    <w:rsid w:val="008A182B"/>
    <w:rsid w:val="008A1855"/>
    <w:rsid w:val="008A1891"/>
    <w:rsid w:val="008A1A61"/>
    <w:rsid w:val="008A1CF8"/>
    <w:rsid w:val="008A1D89"/>
    <w:rsid w:val="008A2288"/>
    <w:rsid w:val="008A242A"/>
    <w:rsid w:val="008A28E0"/>
    <w:rsid w:val="008A2AE8"/>
    <w:rsid w:val="008A2C14"/>
    <w:rsid w:val="008A2CD5"/>
    <w:rsid w:val="008A3526"/>
    <w:rsid w:val="008A366A"/>
    <w:rsid w:val="008A3CD6"/>
    <w:rsid w:val="008A3D07"/>
    <w:rsid w:val="008A3DC0"/>
    <w:rsid w:val="008A40F7"/>
    <w:rsid w:val="008A41DA"/>
    <w:rsid w:val="008A43A6"/>
    <w:rsid w:val="008A49C4"/>
    <w:rsid w:val="008A4C96"/>
    <w:rsid w:val="008A5286"/>
    <w:rsid w:val="008A53FD"/>
    <w:rsid w:val="008A5404"/>
    <w:rsid w:val="008A5796"/>
    <w:rsid w:val="008A59F4"/>
    <w:rsid w:val="008A6933"/>
    <w:rsid w:val="008A6A69"/>
    <w:rsid w:val="008A6ADB"/>
    <w:rsid w:val="008A6C95"/>
    <w:rsid w:val="008A6D3C"/>
    <w:rsid w:val="008A6FBE"/>
    <w:rsid w:val="008A6FD6"/>
    <w:rsid w:val="008A7091"/>
    <w:rsid w:val="008A72FC"/>
    <w:rsid w:val="008A78F3"/>
    <w:rsid w:val="008A7956"/>
    <w:rsid w:val="008A7C2D"/>
    <w:rsid w:val="008B02DC"/>
    <w:rsid w:val="008B03B6"/>
    <w:rsid w:val="008B042E"/>
    <w:rsid w:val="008B0A3C"/>
    <w:rsid w:val="008B0B46"/>
    <w:rsid w:val="008B0FDA"/>
    <w:rsid w:val="008B1255"/>
    <w:rsid w:val="008B13AE"/>
    <w:rsid w:val="008B1531"/>
    <w:rsid w:val="008B16D1"/>
    <w:rsid w:val="008B1C75"/>
    <w:rsid w:val="008B212F"/>
    <w:rsid w:val="008B2790"/>
    <w:rsid w:val="008B2B73"/>
    <w:rsid w:val="008B2C71"/>
    <w:rsid w:val="008B3037"/>
    <w:rsid w:val="008B321D"/>
    <w:rsid w:val="008B37EA"/>
    <w:rsid w:val="008B3AFA"/>
    <w:rsid w:val="008B3B9F"/>
    <w:rsid w:val="008B3BB3"/>
    <w:rsid w:val="008B3DA1"/>
    <w:rsid w:val="008B44A7"/>
    <w:rsid w:val="008B482B"/>
    <w:rsid w:val="008B4CC6"/>
    <w:rsid w:val="008B557B"/>
    <w:rsid w:val="008B5662"/>
    <w:rsid w:val="008B5DB3"/>
    <w:rsid w:val="008B5E22"/>
    <w:rsid w:val="008B60C8"/>
    <w:rsid w:val="008B675B"/>
    <w:rsid w:val="008B6DDB"/>
    <w:rsid w:val="008B74D0"/>
    <w:rsid w:val="008B75CE"/>
    <w:rsid w:val="008B7A8C"/>
    <w:rsid w:val="008B7D78"/>
    <w:rsid w:val="008C0043"/>
    <w:rsid w:val="008C009C"/>
    <w:rsid w:val="008C0387"/>
    <w:rsid w:val="008C03E8"/>
    <w:rsid w:val="008C050E"/>
    <w:rsid w:val="008C0569"/>
    <w:rsid w:val="008C0956"/>
    <w:rsid w:val="008C0D5A"/>
    <w:rsid w:val="008C0EFC"/>
    <w:rsid w:val="008C18D1"/>
    <w:rsid w:val="008C1E2A"/>
    <w:rsid w:val="008C24C5"/>
    <w:rsid w:val="008C254A"/>
    <w:rsid w:val="008C2816"/>
    <w:rsid w:val="008C2C23"/>
    <w:rsid w:val="008C2D24"/>
    <w:rsid w:val="008C2E9B"/>
    <w:rsid w:val="008C2E9C"/>
    <w:rsid w:val="008C30B7"/>
    <w:rsid w:val="008C34C7"/>
    <w:rsid w:val="008C34D9"/>
    <w:rsid w:val="008C3912"/>
    <w:rsid w:val="008C3D0C"/>
    <w:rsid w:val="008C4817"/>
    <w:rsid w:val="008C49D8"/>
    <w:rsid w:val="008C527F"/>
    <w:rsid w:val="008C5B23"/>
    <w:rsid w:val="008C5D62"/>
    <w:rsid w:val="008C5E40"/>
    <w:rsid w:val="008C5FAD"/>
    <w:rsid w:val="008C5FDB"/>
    <w:rsid w:val="008C601E"/>
    <w:rsid w:val="008C649E"/>
    <w:rsid w:val="008C66A5"/>
    <w:rsid w:val="008C6BA3"/>
    <w:rsid w:val="008C6CF2"/>
    <w:rsid w:val="008C6DE0"/>
    <w:rsid w:val="008C708C"/>
    <w:rsid w:val="008C7B0E"/>
    <w:rsid w:val="008C7BEA"/>
    <w:rsid w:val="008C7D59"/>
    <w:rsid w:val="008D0AC7"/>
    <w:rsid w:val="008D1156"/>
    <w:rsid w:val="008D11AA"/>
    <w:rsid w:val="008D11B2"/>
    <w:rsid w:val="008D13A4"/>
    <w:rsid w:val="008D1505"/>
    <w:rsid w:val="008D15C8"/>
    <w:rsid w:val="008D1CF3"/>
    <w:rsid w:val="008D2429"/>
    <w:rsid w:val="008D2A65"/>
    <w:rsid w:val="008D2BEF"/>
    <w:rsid w:val="008D2D9C"/>
    <w:rsid w:val="008D363C"/>
    <w:rsid w:val="008D3D4A"/>
    <w:rsid w:val="008D3E45"/>
    <w:rsid w:val="008D4267"/>
    <w:rsid w:val="008D4328"/>
    <w:rsid w:val="008D4353"/>
    <w:rsid w:val="008D4EF0"/>
    <w:rsid w:val="008D5175"/>
    <w:rsid w:val="008D5935"/>
    <w:rsid w:val="008D5B07"/>
    <w:rsid w:val="008D5D3C"/>
    <w:rsid w:val="008D6184"/>
    <w:rsid w:val="008D637C"/>
    <w:rsid w:val="008D6F88"/>
    <w:rsid w:val="008D78F0"/>
    <w:rsid w:val="008E04AC"/>
    <w:rsid w:val="008E0B52"/>
    <w:rsid w:val="008E16C6"/>
    <w:rsid w:val="008E1899"/>
    <w:rsid w:val="008E1FCC"/>
    <w:rsid w:val="008E239D"/>
    <w:rsid w:val="008E23AD"/>
    <w:rsid w:val="008E23D6"/>
    <w:rsid w:val="008E23E0"/>
    <w:rsid w:val="008E2666"/>
    <w:rsid w:val="008E2827"/>
    <w:rsid w:val="008E3421"/>
    <w:rsid w:val="008E34E5"/>
    <w:rsid w:val="008E3DF9"/>
    <w:rsid w:val="008E3FD4"/>
    <w:rsid w:val="008E47A9"/>
    <w:rsid w:val="008E4A20"/>
    <w:rsid w:val="008E4BD5"/>
    <w:rsid w:val="008E4EFA"/>
    <w:rsid w:val="008E5A7C"/>
    <w:rsid w:val="008E5BC2"/>
    <w:rsid w:val="008E5E17"/>
    <w:rsid w:val="008E643D"/>
    <w:rsid w:val="008E6AF1"/>
    <w:rsid w:val="008E6F21"/>
    <w:rsid w:val="008E7168"/>
    <w:rsid w:val="008E728D"/>
    <w:rsid w:val="008E7302"/>
    <w:rsid w:val="008E75F7"/>
    <w:rsid w:val="008E7824"/>
    <w:rsid w:val="008E7B6C"/>
    <w:rsid w:val="008F009C"/>
    <w:rsid w:val="008F0240"/>
    <w:rsid w:val="008F028E"/>
    <w:rsid w:val="008F06F4"/>
    <w:rsid w:val="008F08A6"/>
    <w:rsid w:val="008F107B"/>
    <w:rsid w:val="008F153E"/>
    <w:rsid w:val="008F194E"/>
    <w:rsid w:val="008F2280"/>
    <w:rsid w:val="008F25E3"/>
    <w:rsid w:val="008F284A"/>
    <w:rsid w:val="008F2946"/>
    <w:rsid w:val="008F2966"/>
    <w:rsid w:val="008F3125"/>
    <w:rsid w:val="008F3440"/>
    <w:rsid w:val="008F34AA"/>
    <w:rsid w:val="008F35C4"/>
    <w:rsid w:val="008F3BB0"/>
    <w:rsid w:val="008F3D32"/>
    <w:rsid w:val="008F4121"/>
    <w:rsid w:val="008F465B"/>
    <w:rsid w:val="008F4776"/>
    <w:rsid w:val="008F4E6F"/>
    <w:rsid w:val="008F5019"/>
    <w:rsid w:val="008F508F"/>
    <w:rsid w:val="008F51B9"/>
    <w:rsid w:val="008F5CA7"/>
    <w:rsid w:val="008F5CBF"/>
    <w:rsid w:val="008F5FE8"/>
    <w:rsid w:val="008F6502"/>
    <w:rsid w:val="008F661C"/>
    <w:rsid w:val="008F6687"/>
    <w:rsid w:val="008F67F2"/>
    <w:rsid w:val="008F6872"/>
    <w:rsid w:val="008F6C23"/>
    <w:rsid w:val="00900446"/>
    <w:rsid w:val="009007C3"/>
    <w:rsid w:val="00900EB4"/>
    <w:rsid w:val="00901060"/>
    <w:rsid w:val="00901444"/>
    <w:rsid w:val="00901577"/>
    <w:rsid w:val="0090165E"/>
    <w:rsid w:val="00901E5B"/>
    <w:rsid w:val="009021F0"/>
    <w:rsid w:val="00902420"/>
    <w:rsid w:val="0090282D"/>
    <w:rsid w:val="00903435"/>
    <w:rsid w:val="00903619"/>
    <w:rsid w:val="0090383E"/>
    <w:rsid w:val="009040BD"/>
    <w:rsid w:val="0090425E"/>
    <w:rsid w:val="0090494C"/>
    <w:rsid w:val="00904C7F"/>
    <w:rsid w:val="00904DAA"/>
    <w:rsid w:val="00904DCE"/>
    <w:rsid w:val="00905829"/>
    <w:rsid w:val="0090592F"/>
    <w:rsid w:val="00905DA6"/>
    <w:rsid w:val="0090634E"/>
    <w:rsid w:val="0090635B"/>
    <w:rsid w:val="009067ED"/>
    <w:rsid w:val="00906A28"/>
    <w:rsid w:val="009071EA"/>
    <w:rsid w:val="00907375"/>
    <w:rsid w:val="00907EEC"/>
    <w:rsid w:val="009100D5"/>
    <w:rsid w:val="00910328"/>
    <w:rsid w:val="0091070D"/>
    <w:rsid w:val="00910C9F"/>
    <w:rsid w:val="00910D50"/>
    <w:rsid w:val="00911384"/>
    <w:rsid w:val="0091138A"/>
    <w:rsid w:val="00911CD6"/>
    <w:rsid w:val="00911FC6"/>
    <w:rsid w:val="009120FC"/>
    <w:rsid w:val="0091234C"/>
    <w:rsid w:val="00912385"/>
    <w:rsid w:val="0091278C"/>
    <w:rsid w:val="009127D9"/>
    <w:rsid w:val="00912DC8"/>
    <w:rsid w:val="0091332D"/>
    <w:rsid w:val="00913692"/>
    <w:rsid w:val="0091376A"/>
    <w:rsid w:val="00913910"/>
    <w:rsid w:val="00913C8E"/>
    <w:rsid w:val="00914034"/>
    <w:rsid w:val="009142A3"/>
    <w:rsid w:val="00914C40"/>
    <w:rsid w:val="00914F27"/>
    <w:rsid w:val="00915941"/>
    <w:rsid w:val="00915A16"/>
    <w:rsid w:val="00915B3A"/>
    <w:rsid w:val="00915F58"/>
    <w:rsid w:val="009161E7"/>
    <w:rsid w:val="00916A0A"/>
    <w:rsid w:val="00916CE2"/>
    <w:rsid w:val="0091709B"/>
    <w:rsid w:val="009171B7"/>
    <w:rsid w:val="00917CE1"/>
    <w:rsid w:val="00917DB7"/>
    <w:rsid w:val="00917EC7"/>
    <w:rsid w:val="0092046F"/>
    <w:rsid w:val="009205A1"/>
    <w:rsid w:val="0092062C"/>
    <w:rsid w:val="00920AF3"/>
    <w:rsid w:val="00920D85"/>
    <w:rsid w:val="00920ED7"/>
    <w:rsid w:val="00921396"/>
    <w:rsid w:val="0092215D"/>
    <w:rsid w:val="009223E3"/>
    <w:rsid w:val="00922711"/>
    <w:rsid w:val="0092297D"/>
    <w:rsid w:val="00922B1F"/>
    <w:rsid w:val="00922CA7"/>
    <w:rsid w:val="00922E48"/>
    <w:rsid w:val="00922E88"/>
    <w:rsid w:val="00923126"/>
    <w:rsid w:val="0092354F"/>
    <w:rsid w:val="00923830"/>
    <w:rsid w:val="00923F97"/>
    <w:rsid w:val="00923FB8"/>
    <w:rsid w:val="009248B2"/>
    <w:rsid w:val="00924965"/>
    <w:rsid w:val="00924D34"/>
    <w:rsid w:val="00924DA9"/>
    <w:rsid w:val="009251FE"/>
    <w:rsid w:val="009254FB"/>
    <w:rsid w:val="00925740"/>
    <w:rsid w:val="009259BF"/>
    <w:rsid w:val="00925AE8"/>
    <w:rsid w:val="009261EC"/>
    <w:rsid w:val="0092654F"/>
    <w:rsid w:val="00927E51"/>
    <w:rsid w:val="0093000A"/>
    <w:rsid w:val="00930576"/>
    <w:rsid w:val="00931200"/>
    <w:rsid w:val="00931301"/>
    <w:rsid w:val="009313A8"/>
    <w:rsid w:val="0093190B"/>
    <w:rsid w:val="00931C3B"/>
    <w:rsid w:val="0093279B"/>
    <w:rsid w:val="00932DCF"/>
    <w:rsid w:val="00932DEF"/>
    <w:rsid w:val="00932E60"/>
    <w:rsid w:val="00932F92"/>
    <w:rsid w:val="0093313B"/>
    <w:rsid w:val="0093326F"/>
    <w:rsid w:val="00933309"/>
    <w:rsid w:val="009338CE"/>
    <w:rsid w:val="00933FCB"/>
    <w:rsid w:val="009349EB"/>
    <w:rsid w:val="00934BCF"/>
    <w:rsid w:val="00934FDB"/>
    <w:rsid w:val="009352F2"/>
    <w:rsid w:val="00935448"/>
    <w:rsid w:val="00935A03"/>
    <w:rsid w:val="00935A10"/>
    <w:rsid w:val="00936004"/>
    <w:rsid w:val="0093623B"/>
    <w:rsid w:val="009367CD"/>
    <w:rsid w:val="0093689A"/>
    <w:rsid w:val="00937D8F"/>
    <w:rsid w:val="00940F51"/>
    <w:rsid w:val="00941203"/>
    <w:rsid w:val="0094176B"/>
    <w:rsid w:val="00941831"/>
    <w:rsid w:val="00941867"/>
    <w:rsid w:val="00941AF3"/>
    <w:rsid w:val="00941B5D"/>
    <w:rsid w:val="00941B6E"/>
    <w:rsid w:val="00941F19"/>
    <w:rsid w:val="0094239D"/>
    <w:rsid w:val="00942516"/>
    <w:rsid w:val="00942847"/>
    <w:rsid w:val="00942A0F"/>
    <w:rsid w:val="00942DB0"/>
    <w:rsid w:val="00942DE7"/>
    <w:rsid w:val="00943B02"/>
    <w:rsid w:val="00943FAD"/>
    <w:rsid w:val="0094405D"/>
    <w:rsid w:val="00944476"/>
    <w:rsid w:val="009447D3"/>
    <w:rsid w:val="009447FE"/>
    <w:rsid w:val="009448E6"/>
    <w:rsid w:val="00945282"/>
    <w:rsid w:val="009457F4"/>
    <w:rsid w:val="00945914"/>
    <w:rsid w:val="0094595C"/>
    <w:rsid w:val="00945DC1"/>
    <w:rsid w:val="00945DF4"/>
    <w:rsid w:val="00946034"/>
    <w:rsid w:val="00946655"/>
    <w:rsid w:val="009467B9"/>
    <w:rsid w:val="00946B37"/>
    <w:rsid w:val="00946BA6"/>
    <w:rsid w:val="00946C72"/>
    <w:rsid w:val="0094778C"/>
    <w:rsid w:val="00947A34"/>
    <w:rsid w:val="00950215"/>
    <w:rsid w:val="009502A5"/>
    <w:rsid w:val="0095040B"/>
    <w:rsid w:val="0095047A"/>
    <w:rsid w:val="00951109"/>
    <w:rsid w:val="00951125"/>
    <w:rsid w:val="0095120D"/>
    <w:rsid w:val="009514D7"/>
    <w:rsid w:val="0095156D"/>
    <w:rsid w:val="009518E4"/>
    <w:rsid w:val="009520D3"/>
    <w:rsid w:val="009521C4"/>
    <w:rsid w:val="0095232F"/>
    <w:rsid w:val="00952647"/>
    <w:rsid w:val="00952876"/>
    <w:rsid w:val="00952DA1"/>
    <w:rsid w:val="009532F1"/>
    <w:rsid w:val="0095345B"/>
    <w:rsid w:val="009537DC"/>
    <w:rsid w:val="00953DF2"/>
    <w:rsid w:val="009542CB"/>
    <w:rsid w:val="00954539"/>
    <w:rsid w:val="00954BA4"/>
    <w:rsid w:val="00954EC2"/>
    <w:rsid w:val="00955300"/>
    <w:rsid w:val="00955635"/>
    <w:rsid w:val="00955B28"/>
    <w:rsid w:val="00955B33"/>
    <w:rsid w:val="00955D62"/>
    <w:rsid w:val="00955F02"/>
    <w:rsid w:val="00956202"/>
    <w:rsid w:val="00956A78"/>
    <w:rsid w:val="00956F17"/>
    <w:rsid w:val="009578B3"/>
    <w:rsid w:val="00957AE7"/>
    <w:rsid w:val="00957E39"/>
    <w:rsid w:val="0096012D"/>
    <w:rsid w:val="0096023E"/>
    <w:rsid w:val="00960C01"/>
    <w:rsid w:val="00960D9E"/>
    <w:rsid w:val="00961131"/>
    <w:rsid w:val="00961140"/>
    <w:rsid w:val="0096124F"/>
    <w:rsid w:val="00961A9B"/>
    <w:rsid w:val="009620E8"/>
    <w:rsid w:val="009626F6"/>
    <w:rsid w:val="009628BA"/>
    <w:rsid w:val="00962A45"/>
    <w:rsid w:val="00962A5A"/>
    <w:rsid w:val="00962D64"/>
    <w:rsid w:val="009634A5"/>
    <w:rsid w:val="009636D6"/>
    <w:rsid w:val="0096370B"/>
    <w:rsid w:val="0096386A"/>
    <w:rsid w:val="00963D64"/>
    <w:rsid w:val="00963DD4"/>
    <w:rsid w:val="00963DE1"/>
    <w:rsid w:val="0096407F"/>
    <w:rsid w:val="00964534"/>
    <w:rsid w:val="009648FE"/>
    <w:rsid w:val="00964B51"/>
    <w:rsid w:val="009650CA"/>
    <w:rsid w:val="00965217"/>
    <w:rsid w:val="00965926"/>
    <w:rsid w:val="009663B6"/>
    <w:rsid w:val="00966510"/>
    <w:rsid w:val="00966813"/>
    <w:rsid w:val="00966B03"/>
    <w:rsid w:val="00966F32"/>
    <w:rsid w:val="00966FDF"/>
    <w:rsid w:val="009677C9"/>
    <w:rsid w:val="00967960"/>
    <w:rsid w:val="00967CCE"/>
    <w:rsid w:val="00967F3D"/>
    <w:rsid w:val="00970083"/>
    <w:rsid w:val="009703F4"/>
    <w:rsid w:val="00970F78"/>
    <w:rsid w:val="0097145B"/>
    <w:rsid w:val="00971651"/>
    <w:rsid w:val="00971B90"/>
    <w:rsid w:val="0097206A"/>
    <w:rsid w:val="00972217"/>
    <w:rsid w:val="00972820"/>
    <w:rsid w:val="00972922"/>
    <w:rsid w:val="00972A10"/>
    <w:rsid w:val="00972C06"/>
    <w:rsid w:val="009731D9"/>
    <w:rsid w:val="0097352C"/>
    <w:rsid w:val="0097454C"/>
    <w:rsid w:val="00974789"/>
    <w:rsid w:val="00974B9F"/>
    <w:rsid w:val="00974BD8"/>
    <w:rsid w:val="00974E37"/>
    <w:rsid w:val="00974FCB"/>
    <w:rsid w:val="009755F2"/>
    <w:rsid w:val="00975A61"/>
    <w:rsid w:val="00976090"/>
    <w:rsid w:val="00976680"/>
    <w:rsid w:val="009769AD"/>
    <w:rsid w:val="00976B3F"/>
    <w:rsid w:val="00976E0B"/>
    <w:rsid w:val="00977295"/>
    <w:rsid w:val="009773C3"/>
    <w:rsid w:val="00977EA0"/>
    <w:rsid w:val="00980792"/>
    <w:rsid w:val="009807F6"/>
    <w:rsid w:val="00980FD0"/>
    <w:rsid w:val="00981181"/>
    <w:rsid w:val="00982482"/>
    <w:rsid w:val="009827BD"/>
    <w:rsid w:val="00982D61"/>
    <w:rsid w:val="00983295"/>
    <w:rsid w:val="009835E0"/>
    <w:rsid w:val="00983AD2"/>
    <w:rsid w:val="00983B76"/>
    <w:rsid w:val="00983B8A"/>
    <w:rsid w:val="00983CDB"/>
    <w:rsid w:val="00984101"/>
    <w:rsid w:val="0098429F"/>
    <w:rsid w:val="0098474B"/>
    <w:rsid w:val="00984F8A"/>
    <w:rsid w:val="0098580D"/>
    <w:rsid w:val="00985A0A"/>
    <w:rsid w:val="00985CC7"/>
    <w:rsid w:val="00985FAC"/>
    <w:rsid w:val="00986018"/>
    <w:rsid w:val="00986056"/>
    <w:rsid w:val="0098613E"/>
    <w:rsid w:val="009861B9"/>
    <w:rsid w:val="009863FF"/>
    <w:rsid w:val="009868F2"/>
    <w:rsid w:val="0098705D"/>
    <w:rsid w:val="0098707F"/>
    <w:rsid w:val="009875AC"/>
    <w:rsid w:val="00987790"/>
    <w:rsid w:val="00987E84"/>
    <w:rsid w:val="00990104"/>
    <w:rsid w:val="009901EA"/>
    <w:rsid w:val="0099022B"/>
    <w:rsid w:val="0099053B"/>
    <w:rsid w:val="009905D6"/>
    <w:rsid w:val="00990720"/>
    <w:rsid w:val="00990FB5"/>
    <w:rsid w:val="0099157B"/>
    <w:rsid w:val="00991973"/>
    <w:rsid w:val="00991EAE"/>
    <w:rsid w:val="009922A6"/>
    <w:rsid w:val="0099247A"/>
    <w:rsid w:val="009926F0"/>
    <w:rsid w:val="00992AED"/>
    <w:rsid w:val="00992DC9"/>
    <w:rsid w:val="00992ED6"/>
    <w:rsid w:val="00992ED8"/>
    <w:rsid w:val="0099362F"/>
    <w:rsid w:val="00993A20"/>
    <w:rsid w:val="009946E0"/>
    <w:rsid w:val="0099471D"/>
    <w:rsid w:val="00994764"/>
    <w:rsid w:val="00994861"/>
    <w:rsid w:val="00994D91"/>
    <w:rsid w:val="00994E86"/>
    <w:rsid w:val="00996099"/>
    <w:rsid w:val="009963CC"/>
    <w:rsid w:val="00997008"/>
    <w:rsid w:val="009972E0"/>
    <w:rsid w:val="00997464"/>
    <w:rsid w:val="0099749A"/>
    <w:rsid w:val="00997909"/>
    <w:rsid w:val="00997A3D"/>
    <w:rsid w:val="00997B7A"/>
    <w:rsid w:val="009A027A"/>
    <w:rsid w:val="009A0970"/>
    <w:rsid w:val="009A1073"/>
    <w:rsid w:val="009A1AC0"/>
    <w:rsid w:val="009A1C35"/>
    <w:rsid w:val="009A1E9E"/>
    <w:rsid w:val="009A22F8"/>
    <w:rsid w:val="009A28D7"/>
    <w:rsid w:val="009A28D9"/>
    <w:rsid w:val="009A3119"/>
    <w:rsid w:val="009A396D"/>
    <w:rsid w:val="009A3A13"/>
    <w:rsid w:val="009A3CD4"/>
    <w:rsid w:val="009A3FD1"/>
    <w:rsid w:val="009A4AEE"/>
    <w:rsid w:val="009A4BE2"/>
    <w:rsid w:val="009A4E0E"/>
    <w:rsid w:val="009A5200"/>
    <w:rsid w:val="009A5218"/>
    <w:rsid w:val="009A53A1"/>
    <w:rsid w:val="009A5D42"/>
    <w:rsid w:val="009A5D6A"/>
    <w:rsid w:val="009A5F4A"/>
    <w:rsid w:val="009A5F4C"/>
    <w:rsid w:val="009A623E"/>
    <w:rsid w:val="009A670D"/>
    <w:rsid w:val="009A6766"/>
    <w:rsid w:val="009A69A8"/>
    <w:rsid w:val="009A7005"/>
    <w:rsid w:val="009A7040"/>
    <w:rsid w:val="009A7456"/>
    <w:rsid w:val="009A772F"/>
    <w:rsid w:val="009A7943"/>
    <w:rsid w:val="009A7B8F"/>
    <w:rsid w:val="009A7E63"/>
    <w:rsid w:val="009B07F0"/>
    <w:rsid w:val="009B0A8B"/>
    <w:rsid w:val="009B0CA8"/>
    <w:rsid w:val="009B0CB3"/>
    <w:rsid w:val="009B0D29"/>
    <w:rsid w:val="009B10E0"/>
    <w:rsid w:val="009B10E1"/>
    <w:rsid w:val="009B133E"/>
    <w:rsid w:val="009B1CAA"/>
    <w:rsid w:val="009B1DA5"/>
    <w:rsid w:val="009B2108"/>
    <w:rsid w:val="009B226D"/>
    <w:rsid w:val="009B23BB"/>
    <w:rsid w:val="009B276C"/>
    <w:rsid w:val="009B2791"/>
    <w:rsid w:val="009B2B4A"/>
    <w:rsid w:val="009B2D6D"/>
    <w:rsid w:val="009B3273"/>
    <w:rsid w:val="009B3909"/>
    <w:rsid w:val="009B3BB9"/>
    <w:rsid w:val="009B43A7"/>
    <w:rsid w:val="009B4B0D"/>
    <w:rsid w:val="009B4C9D"/>
    <w:rsid w:val="009B4CF0"/>
    <w:rsid w:val="009B4FDB"/>
    <w:rsid w:val="009B52D3"/>
    <w:rsid w:val="009B53CB"/>
    <w:rsid w:val="009B59BA"/>
    <w:rsid w:val="009B5FDB"/>
    <w:rsid w:val="009B6384"/>
    <w:rsid w:val="009B6761"/>
    <w:rsid w:val="009B71E4"/>
    <w:rsid w:val="009B71FB"/>
    <w:rsid w:val="009B7518"/>
    <w:rsid w:val="009B75FA"/>
    <w:rsid w:val="009B77B1"/>
    <w:rsid w:val="009B797C"/>
    <w:rsid w:val="009B7C45"/>
    <w:rsid w:val="009B7F37"/>
    <w:rsid w:val="009B7FAD"/>
    <w:rsid w:val="009C00B6"/>
    <w:rsid w:val="009C06F5"/>
    <w:rsid w:val="009C0D66"/>
    <w:rsid w:val="009C193D"/>
    <w:rsid w:val="009C24AB"/>
    <w:rsid w:val="009C2C04"/>
    <w:rsid w:val="009C2F68"/>
    <w:rsid w:val="009C31EE"/>
    <w:rsid w:val="009C31EF"/>
    <w:rsid w:val="009C32FA"/>
    <w:rsid w:val="009C3744"/>
    <w:rsid w:val="009C3B1D"/>
    <w:rsid w:val="009C3BC9"/>
    <w:rsid w:val="009C3C2E"/>
    <w:rsid w:val="009C3CBC"/>
    <w:rsid w:val="009C426A"/>
    <w:rsid w:val="009C49DD"/>
    <w:rsid w:val="009C5189"/>
    <w:rsid w:val="009C51BB"/>
    <w:rsid w:val="009C53A7"/>
    <w:rsid w:val="009C54EF"/>
    <w:rsid w:val="009C55F8"/>
    <w:rsid w:val="009C569D"/>
    <w:rsid w:val="009C5B39"/>
    <w:rsid w:val="009C5E1F"/>
    <w:rsid w:val="009C5EF8"/>
    <w:rsid w:val="009C5F44"/>
    <w:rsid w:val="009C6321"/>
    <w:rsid w:val="009C6499"/>
    <w:rsid w:val="009C6AD3"/>
    <w:rsid w:val="009C6EAD"/>
    <w:rsid w:val="009C6F38"/>
    <w:rsid w:val="009C7175"/>
    <w:rsid w:val="009C77AF"/>
    <w:rsid w:val="009C7A11"/>
    <w:rsid w:val="009C7C97"/>
    <w:rsid w:val="009C7DBC"/>
    <w:rsid w:val="009D0215"/>
    <w:rsid w:val="009D070A"/>
    <w:rsid w:val="009D09F1"/>
    <w:rsid w:val="009D0C08"/>
    <w:rsid w:val="009D0C42"/>
    <w:rsid w:val="009D0F4B"/>
    <w:rsid w:val="009D21D5"/>
    <w:rsid w:val="009D23E0"/>
    <w:rsid w:val="009D241C"/>
    <w:rsid w:val="009D24B6"/>
    <w:rsid w:val="009D2609"/>
    <w:rsid w:val="009D2EAA"/>
    <w:rsid w:val="009D2EB8"/>
    <w:rsid w:val="009D3706"/>
    <w:rsid w:val="009D3924"/>
    <w:rsid w:val="009D393A"/>
    <w:rsid w:val="009D39EF"/>
    <w:rsid w:val="009D43B9"/>
    <w:rsid w:val="009D4880"/>
    <w:rsid w:val="009D599B"/>
    <w:rsid w:val="009D5C14"/>
    <w:rsid w:val="009D5CE2"/>
    <w:rsid w:val="009D6011"/>
    <w:rsid w:val="009D6621"/>
    <w:rsid w:val="009D667D"/>
    <w:rsid w:val="009D6BC3"/>
    <w:rsid w:val="009D6F3E"/>
    <w:rsid w:val="009D7850"/>
    <w:rsid w:val="009D7B07"/>
    <w:rsid w:val="009D7BC1"/>
    <w:rsid w:val="009D7CF7"/>
    <w:rsid w:val="009E01E1"/>
    <w:rsid w:val="009E0493"/>
    <w:rsid w:val="009E079F"/>
    <w:rsid w:val="009E15EB"/>
    <w:rsid w:val="009E180B"/>
    <w:rsid w:val="009E1A19"/>
    <w:rsid w:val="009E1C6F"/>
    <w:rsid w:val="009E21B2"/>
    <w:rsid w:val="009E284E"/>
    <w:rsid w:val="009E2882"/>
    <w:rsid w:val="009E2C9A"/>
    <w:rsid w:val="009E3396"/>
    <w:rsid w:val="009E339C"/>
    <w:rsid w:val="009E3432"/>
    <w:rsid w:val="009E385F"/>
    <w:rsid w:val="009E3DE6"/>
    <w:rsid w:val="009E4259"/>
    <w:rsid w:val="009E43C4"/>
    <w:rsid w:val="009E4407"/>
    <w:rsid w:val="009E44C9"/>
    <w:rsid w:val="009E475D"/>
    <w:rsid w:val="009E4FF2"/>
    <w:rsid w:val="009E5190"/>
    <w:rsid w:val="009E5ABE"/>
    <w:rsid w:val="009E5CCC"/>
    <w:rsid w:val="009E5DA5"/>
    <w:rsid w:val="009E616C"/>
    <w:rsid w:val="009E6196"/>
    <w:rsid w:val="009E65D8"/>
    <w:rsid w:val="009E6686"/>
    <w:rsid w:val="009E737A"/>
    <w:rsid w:val="009E7A0D"/>
    <w:rsid w:val="009E7A40"/>
    <w:rsid w:val="009E7DE8"/>
    <w:rsid w:val="009E7F64"/>
    <w:rsid w:val="009E7FCE"/>
    <w:rsid w:val="009F0C6F"/>
    <w:rsid w:val="009F106A"/>
    <w:rsid w:val="009F130A"/>
    <w:rsid w:val="009F1A5D"/>
    <w:rsid w:val="009F1E1A"/>
    <w:rsid w:val="009F1E5D"/>
    <w:rsid w:val="009F2130"/>
    <w:rsid w:val="009F2149"/>
    <w:rsid w:val="009F240E"/>
    <w:rsid w:val="009F25BE"/>
    <w:rsid w:val="009F2E75"/>
    <w:rsid w:val="009F3199"/>
    <w:rsid w:val="009F32F3"/>
    <w:rsid w:val="009F3447"/>
    <w:rsid w:val="009F3FA5"/>
    <w:rsid w:val="009F42C6"/>
    <w:rsid w:val="009F435A"/>
    <w:rsid w:val="009F498C"/>
    <w:rsid w:val="009F4C52"/>
    <w:rsid w:val="009F4E3F"/>
    <w:rsid w:val="009F4E63"/>
    <w:rsid w:val="009F4F3E"/>
    <w:rsid w:val="009F4F46"/>
    <w:rsid w:val="009F526A"/>
    <w:rsid w:val="009F5570"/>
    <w:rsid w:val="009F5910"/>
    <w:rsid w:val="009F591A"/>
    <w:rsid w:val="009F5BB9"/>
    <w:rsid w:val="009F5BF0"/>
    <w:rsid w:val="009F6096"/>
    <w:rsid w:val="009F60CA"/>
    <w:rsid w:val="009F63F2"/>
    <w:rsid w:val="009F6581"/>
    <w:rsid w:val="009F676C"/>
    <w:rsid w:val="009F683F"/>
    <w:rsid w:val="009F68C6"/>
    <w:rsid w:val="009F69B6"/>
    <w:rsid w:val="009F69E2"/>
    <w:rsid w:val="009F69FE"/>
    <w:rsid w:val="009F6AF0"/>
    <w:rsid w:val="009F6B2E"/>
    <w:rsid w:val="009F6E04"/>
    <w:rsid w:val="009F6FA0"/>
    <w:rsid w:val="009F7210"/>
    <w:rsid w:val="009F7757"/>
    <w:rsid w:val="009F7886"/>
    <w:rsid w:val="009F7D0E"/>
    <w:rsid w:val="009F7DF9"/>
    <w:rsid w:val="00A00050"/>
    <w:rsid w:val="00A003CF"/>
    <w:rsid w:val="00A00544"/>
    <w:rsid w:val="00A00648"/>
    <w:rsid w:val="00A006E8"/>
    <w:rsid w:val="00A00731"/>
    <w:rsid w:val="00A00B08"/>
    <w:rsid w:val="00A02D4F"/>
    <w:rsid w:val="00A02E88"/>
    <w:rsid w:val="00A03098"/>
    <w:rsid w:val="00A0353C"/>
    <w:rsid w:val="00A038B2"/>
    <w:rsid w:val="00A03DC2"/>
    <w:rsid w:val="00A0430F"/>
    <w:rsid w:val="00A0464C"/>
    <w:rsid w:val="00A04C45"/>
    <w:rsid w:val="00A04F05"/>
    <w:rsid w:val="00A050F6"/>
    <w:rsid w:val="00A05448"/>
    <w:rsid w:val="00A05613"/>
    <w:rsid w:val="00A0625E"/>
    <w:rsid w:val="00A063D3"/>
    <w:rsid w:val="00A064F1"/>
    <w:rsid w:val="00A066CC"/>
    <w:rsid w:val="00A069DF"/>
    <w:rsid w:val="00A06F1D"/>
    <w:rsid w:val="00A06FCE"/>
    <w:rsid w:val="00A0779F"/>
    <w:rsid w:val="00A0782E"/>
    <w:rsid w:val="00A07CA6"/>
    <w:rsid w:val="00A100A4"/>
    <w:rsid w:val="00A10274"/>
    <w:rsid w:val="00A10292"/>
    <w:rsid w:val="00A1073E"/>
    <w:rsid w:val="00A10926"/>
    <w:rsid w:val="00A10C95"/>
    <w:rsid w:val="00A1119D"/>
    <w:rsid w:val="00A112CF"/>
    <w:rsid w:val="00A114CC"/>
    <w:rsid w:val="00A11DE2"/>
    <w:rsid w:val="00A1274B"/>
    <w:rsid w:val="00A12755"/>
    <w:rsid w:val="00A12782"/>
    <w:rsid w:val="00A129BF"/>
    <w:rsid w:val="00A12FF1"/>
    <w:rsid w:val="00A13130"/>
    <w:rsid w:val="00A132F6"/>
    <w:rsid w:val="00A135B9"/>
    <w:rsid w:val="00A13626"/>
    <w:rsid w:val="00A13844"/>
    <w:rsid w:val="00A13AE7"/>
    <w:rsid w:val="00A13E70"/>
    <w:rsid w:val="00A149CF"/>
    <w:rsid w:val="00A14B85"/>
    <w:rsid w:val="00A14D9F"/>
    <w:rsid w:val="00A157BC"/>
    <w:rsid w:val="00A15DE5"/>
    <w:rsid w:val="00A165C3"/>
    <w:rsid w:val="00A16A2A"/>
    <w:rsid w:val="00A16C06"/>
    <w:rsid w:val="00A1772A"/>
    <w:rsid w:val="00A17A57"/>
    <w:rsid w:val="00A17BF8"/>
    <w:rsid w:val="00A17C3B"/>
    <w:rsid w:val="00A17E61"/>
    <w:rsid w:val="00A2086E"/>
    <w:rsid w:val="00A20A49"/>
    <w:rsid w:val="00A21005"/>
    <w:rsid w:val="00A2134B"/>
    <w:rsid w:val="00A21659"/>
    <w:rsid w:val="00A218D7"/>
    <w:rsid w:val="00A219B8"/>
    <w:rsid w:val="00A21B0F"/>
    <w:rsid w:val="00A2283E"/>
    <w:rsid w:val="00A22ECD"/>
    <w:rsid w:val="00A230AC"/>
    <w:rsid w:val="00A2329D"/>
    <w:rsid w:val="00A23630"/>
    <w:rsid w:val="00A236F7"/>
    <w:rsid w:val="00A23CD3"/>
    <w:rsid w:val="00A23DAB"/>
    <w:rsid w:val="00A24203"/>
    <w:rsid w:val="00A24724"/>
    <w:rsid w:val="00A24A5A"/>
    <w:rsid w:val="00A24A61"/>
    <w:rsid w:val="00A24C88"/>
    <w:rsid w:val="00A251C4"/>
    <w:rsid w:val="00A2588A"/>
    <w:rsid w:val="00A26089"/>
    <w:rsid w:val="00A2611B"/>
    <w:rsid w:val="00A26875"/>
    <w:rsid w:val="00A26AB9"/>
    <w:rsid w:val="00A26FBE"/>
    <w:rsid w:val="00A272AF"/>
    <w:rsid w:val="00A276EC"/>
    <w:rsid w:val="00A27B63"/>
    <w:rsid w:val="00A27CA9"/>
    <w:rsid w:val="00A27DD7"/>
    <w:rsid w:val="00A29938"/>
    <w:rsid w:val="00A300E4"/>
    <w:rsid w:val="00A30343"/>
    <w:rsid w:val="00A304EF"/>
    <w:rsid w:val="00A305F0"/>
    <w:rsid w:val="00A307BC"/>
    <w:rsid w:val="00A30845"/>
    <w:rsid w:val="00A308A1"/>
    <w:rsid w:val="00A30996"/>
    <w:rsid w:val="00A30A84"/>
    <w:rsid w:val="00A30FBE"/>
    <w:rsid w:val="00A317C3"/>
    <w:rsid w:val="00A31BD2"/>
    <w:rsid w:val="00A325BD"/>
    <w:rsid w:val="00A331CF"/>
    <w:rsid w:val="00A332D1"/>
    <w:rsid w:val="00A33A0C"/>
    <w:rsid w:val="00A33E26"/>
    <w:rsid w:val="00A34076"/>
    <w:rsid w:val="00A34C3B"/>
    <w:rsid w:val="00A350B0"/>
    <w:rsid w:val="00A353BB"/>
    <w:rsid w:val="00A3545A"/>
    <w:rsid w:val="00A35846"/>
    <w:rsid w:val="00A3584A"/>
    <w:rsid w:val="00A35D5A"/>
    <w:rsid w:val="00A3609E"/>
    <w:rsid w:val="00A3653F"/>
    <w:rsid w:val="00A36546"/>
    <w:rsid w:val="00A365D2"/>
    <w:rsid w:val="00A36AB2"/>
    <w:rsid w:val="00A36FF6"/>
    <w:rsid w:val="00A377A6"/>
    <w:rsid w:val="00A37861"/>
    <w:rsid w:val="00A3790A"/>
    <w:rsid w:val="00A37B45"/>
    <w:rsid w:val="00A40265"/>
    <w:rsid w:val="00A40356"/>
    <w:rsid w:val="00A41185"/>
    <w:rsid w:val="00A41672"/>
    <w:rsid w:val="00A41B2D"/>
    <w:rsid w:val="00A41BD4"/>
    <w:rsid w:val="00A41C57"/>
    <w:rsid w:val="00A41F84"/>
    <w:rsid w:val="00A42D33"/>
    <w:rsid w:val="00A42DC6"/>
    <w:rsid w:val="00A42EB2"/>
    <w:rsid w:val="00A43393"/>
    <w:rsid w:val="00A442AF"/>
    <w:rsid w:val="00A4469E"/>
    <w:rsid w:val="00A44799"/>
    <w:rsid w:val="00A451C3"/>
    <w:rsid w:val="00A45326"/>
    <w:rsid w:val="00A459EF"/>
    <w:rsid w:val="00A4601C"/>
    <w:rsid w:val="00A46098"/>
    <w:rsid w:val="00A4644C"/>
    <w:rsid w:val="00A467E9"/>
    <w:rsid w:val="00A468D8"/>
    <w:rsid w:val="00A46EFB"/>
    <w:rsid w:val="00A4715B"/>
    <w:rsid w:val="00A476E1"/>
    <w:rsid w:val="00A47701"/>
    <w:rsid w:val="00A47873"/>
    <w:rsid w:val="00A5009F"/>
    <w:rsid w:val="00A5025D"/>
    <w:rsid w:val="00A504D0"/>
    <w:rsid w:val="00A506FF"/>
    <w:rsid w:val="00A50894"/>
    <w:rsid w:val="00A50A38"/>
    <w:rsid w:val="00A51739"/>
    <w:rsid w:val="00A51EB5"/>
    <w:rsid w:val="00A5283F"/>
    <w:rsid w:val="00A52BCD"/>
    <w:rsid w:val="00A52F8B"/>
    <w:rsid w:val="00A53305"/>
    <w:rsid w:val="00A53692"/>
    <w:rsid w:val="00A5380D"/>
    <w:rsid w:val="00A53A70"/>
    <w:rsid w:val="00A53B8C"/>
    <w:rsid w:val="00A53B94"/>
    <w:rsid w:val="00A53BB1"/>
    <w:rsid w:val="00A53C51"/>
    <w:rsid w:val="00A541CF"/>
    <w:rsid w:val="00A54331"/>
    <w:rsid w:val="00A543A9"/>
    <w:rsid w:val="00A5487A"/>
    <w:rsid w:val="00A55399"/>
    <w:rsid w:val="00A5622F"/>
    <w:rsid w:val="00A5680A"/>
    <w:rsid w:val="00A56CBD"/>
    <w:rsid w:val="00A5700A"/>
    <w:rsid w:val="00A572F2"/>
    <w:rsid w:val="00A57438"/>
    <w:rsid w:val="00A59CC6"/>
    <w:rsid w:val="00A60171"/>
    <w:rsid w:val="00A601F9"/>
    <w:rsid w:val="00A605E5"/>
    <w:rsid w:val="00A60A44"/>
    <w:rsid w:val="00A60AFF"/>
    <w:rsid w:val="00A60C60"/>
    <w:rsid w:val="00A60CD3"/>
    <w:rsid w:val="00A61811"/>
    <w:rsid w:val="00A61966"/>
    <w:rsid w:val="00A61B10"/>
    <w:rsid w:val="00A61F20"/>
    <w:rsid w:val="00A61FFF"/>
    <w:rsid w:val="00A6204A"/>
    <w:rsid w:val="00A62424"/>
    <w:rsid w:val="00A624A8"/>
    <w:rsid w:val="00A62651"/>
    <w:rsid w:val="00A628E0"/>
    <w:rsid w:val="00A62C0A"/>
    <w:rsid w:val="00A63398"/>
    <w:rsid w:val="00A63612"/>
    <w:rsid w:val="00A636E1"/>
    <w:rsid w:val="00A63704"/>
    <w:rsid w:val="00A638E1"/>
    <w:rsid w:val="00A63E75"/>
    <w:rsid w:val="00A63EC5"/>
    <w:rsid w:val="00A63F14"/>
    <w:rsid w:val="00A64A67"/>
    <w:rsid w:val="00A65155"/>
    <w:rsid w:val="00A65420"/>
    <w:rsid w:val="00A658BD"/>
    <w:rsid w:val="00A65A56"/>
    <w:rsid w:val="00A65B06"/>
    <w:rsid w:val="00A65D75"/>
    <w:rsid w:val="00A66194"/>
    <w:rsid w:val="00A6657D"/>
    <w:rsid w:val="00A66968"/>
    <w:rsid w:val="00A66C65"/>
    <w:rsid w:val="00A66D93"/>
    <w:rsid w:val="00A66EF6"/>
    <w:rsid w:val="00A6727F"/>
    <w:rsid w:val="00A67457"/>
    <w:rsid w:val="00A674DA"/>
    <w:rsid w:val="00A70134"/>
    <w:rsid w:val="00A70637"/>
    <w:rsid w:val="00A70831"/>
    <w:rsid w:val="00A70AB1"/>
    <w:rsid w:val="00A70E2E"/>
    <w:rsid w:val="00A71050"/>
    <w:rsid w:val="00A71058"/>
    <w:rsid w:val="00A71169"/>
    <w:rsid w:val="00A7176C"/>
    <w:rsid w:val="00A717F6"/>
    <w:rsid w:val="00A71DF1"/>
    <w:rsid w:val="00A71EE6"/>
    <w:rsid w:val="00A723C9"/>
    <w:rsid w:val="00A727BF"/>
    <w:rsid w:val="00A7283F"/>
    <w:rsid w:val="00A7290F"/>
    <w:rsid w:val="00A72B6D"/>
    <w:rsid w:val="00A7342C"/>
    <w:rsid w:val="00A73893"/>
    <w:rsid w:val="00A743D0"/>
    <w:rsid w:val="00A744FC"/>
    <w:rsid w:val="00A74E9A"/>
    <w:rsid w:val="00A75340"/>
    <w:rsid w:val="00A75671"/>
    <w:rsid w:val="00A7569F"/>
    <w:rsid w:val="00A758A5"/>
    <w:rsid w:val="00A76253"/>
    <w:rsid w:val="00A76A5F"/>
    <w:rsid w:val="00A770DC"/>
    <w:rsid w:val="00A7737E"/>
    <w:rsid w:val="00A80136"/>
    <w:rsid w:val="00A80463"/>
    <w:rsid w:val="00A80C9F"/>
    <w:rsid w:val="00A80CA6"/>
    <w:rsid w:val="00A80D48"/>
    <w:rsid w:val="00A80E43"/>
    <w:rsid w:val="00A80FDF"/>
    <w:rsid w:val="00A811B5"/>
    <w:rsid w:val="00A814B8"/>
    <w:rsid w:val="00A815DE"/>
    <w:rsid w:val="00A81B05"/>
    <w:rsid w:val="00A81C0F"/>
    <w:rsid w:val="00A825CC"/>
    <w:rsid w:val="00A82954"/>
    <w:rsid w:val="00A82EBE"/>
    <w:rsid w:val="00A82FB3"/>
    <w:rsid w:val="00A833EC"/>
    <w:rsid w:val="00A840D2"/>
    <w:rsid w:val="00A8452E"/>
    <w:rsid w:val="00A849F3"/>
    <w:rsid w:val="00A84BA4"/>
    <w:rsid w:val="00A84C48"/>
    <w:rsid w:val="00A8516B"/>
    <w:rsid w:val="00A854C4"/>
    <w:rsid w:val="00A857E1"/>
    <w:rsid w:val="00A865A1"/>
    <w:rsid w:val="00A865F0"/>
    <w:rsid w:val="00A866F2"/>
    <w:rsid w:val="00A86864"/>
    <w:rsid w:val="00A869D4"/>
    <w:rsid w:val="00A86DBB"/>
    <w:rsid w:val="00A86EB2"/>
    <w:rsid w:val="00A870B0"/>
    <w:rsid w:val="00A872BE"/>
    <w:rsid w:val="00A87630"/>
    <w:rsid w:val="00A87CE9"/>
    <w:rsid w:val="00A87EF2"/>
    <w:rsid w:val="00A902DA"/>
    <w:rsid w:val="00A906CF"/>
    <w:rsid w:val="00A90D0C"/>
    <w:rsid w:val="00A9110B"/>
    <w:rsid w:val="00A9149D"/>
    <w:rsid w:val="00A914DD"/>
    <w:rsid w:val="00A91C9A"/>
    <w:rsid w:val="00A91DAC"/>
    <w:rsid w:val="00A91FC6"/>
    <w:rsid w:val="00A922CC"/>
    <w:rsid w:val="00A92CBD"/>
    <w:rsid w:val="00A932A3"/>
    <w:rsid w:val="00A93A91"/>
    <w:rsid w:val="00A93E49"/>
    <w:rsid w:val="00A9417D"/>
    <w:rsid w:val="00A94865"/>
    <w:rsid w:val="00A94CDD"/>
    <w:rsid w:val="00A94D80"/>
    <w:rsid w:val="00A94E0F"/>
    <w:rsid w:val="00A94EF1"/>
    <w:rsid w:val="00A94FC0"/>
    <w:rsid w:val="00A94FF1"/>
    <w:rsid w:val="00A95317"/>
    <w:rsid w:val="00A95504"/>
    <w:rsid w:val="00A955CB"/>
    <w:rsid w:val="00A95AD9"/>
    <w:rsid w:val="00A95B92"/>
    <w:rsid w:val="00A95EF2"/>
    <w:rsid w:val="00A96150"/>
    <w:rsid w:val="00A96861"/>
    <w:rsid w:val="00A969D9"/>
    <w:rsid w:val="00A97009"/>
    <w:rsid w:val="00A971D3"/>
    <w:rsid w:val="00A977F0"/>
    <w:rsid w:val="00A9785C"/>
    <w:rsid w:val="00A97C85"/>
    <w:rsid w:val="00A97EFB"/>
    <w:rsid w:val="00AA0107"/>
    <w:rsid w:val="00AA01EA"/>
    <w:rsid w:val="00AA0262"/>
    <w:rsid w:val="00AA09C6"/>
    <w:rsid w:val="00AA0A80"/>
    <w:rsid w:val="00AA136D"/>
    <w:rsid w:val="00AA181F"/>
    <w:rsid w:val="00AA1B0B"/>
    <w:rsid w:val="00AA2338"/>
    <w:rsid w:val="00AA2BCB"/>
    <w:rsid w:val="00AA3935"/>
    <w:rsid w:val="00AA449E"/>
    <w:rsid w:val="00AA4883"/>
    <w:rsid w:val="00AA5009"/>
    <w:rsid w:val="00AA54BD"/>
    <w:rsid w:val="00AA55B4"/>
    <w:rsid w:val="00AA5D76"/>
    <w:rsid w:val="00AA60B0"/>
    <w:rsid w:val="00AA6126"/>
    <w:rsid w:val="00AA631E"/>
    <w:rsid w:val="00AA684A"/>
    <w:rsid w:val="00AA6C38"/>
    <w:rsid w:val="00AA6D71"/>
    <w:rsid w:val="00AA70E4"/>
    <w:rsid w:val="00AA7129"/>
    <w:rsid w:val="00AA76E5"/>
    <w:rsid w:val="00AA7844"/>
    <w:rsid w:val="00AA7899"/>
    <w:rsid w:val="00AA78B5"/>
    <w:rsid w:val="00AA7E00"/>
    <w:rsid w:val="00AB10F6"/>
    <w:rsid w:val="00AB173E"/>
    <w:rsid w:val="00AB17D3"/>
    <w:rsid w:val="00AB1C5E"/>
    <w:rsid w:val="00AB1CBD"/>
    <w:rsid w:val="00AB222B"/>
    <w:rsid w:val="00AB2D30"/>
    <w:rsid w:val="00AB34D4"/>
    <w:rsid w:val="00AB35A9"/>
    <w:rsid w:val="00AB3AE7"/>
    <w:rsid w:val="00AB3BED"/>
    <w:rsid w:val="00AB3E0B"/>
    <w:rsid w:val="00AB431C"/>
    <w:rsid w:val="00AB4DA4"/>
    <w:rsid w:val="00AB4EB1"/>
    <w:rsid w:val="00AB4F6B"/>
    <w:rsid w:val="00AB5122"/>
    <w:rsid w:val="00AB54F8"/>
    <w:rsid w:val="00AB563B"/>
    <w:rsid w:val="00AB571D"/>
    <w:rsid w:val="00AB58E3"/>
    <w:rsid w:val="00AB5A96"/>
    <w:rsid w:val="00AB5B20"/>
    <w:rsid w:val="00AB60F6"/>
    <w:rsid w:val="00AB6B8F"/>
    <w:rsid w:val="00AB6D87"/>
    <w:rsid w:val="00AB6F23"/>
    <w:rsid w:val="00AB73CD"/>
    <w:rsid w:val="00AB765B"/>
    <w:rsid w:val="00AB790A"/>
    <w:rsid w:val="00AB7A6C"/>
    <w:rsid w:val="00AC022D"/>
    <w:rsid w:val="00AC042B"/>
    <w:rsid w:val="00AC054E"/>
    <w:rsid w:val="00AC0752"/>
    <w:rsid w:val="00AC0A56"/>
    <w:rsid w:val="00AC0C3B"/>
    <w:rsid w:val="00AC0F3A"/>
    <w:rsid w:val="00AC162C"/>
    <w:rsid w:val="00AC1A7A"/>
    <w:rsid w:val="00AC1AD1"/>
    <w:rsid w:val="00AC2319"/>
    <w:rsid w:val="00AC2889"/>
    <w:rsid w:val="00AC2D6A"/>
    <w:rsid w:val="00AC336C"/>
    <w:rsid w:val="00AC3705"/>
    <w:rsid w:val="00AC37A5"/>
    <w:rsid w:val="00AC37E9"/>
    <w:rsid w:val="00AC389F"/>
    <w:rsid w:val="00AC3C18"/>
    <w:rsid w:val="00AC40A9"/>
    <w:rsid w:val="00AC42CF"/>
    <w:rsid w:val="00AC4647"/>
    <w:rsid w:val="00AC4D2C"/>
    <w:rsid w:val="00AC5268"/>
    <w:rsid w:val="00AC56DD"/>
    <w:rsid w:val="00AC5890"/>
    <w:rsid w:val="00AC5B6A"/>
    <w:rsid w:val="00AC5C05"/>
    <w:rsid w:val="00AC5C37"/>
    <w:rsid w:val="00AC5D2D"/>
    <w:rsid w:val="00AC5E3A"/>
    <w:rsid w:val="00AC5E70"/>
    <w:rsid w:val="00AC5EEE"/>
    <w:rsid w:val="00AC6552"/>
    <w:rsid w:val="00AC6686"/>
    <w:rsid w:val="00AC6856"/>
    <w:rsid w:val="00AC6F77"/>
    <w:rsid w:val="00AC72FD"/>
    <w:rsid w:val="00AC75CE"/>
    <w:rsid w:val="00AC76C7"/>
    <w:rsid w:val="00AC7702"/>
    <w:rsid w:val="00AC7873"/>
    <w:rsid w:val="00AC79C0"/>
    <w:rsid w:val="00AD03DF"/>
    <w:rsid w:val="00AD0607"/>
    <w:rsid w:val="00AD0997"/>
    <w:rsid w:val="00AD0A42"/>
    <w:rsid w:val="00AD0BEF"/>
    <w:rsid w:val="00AD1485"/>
    <w:rsid w:val="00AD269A"/>
    <w:rsid w:val="00AD2837"/>
    <w:rsid w:val="00AD2F41"/>
    <w:rsid w:val="00AD2FF3"/>
    <w:rsid w:val="00AD301D"/>
    <w:rsid w:val="00AD326A"/>
    <w:rsid w:val="00AD32D3"/>
    <w:rsid w:val="00AD33C1"/>
    <w:rsid w:val="00AD3C70"/>
    <w:rsid w:val="00AD41B6"/>
    <w:rsid w:val="00AD42CE"/>
    <w:rsid w:val="00AD46AD"/>
    <w:rsid w:val="00AD5193"/>
    <w:rsid w:val="00AD5926"/>
    <w:rsid w:val="00AD5AD9"/>
    <w:rsid w:val="00AD5B8A"/>
    <w:rsid w:val="00AD600C"/>
    <w:rsid w:val="00AD621C"/>
    <w:rsid w:val="00AD644E"/>
    <w:rsid w:val="00AD66D4"/>
    <w:rsid w:val="00AD6882"/>
    <w:rsid w:val="00AD6A60"/>
    <w:rsid w:val="00AD6CC5"/>
    <w:rsid w:val="00AD6F86"/>
    <w:rsid w:val="00AD7214"/>
    <w:rsid w:val="00AD7572"/>
    <w:rsid w:val="00AD7875"/>
    <w:rsid w:val="00AD7C75"/>
    <w:rsid w:val="00AE05B3"/>
    <w:rsid w:val="00AE1846"/>
    <w:rsid w:val="00AE18D5"/>
    <w:rsid w:val="00AE1DD2"/>
    <w:rsid w:val="00AE1F4A"/>
    <w:rsid w:val="00AE2695"/>
    <w:rsid w:val="00AE284D"/>
    <w:rsid w:val="00AE299A"/>
    <w:rsid w:val="00AE2A9A"/>
    <w:rsid w:val="00AE2E78"/>
    <w:rsid w:val="00AE318F"/>
    <w:rsid w:val="00AE31D6"/>
    <w:rsid w:val="00AE3225"/>
    <w:rsid w:val="00AE32B7"/>
    <w:rsid w:val="00AE3B6C"/>
    <w:rsid w:val="00AE41E5"/>
    <w:rsid w:val="00AE43D3"/>
    <w:rsid w:val="00AE4884"/>
    <w:rsid w:val="00AE4CFC"/>
    <w:rsid w:val="00AE4F04"/>
    <w:rsid w:val="00AE52D0"/>
    <w:rsid w:val="00AE536F"/>
    <w:rsid w:val="00AE553F"/>
    <w:rsid w:val="00AE5F90"/>
    <w:rsid w:val="00AE61EA"/>
    <w:rsid w:val="00AE6264"/>
    <w:rsid w:val="00AE6830"/>
    <w:rsid w:val="00AE69FB"/>
    <w:rsid w:val="00AE6B61"/>
    <w:rsid w:val="00AE741A"/>
    <w:rsid w:val="00AE7511"/>
    <w:rsid w:val="00AE7683"/>
    <w:rsid w:val="00AE777E"/>
    <w:rsid w:val="00AE78E0"/>
    <w:rsid w:val="00AE78E4"/>
    <w:rsid w:val="00AE7B12"/>
    <w:rsid w:val="00AE7BEB"/>
    <w:rsid w:val="00AE7C48"/>
    <w:rsid w:val="00AE7EA1"/>
    <w:rsid w:val="00AEFC02"/>
    <w:rsid w:val="00AF03EB"/>
    <w:rsid w:val="00AF0933"/>
    <w:rsid w:val="00AF10E7"/>
    <w:rsid w:val="00AF148C"/>
    <w:rsid w:val="00AF20B9"/>
    <w:rsid w:val="00AF220C"/>
    <w:rsid w:val="00AF241B"/>
    <w:rsid w:val="00AF3385"/>
    <w:rsid w:val="00AF3398"/>
    <w:rsid w:val="00AF42CE"/>
    <w:rsid w:val="00AF4570"/>
    <w:rsid w:val="00AF458C"/>
    <w:rsid w:val="00AF47B0"/>
    <w:rsid w:val="00AF48A4"/>
    <w:rsid w:val="00AF4A12"/>
    <w:rsid w:val="00AF5070"/>
    <w:rsid w:val="00AF59D7"/>
    <w:rsid w:val="00AF5BFD"/>
    <w:rsid w:val="00AF5EAB"/>
    <w:rsid w:val="00AF6005"/>
    <w:rsid w:val="00AF6467"/>
    <w:rsid w:val="00AF65D9"/>
    <w:rsid w:val="00AF682B"/>
    <w:rsid w:val="00AF6E79"/>
    <w:rsid w:val="00AF74F1"/>
    <w:rsid w:val="00AF7A53"/>
    <w:rsid w:val="00B01001"/>
    <w:rsid w:val="00B011F9"/>
    <w:rsid w:val="00B0150D"/>
    <w:rsid w:val="00B015EF"/>
    <w:rsid w:val="00B01692"/>
    <w:rsid w:val="00B01A62"/>
    <w:rsid w:val="00B01ADA"/>
    <w:rsid w:val="00B01D31"/>
    <w:rsid w:val="00B01E46"/>
    <w:rsid w:val="00B022A9"/>
    <w:rsid w:val="00B025F2"/>
    <w:rsid w:val="00B03F7D"/>
    <w:rsid w:val="00B03FAF"/>
    <w:rsid w:val="00B04214"/>
    <w:rsid w:val="00B0471B"/>
    <w:rsid w:val="00B048D5"/>
    <w:rsid w:val="00B05410"/>
    <w:rsid w:val="00B0543C"/>
    <w:rsid w:val="00B05704"/>
    <w:rsid w:val="00B05DA8"/>
    <w:rsid w:val="00B05F6F"/>
    <w:rsid w:val="00B064FB"/>
    <w:rsid w:val="00B066AF"/>
    <w:rsid w:val="00B06F9C"/>
    <w:rsid w:val="00B07040"/>
    <w:rsid w:val="00B076F6"/>
    <w:rsid w:val="00B07B07"/>
    <w:rsid w:val="00B07EDE"/>
    <w:rsid w:val="00B1034A"/>
    <w:rsid w:val="00B10363"/>
    <w:rsid w:val="00B104FB"/>
    <w:rsid w:val="00B108D4"/>
    <w:rsid w:val="00B10987"/>
    <w:rsid w:val="00B109B3"/>
    <w:rsid w:val="00B109B5"/>
    <w:rsid w:val="00B114A3"/>
    <w:rsid w:val="00B118DD"/>
    <w:rsid w:val="00B12297"/>
    <w:rsid w:val="00B126E0"/>
    <w:rsid w:val="00B12A62"/>
    <w:rsid w:val="00B12C4C"/>
    <w:rsid w:val="00B12D77"/>
    <w:rsid w:val="00B13401"/>
    <w:rsid w:val="00B13BAC"/>
    <w:rsid w:val="00B13C4C"/>
    <w:rsid w:val="00B13CFF"/>
    <w:rsid w:val="00B13EF5"/>
    <w:rsid w:val="00B14DB1"/>
    <w:rsid w:val="00B14E38"/>
    <w:rsid w:val="00B15069"/>
    <w:rsid w:val="00B152FB"/>
    <w:rsid w:val="00B15445"/>
    <w:rsid w:val="00B154D3"/>
    <w:rsid w:val="00B1567A"/>
    <w:rsid w:val="00B15689"/>
    <w:rsid w:val="00B15CA1"/>
    <w:rsid w:val="00B15F8C"/>
    <w:rsid w:val="00B16083"/>
    <w:rsid w:val="00B1656B"/>
    <w:rsid w:val="00B165E9"/>
    <w:rsid w:val="00B167EB"/>
    <w:rsid w:val="00B16F01"/>
    <w:rsid w:val="00B16F4C"/>
    <w:rsid w:val="00B17295"/>
    <w:rsid w:val="00B17522"/>
    <w:rsid w:val="00B17B20"/>
    <w:rsid w:val="00B17CD4"/>
    <w:rsid w:val="00B17D7C"/>
    <w:rsid w:val="00B20A81"/>
    <w:rsid w:val="00B20ADE"/>
    <w:rsid w:val="00B2234B"/>
    <w:rsid w:val="00B22516"/>
    <w:rsid w:val="00B226C1"/>
    <w:rsid w:val="00B228F5"/>
    <w:rsid w:val="00B22FDF"/>
    <w:rsid w:val="00B23237"/>
    <w:rsid w:val="00B23322"/>
    <w:rsid w:val="00B2351E"/>
    <w:rsid w:val="00B236E3"/>
    <w:rsid w:val="00B23B29"/>
    <w:rsid w:val="00B23CD5"/>
    <w:rsid w:val="00B2412F"/>
    <w:rsid w:val="00B24734"/>
    <w:rsid w:val="00B2476C"/>
    <w:rsid w:val="00B24779"/>
    <w:rsid w:val="00B24BC6"/>
    <w:rsid w:val="00B24C22"/>
    <w:rsid w:val="00B24DB9"/>
    <w:rsid w:val="00B25357"/>
    <w:rsid w:val="00B256C5"/>
    <w:rsid w:val="00B25ED1"/>
    <w:rsid w:val="00B2603D"/>
    <w:rsid w:val="00B260D1"/>
    <w:rsid w:val="00B26217"/>
    <w:rsid w:val="00B268AE"/>
    <w:rsid w:val="00B26CAC"/>
    <w:rsid w:val="00B27140"/>
    <w:rsid w:val="00B2741C"/>
    <w:rsid w:val="00B277AC"/>
    <w:rsid w:val="00B27870"/>
    <w:rsid w:val="00B278A0"/>
    <w:rsid w:val="00B279DF"/>
    <w:rsid w:val="00B27A85"/>
    <w:rsid w:val="00B27EB1"/>
    <w:rsid w:val="00B305CC"/>
    <w:rsid w:val="00B30990"/>
    <w:rsid w:val="00B30B12"/>
    <w:rsid w:val="00B30EB5"/>
    <w:rsid w:val="00B3104D"/>
    <w:rsid w:val="00B3121C"/>
    <w:rsid w:val="00B313AC"/>
    <w:rsid w:val="00B319E3"/>
    <w:rsid w:val="00B319EC"/>
    <w:rsid w:val="00B32351"/>
    <w:rsid w:val="00B32667"/>
    <w:rsid w:val="00B332ED"/>
    <w:rsid w:val="00B3330C"/>
    <w:rsid w:val="00B33D55"/>
    <w:rsid w:val="00B341F1"/>
    <w:rsid w:val="00B347C8"/>
    <w:rsid w:val="00B34E3E"/>
    <w:rsid w:val="00B34E54"/>
    <w:rsid w:val="00B35130"/>
    <w:rsid w:val="00B353F8"/>
    <w:rsid w:val="00B354B3"/>
    <w:rsid w:val="00B357E4"/>
    <w:rsid w:val="00B35DD3"/>
    <w:rsid w:val="00B360FD"/>
    <w:rsid w:val="00B36748"/>
    <w:rsid w:val="00B3676A"/>
    <w:rsid w:val="00B36934"/>
    <w:rsid w:val="00B3707E"/>
    <w:rsid w:val="00B375D7"/>
    <w:rsid w:val="00B3787E"/>
    <w:rsid w:val="00B37899"/>
    <w:rsid w:val="00B3799F"/>
    <w:rsid w:val="00B37B2D"/>
    <w:rsid w:val="00B40267"/>
    <w:rsid w:val="00B4031D"/>
    <w:rsid w:val="00B4039F"/>
    <w:rsid w:val="00B40876"/>
    <w:rsid w:val="00B40B00"/>
    <w:rsid w:val="00B40F55"/>
    <w:rsid w:val="00B4137C"/>
    <w:rsid w:val="00B414D2"/>
    <w:rsid w:val="00B4197E"/>
    <w:rsid w:val="00B41B0B"/>
    <w:rsid w:val="00B41C3F"/>
    <w:rsid w:val="00B41CDD"/>
    <w:rsid w:val="00B42164"/>
    <w:rsid w:val="00B421D9"/>
    <w:rsid w:val="00B429B5"/>
    <w:rsid w:val="00B42A41"/>
    <w:rsid w:val="00B430C8"/>
    <w:rsid w:val="00B4324F"/>
    <w:rsid w:val="00B433C9"/>
    <w:rsid w:val="00B435CF"/>
    <w:rsid w:val="00B43804"/>
    <w:rsid w:val="00B43D02"/>
    <w:rsid w:val="00B43F5F"/>
    <w:rsid w:val="00B440DE"/>
    <w:rsid w:val="00B44C45"/>
    <w:rsid w:val="00B45528"/>
    <w:rsid w:val="00B45E31"/>
    <w:rsid w:val="00B46253"/>
    <w:rsid w:val="00B464E8"/>
    <w:rsid w:val="00B46551"/>
    <w:rsid w:val="00B46B15"/>
    <w:rsid w:val="00B46BDA"/>
    <w:rsid w:val="00B47460"/>
    <w:rsid w:val="00B47626"/>
    <w:rsid w:val="00B47A6D"/>
    <w:rsid w:val="00B47D3F"/>
    <w:rsid w:val="00B47DF2"/>
    <w:rsid w:val="00B4C146"/>
    <w:rsid w:val="00B5004D"/>
    <w:rsid w:val="00B5042F"/>
    <w:rsid w:val="00B50A49"/>
    <w:rsid w:val="00B50E34"/>
    <w:rsid w:val="00B5161F"/>
    <w:rsid w:val="00B51631"/>
    <w:rsid w:val="00B51925"/>
    <w:rsid w:val="00B51CDD"/>
    <w:rsid w:val="00B522FE"/>
    <w:rsid w:val="00B52A47"/>
    <w:rsid w:val="00B52D36"/>
    <w:rsid w:val="00B537AC"/>
    <w:rsid w:val="00B53AA9"/>
    <w:rsid w:val="00B53BD0"/>
    <w:rsid w:val="00B53FB9"/>
    <w:rsid w:val="00B5416D"/>
    <w:rsid w:val="00B547CC"/>
    <w:rsid w:val="00B549D8"/>
    <w:rsid w:val="00B54C02"/>
    <w:rsid w:val="00B54E8A"/>
    <w:rsid w:val="00B5530F"/>
    <w:rsid w:val="00B55A74"/>
    <w:rsid w:val="00B55BF1"/>
    <w:rsid w:val="00B55C04"/>
    <w:rsid w:val="00B55F97"/>
    <w:rsid w:val="00B563A5"/>
    <w:rsid w:val="00B57274"/>
    <w:rsid w:val="00B60165"/>
    <w:rsid w:val="00B6016F"/>
    <w:rsid w:val="00B60186"/>
    <w:rsid w:val="00B60501"/>
    <w:rsid w:val="00B60762"/>
    <w:rsid w:val="00B608F7"/>
    <w:rsid w:val="00B60A9C"/>
    <w:rsid w:val="00B60E76"/>
    <w:rsid w:val="00B61222"/>
    <w:rsid w:val="00B613E4"/>
    <w:rsid w:val="00B61A64"/>
    <w:rsid w:val="00B61ECB"/>
    <w:rsid w:val="00B61FDC"/>
    <w:rsid w:val="00B62342"/>
    <w:rsid w:val="00B626D9"/>
    <w:rsid w:val="00B62721"/>
    <w:rsid w:val="00B62BFA"/>
    <w:rsid w:val="00B62FCD"/>
    <w:rsid w:val="00B6342E"/>
    <w:rsid w:val="00B6358D"/>
    <w:rsid w:val="00B638A0"/>
    <w:rsid w:val="00B64219"/>
    <w:rsid w:val="00B648CD"/>
    <w:rsid w:val="00B64951"/>
    <w:rsid w:val="00B65315"/>
    <w:rsid w:val="00B65560"/>
    <w:rsid w:val="00B659FC"/>
    <w:rsid w:val="00B66312"/>
    <w:rsid w:val="00B66502"/>
    <w:rsid w:val="00B668BE"/>
    <w:rsid w:val="00B67AAA"/>
    <w:rsid w:val="00B67DF9"/>
    <w:rsid w:val="00B70395"/>
    <w:rsid w:val="00B70422"/>
    <w:rsid w:val="00B70A36"/>
    <w:rsid w:val="00B70C3A"/>
    <w:rsid w:val="00B70EFB"/>
    <w:rsid w:val="00B70F67"/>
    <w:rsid w:val="00B713CA"/>
    <w:rsid w:val="00B714AB"/>
    <w:rsid w:val="00B71670"/>
    <w:rsid w:val="00B73392"/>
    <w:rsid w:val="00B735E9"/>
    <w:rsid w:val="00B737B1"/>
    <w:rsid w:val="00B738B0"/>
    <w:rsid w:val="00B73AD0"/>
    <w:rsid w:val="00B73BBD"/>
    <w:rsid w:val="00B749BF"/>
    <w:rsid w:val="00B74BB6"/>
    <w:rsid w:val="00B74CAF"/>
    <w:rsid w:val="00B7530B"/>
    <w:rsid w:val="00B7546B"/>
    <w:rsid w:val="00B757C0"/>
    <w:rsid w:val="00B75C43"/>
    <w:rsid w:val="00B75C8B"/>
    <w:rsid w:val="00B76194"/>
    <w:rsid w:val="00B76638"/>
    <w:rsid w:val="00B7679B"/>
    <w:rsid w:val="00B76E3E"/>
    <w:rsid w:val="00B77226"/>
    <w:rsid w:val="00B775B4"/>
    <w:rsid w:val="00B778AE"/>
    <w:rsid w:val="00B7BAED"/>
    <w:rsid w:val="00B80182"/>
    <w:rsid w:val="00B80283"/>
    <w:rsid w:val="00B802F1"/>
    <w:rsid w:val="00B8034A"/>
    <w:rsid w:val="00B8045D"/>
    <w:rsid w:val="00B804A6"/>
    <w:rsid w:val="00B806B3"/>
    <w:rsid w:val="00B80902"/>
    <w:rsid w:val="00B8096C"/>
    <w:rsid w:val="00B809CE"/>
    <w:rsid w:val="00B825F8"/>
    <w:rsid w:val="00B82645"/>
    <w:rsid w:val="00B82D5A"/>
    <w:rsid w:val="00B8315B"/>
    <w:rsid w:val="00B83B7B"/>
    <w:rsid w:val="00B83CA7"/>
    <w:rsid w:val="00B84051"/>
    <w:rsid w:val="00B841E2"/>
    <w:rsid w:val="00B843DD"/>
    <w:rsid w:val="00B84AD0"/>
    <w:rsid w:val="00B852DC"/>
    <w:rsid w:val="00B854A0"/>
    <w:rsid w:val="00B854EA"/>
    <w:rsid w:val="00B8558B"/>
    <w:rsid w:val="00B855C7"/>
    <w:rsid w:val="00B85AA2"/>
    <w:rsid w:val="00B85C4D"/>
    <w:rsid w:val="00B85C69"/>
    <w:rsid w:val="00B85DB3"/>
    <w:rsid w:val="00B8606F"/>
    <w:rsid w:val="00B86073"/>
    <w:rsid w:val="00B860B5"/>
    <w:rsid w:val="00B863B7"/>
    <w:rsid w:val="00B86986"/>
    <w:rsid w:val="00B86AB5"/>
    <w:rsid w:val="00B86B35"/>
    <w:rsid w:val="00B870ED"/>
    <w:rsid w:val="00B871D1"/>
    <w:rsid w:val="00B8782E"/>
    <w:rsid w:val="00B87F0C"/>
    <w:rsid w:val="00B90397"/>
    <w:rsid w:val="00B904FD"/>
    <w:rsid w:val="00B907D0"/>
    <w:rsid w:val="00B90E8B"/>
    <w:rsid w:val="00B91191"/>
    <w:rsid w:val="00B913E9"/>
    <w:rsid w:val="00B91D0E"/>
    <w:rsid w:val="00B92319"/>
    <w:rsid w:val="00B9274F"/>
    <w:rsid w:val="00B92BA3"/>
    <w:rsid w:val="00B92E7D"/>
    <w:rsid w:val="00B93146"/>
    <w:rsid w:val="00B938A6"/>
    <w:rsid w:val="00B93B36"/>
    <w:rsid w:val="00B942AE"/>
    <w:rsid w:val="00B943C5"/>
    <w:rsid w:val="00B94F15"/>
    <w:rsid w:val="00B95353"/>
    <w:rsid w:val="00B9535C"/>
    <w:rsid w:val="00B958A8"/>
    <w:rsid w:val="00B95957"/>
    <w:rsid w:val="00B9595E"/>
    <w:rsid w:val="00B95CB8"/>
    <w:rsid w:val="00B963B3"/>
    <w:rsid w:val="00B964D9"/>
    <w:rsid w:val="00B965D0"/>
    <w:rsid w:val="00B96651"/>
    <w:rsid w:val="00B96AA4"/>
    <w:rsid w:val="00B9711B"/>
    <w:rsid w:val="00B971DC"/>
    <w:rsid w:val="00B974A1"/>
    <w:rsid w:val="00B9776D"/>
    <w:rsid w:val="00B97C1A"/>
    <w:rsid w:val="00BA05DA"/>
    <w:rsid w:val="00BA0690"/>
    <w:rsid w:val="00BA158B"/>
    <w:rsid w:val="00BA15A0"/>
    <w:rsid w:val="00BA15EE"/>
    <w:rsid w:val="00BA161D"/>
    <w:rsid w:val="00BA1746"/>
    <w:rsid w:val="00BA2024"/>
    <w:rsid w:val="00BA216E"/>
    <w:rsid w:val="00BA2AEA"/>
    <w:rsid w:val="00BA2C99"/>
    <w:rsid w:val="00BA311B"/>
    <w:rsid w:val="00BA34D3"/>
    <w:rsid w:val="00BA3B21"/>
    <w:rsid w:val="00BA3CB2"/>
    <w:rsid w:val="00BA4238"/>
    <w:rsid w:val="00BA432A"/>
    <w:rsid w:val="00BA44EB"/>
    <w:rsid w:val="00BA469A"/>
    <w:rsid w:val="00BA4BE7"/>
    <w:rsid w:val="00BA5122"/>
    <w:rsid w:val="00BA5BA7"/>
    <w:rsid w:val="00BA5BBC"/>
    <w:rsid w:val="00BA607E"/>
    <w:rsid w:val="00BA6421"/>
    <w:rsid w:val="00BA6697"/>
    <w:rsid w:val="00BA6DC1"/>
    <w:rsid w:val="00BA6E64"/>
    <w:rsid w:val="00BA6FE5"/>
    <w:rsid w:val="00BA75AD"/>
    <w:rsid w:val="00BA773E"/>
    <w:rsid w:val="00BA78AA"/>
    <w:rsid w:val="00BA7B95"/>
    <w:rsid w:val="00BAA06E"/>
    <w:rsid w:val="00BB010F"/>
    <w:rsid w:val="00BB0298"/>
    <w:rsid w:val="00BB036A"/>
    <w:rsid w:val="00BB038B"/>
    <w:rsid w:val="00BB0753"/>
    <w:rsid w:val="00BB07D1"/>
    <w:rsid w:val="00BB0960"/>
    <w:rsid w:val="00BB13DB"/>
    <w:rsid w:val="00BB1768"/>
    <w:rsid w:val="00BB1D3B"/>
    <w:rsid w:val="00BB25A7"/>
    <w:rsid w:val="00BB28BC"/>
    <w:rsid w:val="00BB2FCA"/>
    <w:rsid w:val="00BB36D2"/>
    <w:rsid w:val="00BB3C67"/>
    <w:rsid w:val="00BB40E9"/>
    <w:rsid w:val="00BB413B"/>
    <w:rsid w:val="00BB450D"/>
    <w:rsid w:val="00BB48B7"/>
    <w:rsid w:val="00BB4A55"/>
    <w:rsid w:val="00BB4EC6"/>
    <w:rsid w:val="00BB55CE"/>
    <w:rsid w:val="00BB6092"/>
    <w:rsid w:val="00BB6196"/>
    <w:rsid w:val="00BB6415"/>
    <w:rsid w:val="00BB6634"/>
    <w:rsid w:val="00BB669D"/>
    <w:rsid w:val="00BB6A80"/>
    <w:rsid w:val="00BB6E2F"/>
    <w:rsid w:val="00BB703D"/>
    <w:rsid w:val="00BB74D9"/>
    <w:rsid w:val="00BB758B"/>
    <w:rsid w:val="00BB7877"/>
    <w:rsid w:val="00BB797E"/>
    <w:rsid w:val="00BB7A01"/>
    <w:rsid w:val="00BB7A02"/>
    <w:rsid w:val="00BB7FDB"/>
    <w:rsid w:val="00BC0070"/>
    <w:rsid w:val="00BC0361"/>
    <w:rsid w:val="00BC087C"/>
    <w:rsid w:val="00BC1205"/>
    <w:rsid w:val="00BC14B2"/>
    <w:rsid w:val="00BC1517"/>
    <w:rsid w:val="00BC1632"/>
    <w:rsid w:val="00BC2159"/>
    <w:rsid w:val="00BC24AF"/>
    <w:rsid w:val="00BC29C2"/>
    <w:rsid w:val="00BC352E"/>
    <w:rsid w:val="00BC3628"/>
    <w:rsid w:val="00BC37A1"/>
    <w:rsid w:val="00BC3D4E"/>
    <w:rsid w:val="00BC42A0"/>
    <w:rsid w:val="00BC4C51"/>
    <w:rsid w:val="00BC4DC6"/>
    <w:rsid w:val="00BC551D"/>
    <w:rsid w:val="00BC569E"/>
    <w:rsid w:val="00BC5706"/>
    <w:rsid w:val="00BC5745"/>
    <w:rsid w:val="00BC57D7"/>
    <w:rsid w:val="00BC5989"/>
    <w:rsid w:val="00BC5AEB"/>
    <w:rsid w:val="00BC5CF8"/>
    <w:rsid w:val="00BC69E2"/>
    <w:rsid w:val="00BC6D10"/>
    <w:rsid w:val="00BC6E65"/>
    <w:rsid w:val="00BC726D"/>
    <w:rsid w:val="00BC7438"/>
    <w:rsid w:val="00BC748F"/>
    <w:rsid w:val="00BC7D2E"/>
    <w:rsid w:val="00BD00EA"/>
    <w:rsid w:val="00BD0417"/>
    <w:rsid w:val="00BD0434"/>
    <w:rsid w:val="00BD082C"/>
    <w:rsid w:val="00BD0905"/>
    <w:rsid w:val="00BD0945"/>
    <w:rsid w:val="00BD0AFF"/>
    <w:rsid w:val="00BD0FBE"/>
    <w:rsid w:val="00BD10D1"/>
    <w:rsid w:val="00BD156F"/>
    <w:rsid w:val="00BD170E"/>
    <w:rsid w:val="00BD1AD9"/>
    <w:rsid w:val="00BD1AEE"/>
    <w:rsid w:val="00BD1B2D"/>
    <w:rsid w:val="00BD1DBF"/>
    <w:rsid w:val="00BD2110"/>
    <w:rsid w:val="00BD2BA1"/>
    <w:rsid w:val="00BD2C6E"/>
    <w:rsid w:val="00BD2D62"/>
    <w:rsid w:val="00BD3407"/>
    <w:rsid w:val="00BD350F"/>
    <w:rsid w:val="00BD3D7B"/>
    <w:rsid w:val="00BD4CF4"/>
    <w:rsid w:val="00BD56AF"/>
    <w:rsid w:val="00BD5800"/>
    <w:rsid w:val="00BD5C8A"/>
    <w:rsid w:val="00BD6239"/>
    <w:rsid w:val="00BD626E"/>
    <w:rsid w:val="00BD640C"/>
    <w:rsid w:val="00BD65F9"/>
    <w:rsid w:val="00BD6DE1"/>
    <w:rsid w:val="00BD759B"/>
    <w:rsid w:val="00BD7865"/>
    <w:rsid w:val="00BD7944"/>
    <w:rsid w:val="00BD7AF8"/>
    <w:rsid w:val="00BD7E8F"/>
    <w:rsid w:val="00BE003F"/>
    <w:rsid w:val="00BE0081"/>
    <w:rsid w:val="00BE1B34"/>
    <w:rsid w:val="00BE2098"/>
    <w:rsid w:val="00BE2478"/>
    <w:rsid w:val="00BE2614"/>
    <w:rsid w:val="00BE2847"/>
    <w:rsid w:val="00BE2859"/>
    <w:rsid w:val="00BE286C"/>
    <w:rsid w:val="00BE28C8"/>
    <w:rsid w:val="00BE2926"/>
    <w:rsid w:val="00BE2A7A"/>
    <w:rsid w:val="00BE328A"/>
    <w:rsid w:val="00BE3475"/>
    <w:rsid w:val="00BE3603"/>
    <w:rsid w:val="00BE372A"/>
    <w:rsid w:val="00BE39E2"/>
    <w:rsid w:val="00BE4175"/>
    <w:rsid w:val="00BE436A"/>
    <w:rsid w:val="00BE43F6"/>
    <w:rsid w:val="00BE4435"/>
    <w:rsid w:val="00BE4519"/>
    <w:rsid w:val="00BE50BB"/>
    <w:rsid w:val="00BE54FB"/>
    <w:rsid w:val="00BE5857"/>
    <w:rsid w:val="00BE58FB"/>
    <w:rsid w:val="00BE5C59"/>
    <w:rsid w:val="00BE63DE"/>
    <w:rsid w:val="00BE6666"/>
    <w:rsid w:val="00BE69AE"/>
    <w:rsid w:val="00BE6DF4"/>
    <w:rsid w:val="00BE7622"/>
    <w:rsid w:val="00BE78B5"/>
    <w:rsid w:val="00BE7D3C"/>
    <w:rsid w:val="00BF002B"/>
    <w:rsid w:val="00BF0726"/>
    <w:rsid w:val="00BF07A7"/>
    <w:rsid w:val="00BF0B10"/>
    <w:rsid w:val="00BF0DC2"/>
    <w:rsid w:val="00BF0DD6"/>
    <w:rsid w:val="00BF10FD"/>
    <w:rsid w:val="00BF15F6"/>
    <w:rsid w:val="00BF1AAD"/>
    <w:rsid w:val="00BF223C"/>
    <w:rsid w:val="00BF2A3B"/>
    <w:rsid w:val="00BF3CF0"/>
    <w:rsid w:val="00BF4B81"/>
    <w:rsid w:val="00BF4CCF"/>
    <w:rsid w:val="00BF569C"/>
    <w:rsid w:val="00BF59B7"/>
    <w:rsid w:val="00BF5C35"/>
    <w:rsid w:val="00BF5F43"/>
    <w:rsid w:val="00BF6836"/>
    <w:rsid w:val="00BF6878"/>
    <w:rsid w:val="00BF6C84"/>
    <w:rsid w:val="00BF6CAF"/>
    <w:rsid w:val="00BF72C4"/>
    <w:rsid w:val="00BF72F8"/>
    <w:rsid w:val="00BF7964"/>
    <w:rsid w:val="00C00633"/>
    <w:rsid w:val="00C00640"/>
    <w:rsid w:val="00C006C6"/>
    <w:rsid w:val="00C00F63"/>
    <w:rsid w:val="00C01028"/>
    <w:rsid w:val="00C01931"/>
    <w:rsid w:val="00C0199B"/>
    <w:rsid w:val="00C02213"/>
    <w:rsid w:val="00C025C7"/>
    <w:rsid w:val="00C0284E"/>
    <w:rsid w:val="00C02B3F"/>
    <w:rsid w:val="00C02D8C"/>
    <w:rsid w:val="00C03269"/>
    <w:rsid w:val="00C033A5"/>
    <w:rsid w:val="00C03451"/>
    <w:rsid w:val="00C0387B"/>
    <w:rsid w:val="00C0389C"/>
    <w:rsid w:val="00C039B6"/>
    <w:rsid w:val="00C04107"/>
    <w:rsid w:val="00C041EC"/>
    <w:rsid w:val="00C0456E"/>
    <w:rsid w:val="00C0471D"/>
    <w:rsid w:val="00C04D2D"/>
    <w:rsid w:val="00C050D5"/>
    <w:rsid w:val="00C051AE"/>
    <w:rsid w:val="00C055A3"/>
    <w:rsid w:val="00C05849"/>
    <w:rsid w:val="00C05D66"/>
    <w:rsid w:val="00C05E10"/>
    <w:rsid w:val="00C06116"/>
    <w:rsid w:val="00C061C9"/>
    <w:rsid w:val="00C062B8"/>
    <w:rsid w:val="00C065F1"/>
    <w:rsid w:val="00C06AA7"/>
    <w:rsid w:val="00C06AD0"/>
    <w:rsid w:val="00C06CA2"/>
    <w:rsid w:val="00C06E00"/>
    <w:rsid w:val="00C07E7D"/>
    <w:rsid w:val="00C07F7D"/>
    <w:rsid w:val="00C100E3"/>
    <w:rsid w:val="00C101B2"/>
    <w:rsid w:val="00C102A5"/>
    <w:rsid w:val="00C1060D"/>
    <w:rsid w:val="00C10903"/>
    <w:rsid w:val="00C1106C"/>
    <w:rsid w:val="00C111B0"/>
    <w:rsid w:val="00C11A44"/>
    <w:rsid w:val="00C11E7C"/>
    <w:rsid w:val="00C11FC0"/>
    <w:rsid w:val="00C1242F"/>
    <w:rsid w:val="00C12AD3"/>
    <w:rsid w:val="00C13109"/>
    <w:rsid w:val="00C13188"/>
    <w:rsid w:val="00C132C2"/>
    <w:rsid w:val="00C1352B"/>
    <w:rsid w:val="00C13A8A"/>
    <w:rsid w:val="00C13C62"/>
    <w:rsid w:val="00C14468"/>
    <w:rsid w:val="00C1446A"/>
    <w:rsid w:val="00C14843"/>
    <w:rsid w:val="00C14970"/>
    <w:rsid w:val="00C14C45"/>
    <w:rsid w:val="00C15205"/>
    <w:rsid w:val="00C15714"/>
    <w:rsid w:val="00C15B41"/>
    <w:rsid w:val="00C15D6D"/>
    <w:rsid w:val="00C15DF6"/>
    <w:rsid w:val="00C165A1"/>
    <w:rsid w:val="00C1663D"/>
    <w:rsid w:val="00C16784"/>
    <w:rsid w:val="00C167D9"/>
    <w:rsid w:val="00C167E9"/>
    <w:rsid w:val="00C16A99"/>
    <w:rsid w:val="00C16B51"/>
    <w:rsid w:val="00C16DF1"/>
    <w:rsid w:val="00C17ECE"/>
    <w:rsid w:val="00C2077D"/>
    <w:rsid w:val="00C20E65"/>
    <w:rsid w:val="00C2157C"/>
    <w:rsid w:val="00C22006"/>
    <w:rsid w:val="00C22545"/>
    <w:rsid w:val="00C22661"/>
    <w:rsid w:val="00C22EFC"/>
    <w:rsid w:val="00C22F59"/>
    <w:rsid w:val="00C23E32"/>
    <w:rsid w:val="00C23EDD"/>
    <w:rsid w:val="00C24701"/>
    <w:rsid w:val="00C248AF"/>
    <w:rsid w:val="00C24B23"/>
    <w:rsid w:val="00C2536A"/>
    <w:rsid w:val="00C25726"/>
    <w:rsid w:val="00C25730"/>
    <w:rsid w:val="00C2590F"/>
    <w:rsid w:val="00C25D48"/>
    <w:rsid w:val="00C261E7"/>
    <w:rsid w:val="00C263E7"/>
    <w:rsid w:val="00C26AC3"/>
    <w:rsid w:val="00C27503"/>
    <w:rsid w:val="00C2764B"/>
    <w:rsid w:val="00C27FDE"/>
    <w:rsid w:val="00C30321"/>
    <w:rsid w:val="00C3044E"/>
    <w:rsid w:val="00C308A8"/>
    <w:rsid w:val="00C30CEC"/>
    <w:rsid w:val="00C314C5"/>
    <w:rsid w:val="00C3175A"/>
    <w:rsid w:val="00C31F6E"/>
    <w:rsid w:val="00C3240B"/>
    <w:rsid w:val="00C32411"/>
    <w:rsid w:val="00C32543"/>
    <w:rsid w:val="00C3269A"/>
    <w:rsid w:val="00C3275F"/>
    <w:rsid w:val="00C32D2E"/>
    <w:rsid w:val="00C335D2"/>
    <w:rsid w:val="00C33653"/>
    <w:rsid w:val="00C33ACB"/>
    <w:rsid w:val="00C34260"/>
    <w:rsid w:val="00C34282"/>
    <w:rsid w:val="00C347EF"/>
    <w:rsid w:val="00C34810"/>
    <w:rsid w:val="00C34B3B"/>
    <w:rsid w:val="00C34DA3"/>
    <w:rsid w:val="00C359D7"/>
    <w:rsid w:val="00C35A00"/>
    <w:rsid w:val="00C35B1A"/>
    <w:rsid w:val="00C36FC9"/>
    <w:rsid w:val="00C37CA4"/>
    <w:rsid w:val="00C37CA8"/>
    <w:rsid w:val="00C40029"/>
    <w:rsid w:val="00C407AA"/>
    <w:rsid w:val="00C409D7"/>
    <w:rsid w:val="00C40CEF"/>
    <w:rsid w:val="00C40D26"/>
    <w:rsid w:val="00C4120D"/>
    <w:rsid w:val="00C412CE"/>
    <w:rsid w:val="00C4184F"/>
    <w:rsid w:val="00C4187F"/>
    <w:rsid w:val="00C41941"/>
    <w:rsid w:val="00C419AC"/>
    <w:rsid w:val="00C41A0A"/>
    <w:rsid w:val="00C41E5B"/>
    <w:rsid w:val="00C41FCE"/>
    <w:rsid w:val="00C42651"/>
    <w:rsid w:val="00C42B34"/>
    <w:rsid w:val="00C43557"/>
    <w:rsid w:val="00C438CA"/>
    <w:rsid w:val="00C43CEB"/>
    <w:rsid w:val="00C43F74"/>
    <w:rsid w:val="00C43FBB"/>
    <w:rsid w:val="00C44C00"/>
    <w:rsid w:val="00C450DE"/>
    <w:rsid w:val="00C45199"/>
    <w:rsid w:val="00C454CE"/>
    <w:rsid w:val="00C45510"/>
    <w:rsid w:val="00C45603"/>
    <w:rsid w:val="00C457D3"/>
    <w:rsid w:val="00C45AEA"/>
    <w:rsid w:val="00C46746"/>
    <w:rsid w:val="00C46910"/>
    <w:rsid w:val="00C4691A"/>
    <w:rsid w:val="00C46CCB"/>
    <w:rsid w:val="00C46F6C"/>
    <w:rsid w:val="00C474EC"/>
    <w:rsid w:val="00C476BF"/>
    <w:rsid w:val="00C47C27"/>
    <w:rsid w:val="00C47C57"/>
    <w:rsid w:val="00C47CC9"/>
    <w:rsid w:val="00C47EFB"/>
    <w:rsid w:val="00C5015B"/>
    <w:rsid w:val="00C501C5"/>
    <w:rsid w:val="00C505F6"/>
    <w:rsid w:val="00C5075B"/>
    <w:rsid w:val="00C50A1D"/>
    <w:rsid w:val="00C50D13"/>
    <w:rsid w:val="00C50DCF"/>
    <w:rsid w:val="00C51114"/>
    <w:rsid w:val="00C51341"/>
    <w:rsid w:val="00C51342"/>
    <w:rsid w:val="00C51D83"/>
    <w:rsid w:val="00C52120"/>
    <w:rsid w:val="00C52200"/>
    <w:rsid w:val="00C52DB2"/>
    <w:rsid w:val="00C52EB1"/>
    <w:rsid w:val="00C53B58"/>
    <w:rsid w:val="00C542AA"/>
    <w:rsid w:val="00C54E86"/>
    <w:rsid w:val="00C55300"/>
    <w:rsid w:val="00C55427"/>
    <w:rsid w:val="00C554A3"/>
    <w:rsid w:val="00C556DD"/>
    <w:rsid w:val="00C55B66"/>
    <w:rsid w:val="00C56816"/>
    <w:rsid w:val="00C56AA4"/>
    <w:rsid w:val="00C56B35"/>
    <w:rsid w:val="00C57039"/>
    <w:rsid w:val="00C5749B"/>
    <w:rsid w:val="00C57915"/>
    <w:rsid w:val="00C57C7E"/>
    <w:rsid w:val="00C60077"/>
    <w:rsid w:val="00C60411"/>
    <w:rsid w:val="00C60749"/>
    <w:rsid w:val="00C60BB5"/>
    <w:rsid w:val="00C61006"/>
    <w:rsid w:val="00C610B9"/>
    <w:rsid w:val="00C61290"/>
    <w:rsid w:val="00C6149C"/>
    <w:rsid w:val="00C615FD"/>
    <w:rsid w:val="00C61707"/>
    <w:rsid w:val="00C61E5C"/>
    <w:rsid w:val="00C61E9F"/>
    <w:rsid w:val="00C625A1"/>
    <w:rsid w:val="00C62977"/>
    <w:rsid w:val="00C62B63"/>
    <w:rsid w:val="00C63831"/>
    <w:rsid w:val="00C638B1"/>
    <w:rsid w:val="00C64477"/>
    <w:rsid w:val="00C646B1"/>
    <w:rsid w:val="00C64EC6"/>
    <w:rsid w:val="00C653B2"/>
    <w:rsid w:val="00C65685"/>
    <w:rsid w:val="00C657A0"/>
    <w:rsid w:val="00C65987"/>
    <w:rsid w:val="00C659A0"/>
    <w:rsid w:val="00C661C7"/>
    <w:rsid w:val="00C663CA"/>
    <w:rsid w:val="00C664BD"/>
    <w:rsid w:val="00C66F13"/>
    <w:rsid w:val="00C67142"/>
    <w:rsid w:val="00C672C3"/>
    <w:rsid w:val="00C67627"/>
    <w:rsid w:val="00C67921"/>
    <w:rsid w:val="00C67BB9"/>
    <w:rsid w:val="00C7007A"/>
    <w:rsid w:val="00C70AC4"/>
    <w:rsid w:val="00C70AEF"/>
    <w:rsid w:val="00C70C54"/>
    <w:rsid w:val="00C70DF6"/>
    <w:rsid w:val="00C7100B"/>
    <w:rsid w:val="00C712C4"/>
    <w:rsid w:val="00C7161E"/>
    <w:rsid w:val="00C71864"/>
    <w:rsid w:val="00C71BAF"/>
    <w:rsid w:val="00C7211F"/>
    <w:rsid w:val="00C72383"/>
    <w:rsid w:val="00C72511"/>
    <w:rsid w:val="00C726BE"/>
    <w:rsid w:val="00C727AC"/>
    <w:rsid w:val="00C73154"/>
    <w:rsid w:val="00C731BF"/>
    <w:rsid w:val="00C73617"/>
    <w:rsid w:val="00C73DCC"/>
    <w:rsid w:val="00C7406B"/>
    <w:rsid w:val="00C74693"/>
    <w:rsid w:val="00C74BB1"/>
    <w:rsid w:val="00C750DD"/>
    <w:rsid w:val="00C75265"/>
    <w:rsid w:val="00C75B57"/>
    <w:rsid w:val="00C75C66"/>
    <w:rsid w:val="00C760C5"/>
    <w:rsid w:val="00C765FE"/>
    <w:rsid w:val="00C76675"/>
    <w:rsid w:val="00C769E1"/>
    <w:rsid w:val="00C7758A"/>
    <w:rsid w:val="00C775AC"/>
    <w:rsid w:val="00C77618"/>
    <w:rsid w:val="00C77D1D"/>
    <w:rsid w:val="00C77F0A"/>
    <w:rsid w:val="00C8026A"/>
    <w:rsid w:val="00C807C4"/>
    <w:rsid w:val="00C80C9F"/>
    <w:rsid w:val="00C80F23"/>
    <w:rsid w:val="00C81035"/>
    <w:rsid w:val="00C81394"/>
    <w:rsid w:val="00C8148C"/>
    <w:rsid w:val="00C817AA"/>
    <w:rsid w:val="00C817DE"/>
    <w:rsid w:val="00C81D20"/>
    <w:rsid w:val="00C82416"/>
    <w:rsid w:val="00C828A4"/>
    <w:rsid w:val="00C8314A"/>
    <w:rsid w:val="00C831F7"/>
    <w:rsid w:val="00C83707"/>
    <w:rsid w:val="00C83D68"/>
    <w:rsid w:val="00C8417C"/>
    <w:rsid w:val="00C84470"/>
    <w:rsid w:val="00C8478B"/>
    <w:rsid w:val="00C8498B"/>
    <w:rsid w:val="00C84A88"/>
    <w:rsid w:val="00C84F38"/>
    <w:rsid w:val="00C85157"/>
    <w:rsid w:val="00C8541F"/>
    <w:rsid w:val="00C85420"/>
    <w:rsid w:val="00C85D86"/>
    <w:rsid w:val="00C860A8"/>
    <w:rsid w:val="00C865B4"/>
    <w:rsid w:val="00C86775"/>
    <w:rsid w:val="00C868EB"/>
    <w:rsid w:val="00C869AC"/>
    <w:rsid w:val="00C86EC2"/>
    <w:rsid w:val="00C8718F"/>
    <w:rsid w:val="00C871EB"/>
    <w:rsid w:val="00C8735C"/>
    <w:rsid w:val="00C8799B"/>
    <w:rsid w:val="00C87AD1"/>
    <w:rsid w:val="00C87D85"/>
    <w:rsid w:val="00C905BB"/>
    <w:rsid w:val="00C90736"/>
    <w:rsid w:val="00C90875"/>
    <w:rsid w:val="00C90B64"/>
    <w:rsid w:val="00C90C08"/>
    <w:rsid w:val="00C915F5"/>
    <w:rsid w:val="00C91983"/>
    <w:rsid w:val="00C92123"/>
    <w:rsid w:val="00C9223A"/>
    <w:rsid w:val="00C922C9"/>
    <w:rsid w:val="00C9234E"/>
    <w:rsid w:val="00C92763"/>
    <w:rsid w:val="00C92B8E"/>
    <w:rsid w:val="00C92D69"/>
    <w:rsid w:val="00C92EFB"/>
    <w:rsid w:val="00C92F9A"/>
    <w:rsid w:val="00C9318F"/>
    <w:rsid w:val="00C93C5F"/>
    <w:rsid w:val="00C94572"/>
    <w:rsid w:val="00C94737"/>
    <w:rsid w:val="00C95055"/>
    <w:rsid w:val="00C953E0"/>
    <w:rsid w:val="00C9559C"/>
    <w:rsid w:val="00C955D9"/>
    <w:rsid w:val="00C95B6F"/>
    <w:rsid w:val="00C965D7"/>
    <w:rsid w:val="00C96737"/>
    <w:rsid w:val="00C9685B"/>
    <w:rsid w:val="00C96BB9"/>
    <w:rsid w:val="00C96C62"/>
    <w:rsid w:val="00C96DDE"/>
    <w:rsid w:val="00C9713F"/>
    <w:rsid w:val="00C97274"/>
    <w:rsid w:val="00C9767F"/>
    <w:rsid w:val="00C97693"/>
    <w:rsid w:val="00C97724"/>
    <w:rsid w:val="00C977E4"/>
    <w:rsid w:val="00C97D2A"/>
    <w:rsid w:val="00C97FF4"/>
    <w:rsid w:val="00CA0432"/>
    <w:rsid w:val="00CA0572"/>
    <w:rsid w:val="00CA0625"/>
    <w:rsid w:val="00CA0701"/>
    <w:rsid w:val="00CA0836"/>
    <w:rsid w:val="00CA0A96"/>
    <w:rsid w:val="00CA0D3C"/>
    <w:rsid w:val="00CA0F5F"/>
    <w:rsid w:val="00CA106B"/>
    <w:rsid w:val="00CA117A"/>
    <w:rsid w:val="00CA13ED"/>
    <w:rsid w:val="00CA14AC"/>
    <w:rsid w:val="00CA14CB"/>
    <w:rsid w:val="00CA2468"/>
    <w:rsid w:val="00CA246B"/>
    <w:rsid w:val="00CA249F"/>
    <w:rsid w:val="00CA2AB3"/>
    <w:rsid w:val="00CA2ADE"/>
    <w:rsid w:val="00CA2BD7"/>
    <w:rsid w:val="00CA2E32"/>
    <w:rsid w:val="00CA33A8"/>
    <w:rsid w:val="00CA40F8"/>
    <w:rsid w:val="00CA4520"/>
    <w:rsid w:val="00CA489F"/>
    <w:rsid w:val="00CA4950"/>
    <w:rsid w:val="00CA4D89"/>
    <w:rsid w:val="00CA4E78"/>
    <w:rsid w:val="00CA5950"/>
    <w:rsid w:val="00CA59AB"/>
    <w:rsid w:val="00CA59B1"/>
    <w:rsid w:val="00CA5B19"/>
    <w:rsid w:val="00CA63B8"/>
    <w:rsid w:val="00CA63C3"/>
    <w:rsid w:val="00CA648A"/>
    <w:rsid w:val="00CA64B6"/>
    <w:rsid w:val="00CA672D"/>
    <w:rsid w:val="00CA6B77"/>
    <w:rsid w:val="00CA6C27"/>
    <w:rsid w:val="00CA6F78"/>
    <w:rsid w:val="00CA7044"/>
    <w:rsid w:val="00CA7412"/>
    <w:rsid w:val="00CA76FD"/>
    <w:rsid w:val="00CA7CF7"/>
    <w:rsid w:val="00CA7FF5"/>
    <w:rsid w:val="00CB007A"/>
    <w:rsid w:val="00CB073E"/>
    <w:rsid w:val="00CB07CA"/>
    <w:rsid w:val="00CB1184"/>
    <w:rsid w:val="00CB11D5"/>
    <w:rsid w:val="00CB1D5E"/>
    <w:rsid w:val="00CB1DA2"/>
    <w:rsid w:val="00CB2179"/>
    <w:rsid w:val="00CB23C7"/>
    <w:rsid w:val="00CB2787"/>
    <w:rsid w:val="00CB28F0"/>
    <w:rsid w:val="00CB2B80"/>
    <w:rsid w:val="00CB300D"/>
    <w:rsid w:val="00CB311A"/>
    <w:rsid w:val="00CB313F"/>
    <w:rsid w:val="00CB32E5"/>
    <w:rsid w:val="00CB38BA"/>
    <w:rsid w:val="00CB42EA"/>
    <w:rsid w:val="00CB43F5"/>
    <w:rsid w:val="00CB4C5D"/>
    <w:rsid w:val="00CB526F"/>
    <w:rsid w:val="00CB5285"/>
    <w:rsid w:val="00CB559F"/>
    <w:rsid w:val="00CB55A9"/>
    <w:rsid w:val="00CB5D8C"/>
    <w:rsid w:val="00CB5EDF"/>
    <w:rsid w:val="00CB5EF9"/>
    <w:rsid w:val="00CB5F45"/>
    <w:rsid w:val="00CB5F81"/>
    <w:rsid w:val="00CB6237"/>
    <w:rsid w:val="00CB6299"/>
    <w:rsid w:val="00CB634D"/>
    <w:rsid w:val="00CB6ACE"/>
    <w:rsid w:val="00CB6D88"/>
    <w:rsid w:val="00CB728E"/>
    <w:rsid w:val="00CB72C8"/>
    <w:rsid w:val="00CB7354"/>
    <w:rsid w:val="00CB73C1"/>
    <w:rsid w:val="00CB7477"/>
    <w:rsid w:val="00CB7AF1"/>
    <w:rsid w:val="00CB7D02"/>
    <w:rsid w:val="00CB7D4D"/>
    <w:rsid w:val="00CC0C52"/>
    <w:rsid w:val="00CC0FCD"/>
    <w:rsid w:val="00CC1082"/>
    <w:rsid w:val="00CC1088"/>
    <w:rsid w:val="00CC1592"/>
    <w:rsid w:val="00CC1970"/>
    <w:rsid w:val="00CC1B46"/>
    <w:rsid w:val="00CC1BE1"/>
    <w:rsid w:val="00CC22A7"/>
    <w:rsid w:val="00CC230F"/>
    <w:rsid w:val="00CC2829"/>
    <w:rsid w:val="00CC29C5"/>
    <w:rsid w:val="00CC2DC0"/>
    <w:rsid w:val="00CC2DFF"/>
    <w:rsid w:val="00CC2E76"/>
    <w:rsid w:val="00CC2FAD"/>
    <w:rsid w:val="00CC2FC8"/>
    <w:rsid w:val="00CC32B6"/>
    <w:rsid w:val="00CC3AB1"/>
    <w:rsid w:val="00CC3B31"/>
    <w:rsid w:val="00CC4459"/>
    <w:rsid w:val="00CC46BA"/>
    <w:rsid w:val="00CC49E3"/>
    <w:rsid w:val="00CC4A1A"/>
    <w:rsid w:val="00CC4C7B"/>
    <w:rsid w:val="00CC4E51"/>
    <w:rsid w:val="00CC4FA3"/>
    <w:rsid w:val="00CC5942"/>
    <w:rsid w:val="00CC5B19"/>
    <w:rsid w:val="00CC5E3B"/>
    <w:rsid w:val="00CC6A01"/>
    <w:rsid w:val="00CC6CD0"/>
    <w:rsid w:val="00CC73AD"/>
    <w:rsid w:val="00CC7AEA"/>
    <w:rsid w:val="00CC7EF9"/>
    <w:rsid w:val="00CC7EFD"/>
    <w:rsid w:val="00CD0028"/>
    <w:rsid w:val="00CD05D6"/>
    <w:rsid w:val="00CD05E0"/>
    <w:rsid w:val="00CD06B4"/>
    <w:rsid w:val="00CD1170"/>
    <w:rsid w:val="00CD131D"/>
    <w:rsid w:val="00CD154D"/>
    <w:rsid w:val="00CD1553"/>
    <w:rsid w:val="00CD17D3"/>
    <w:rsid w:val="00CD19C3"/>
    <w:rsid w:val="00CD1A4D"/>
    <w:rsid w:val="00CD1AA5"/>
    <w:rsid w:val="00CD1BBA"/>
    <w:rsid w:val="00CD1CC4"/>
    <w:rsid w:val="00CD1CD2"/>
    <w:rsid w:val="00CD20FC"/>
    <w:rsid w:val="00CD2133"/>
    <w:rsid w:val="00CD25F8"/>
    <w:rsid w:val="00CD28F4"/>
    <w:rsid w:val="00CD2D0C"/>
    <w:rsid w:val="00CD357F"/>
    <w:rsid w:val="00CD35FC"/>
    <w:rsid w:val="00CD3682"/>
    <w:rsid w:val="00CD3843"/>
    <w:rsid w:val="00CD3BBB"/>
    <w:rsid w:val="00CD3E92"/>
    <w:rsid w:val="00CD464D"/>
    <w:rsid w:val="00CD4BF3"/>
    <w:rsid w:val="00CD526C"/>
    <w:rsid w:val="00CD5D7B"/>
    <w:rsid w:val="00CD5DEF"/>
    <w:rsid w:val="00CD5E71"/>
    <w:rsid w:val="00CD5F4A"/>
    <w:rsid w:val="00CD6671"/>
    <w:rsid w:val="00CD7520"/>
    <w:rsid w:val="00CD7F2E"/>
    <w:rsid w:val="00CDA187"/>
    <w:rsid w:val="00CE0567"/>
    <w:rsid w:val="00CE0938"/>
    <w:rsid w:val="00CE0ACC"/>
    <w:rsid w:val="00CE116F"/>
    <w:rsid w:val="00CE1171"/>
    <w:rsid w:val="00CE118C"/>
    <w:rsid w:val="00CE13FF"/>
    <w:rsid w:val="00CE225F"/>
    <w:rsid w:val="00CE240E"/>
    <w:rsid w:val="00CE2517"/>
    <w:rsid w:val="00CE25E8"/>
    <w:rsid w:val="00CE279A"/>
    <w:rsid w:val="00CE2A39"/>
    <w:rsid w:val="00CE3408"/>
    <w:rsid w:val="00CE3450"/>
    <w:rsid w:val="00CE3CC6"/>
    <w:rsid w:val="00CE404F"/>
    <w:rsid w:val="00CE485C"/>
    <w:rsid w:val="00CE48A2"/>
    <w:rsid w:val="00CE492E"/>
    <w:rsid w:val="00CE4C33"/>
    <w:rsid w:val="00CE4D03"/>
    <w:rsid w:val="00CE4ED4"/>
    <w:rsid w:val="00CE4FC8"/>
    <w:rsid w:val="00CE4FDD"/>
    <w:rsid w:val="00CE5313"/>
    <w:rsid w:val="00CE5882"/>
    <w:rsid w:val="00CE58F8"/>
    <w:rsid w:val="00CE593A"/>
    <w:rsid w:val="00CE5F01"/>
    <w:rsid w:val="00CE65FE"/>
    <w:rsid w:val="00CE6765"/>
    <w:rsid w:val="00CE6A46"/>
    <w:rsid w:val="00CE6B97"/>
    <w:rsid w:val="00CE6CE7"/>
    <w:rsid w:val="00CE7264"/>
    <w:rsid w:val="00CE7869"/>
    <w:rsid w:val="00CE7DFE"/>
    <w:rsid w:val="00CE7E0B"/>
    <w:rsid w:val="00CF0052"/>
    <w:rsid w:val="00CF0190"/>
    <w:rsid w:val="00CF0568"/>
    <w:rsid w:val="00CF0935"/>
    <w:rsid w:val="00CF0A05"/>
    <w:rsid w:val="00CF0ED1"/>
    <w:rsid w:val="00CF0F40"/>
    <w:rsid w:val="00CF1373"/>
    <w:rsid w:val="00CF1596"/>
    <w:rsid w:val="00CF1761"/>
    <w:rsid w:val="00CF1C00"/>
    <w:rsid w:val="00CF1D7E"/>
    <w:rsid w:val="00CF23FE"/>
    <w:rsid w:val="00CF2B84"/>
    <w:rsid w:val="00CF2B85"/>
    <w:rsid w:val="00CF2BFC"/>
    <w:rsid w:val="00CF2D3B"/>
    <w:rsid w:val="00CF2D55"/>
    <w:rsid w:val="00CF2E4B"/>
    <w:rsid w:val="00CF3582"/>
    <w:rsid w:val="00CF39A9"/>
    <w:rsid w:val="00CF3A80"/>
    <w:rsid w:val="00CF3C57"/>
    <w:rsid w:val="00CF41C4"/>
    <w:rsid w:val="00CF450D"/>
    <w:rsid w:val="00CF46E8"/>
    <w:rsid w:val="00CF502C"/>
    <w:rsid w:val="00CF52EA"/>
    <w:rsid w:val="00CF56A4"/>
    <w:rsid w:val="00CF5D61"/>
    <w:rsid w:val="00CF5FDE"/>
    <w:rsid w:val="00CF6788"/>
    <w:rsid w:val="00CF6B7C"/>
    <w:rsid w:val="00CF7104"/>
    <w:rsid w:val="00CF7B1D"/>
    <w:rsid w:val="00D0002F"/>
    <w:rsid w:val="00D000B3"/>
    <w:rsid w:val="00D00FE0"/>
    <w:rsid w:val="00D01249"/>
    <w:rsid w:val="00D01311"/>
    <w:rsid w:val="00D01887"/>
    <w:rsid w:val="00D018AC"/>
    <w:rsid w:val="00D01B94"/>
    <w:rsid w:val="00D01CBB"/>
    <w:rsid w:val="00D02469"/>
    <w:rsid w:val="00D0368B"/>
    <w:rsid w:val="00D03738"/>
    <w:rsid w:val="00D03D21"/>
    <w:rsid w:val="00D03D26"/>
    <w:rsid w:val="00D044E5"/>
    <w:rsid w:val="00D050E5"/>
    <w:rsid w:val="00D051DE"/>
    <w:rsid w:val="00D05258"/>
    <w:rsid w:val="00D052A2"/>
    <w:rsid w:val="00D05567"/>
    <w:rsid w:val="00D0574D"/>
    <w:rsid w:val="00D063A7"/>
    <w:rsid w:val="00D063AE"/>
    <w:rsid w:val="00D064AD"/>
    <w:rsid w:val="00D06941"/>
    <w:rsid w:val="00D06AC9"/>
    <w:rsid w:val="00D06F69"/>
    <w:rsid w:val="00D07331"/>
    <w:rsid w:val="00D07674"/>
    <w:rsid w:val="00D076BD"/>
    <w:rsid w:val="00D1069E"/>
    <w:rsid w:val="00D10CCF"/>
    <w:rsid w:val="00D115F0"/>
    <w:rsid w:val="00D11C04"/>
    <w:rsid w:val="00D1206D"/>
    <w:rsid w:val="00D126B5"/>
    <w:rsid w:val="00D12CFD"/>
    <w:rsid w:val="00D130E4"/>
    <w:rsid w:val="00D132A5"/>
    <w:rsid w:val="00D13627"/>
    <w:rsid w:val="00D1390F"/>
    <w:rsid w:val="00D13B37"/>
    <w:rsid w:val="00D13C4E"/>
    <w:rsid w:val="00D140E5"/>
    <w:rsid w:val="00D141A5"/>
    <w:rsid w:val="00D14C6D"/>
    <w:rsid w:val="00D14EC7"/>
    <w:rsid w:val="00D14FE8"/>
    <w:rsid w:val="00D1507F"/>
    <w:rsid w:val="00D1515A"/>
    <w:rsid w:val="00D1530F"/>
    <w:rsid w:val="00D155AE"/>
    <w:rsid w:val="00D15B1E"/>
    <w:rsid w:val="00D164DA"/>
    <w:rsid w:val="00D16DC3"/>
    <w:rsid w:val="00D17071"/>
    <w:rsid w:val="00D1719F"/>
    <w:rsid w:val="00D17295"/>
    <w:rsid w:val="00D17449"/>
    <w:rsid w:val="00D17B44"/>
    <w:rsid w:val="00D17C55"/>
    <w:rsid w:val="00D17E04"/>
    <w:rsid w:val="00D17E39"/>
    <w:rsid w:val="00D2000A"/>
    <w:rsid w:val="00D208C6"/>
    <w:rsid w:val="00D20CDD"/>
    <w:rsid w:val="00D21490"/>
    <w:rsid w:val="00D21856"/>
    <w:rsid w:val="00D2195E"/>
    <w:rsid w:val="00D21A7F"/>
    <w:rsid w:val="00D21F32"/>
    <w:rsid w:val="00D229DC"/>
    <w:rsid w:val="00D22D18"/>
    <w:rsid w:val="00D22DE6"/>
    <w:rsid w:val="00D23881"/>
    <w:rsid w:val="00D2488D"/>
    <w:rsid w:val="00D24AEA"/>
    <w:rsid w:val="00D255D5"/>
    <w:rsid w:val="00D255F1"/>
    <w:rsid w:val="00D25834"/>
    <w:rsid w:val="00D25D6A"/>
    <w:rsid w:val="00D260B2"/>
    <w:rsid w:val="00D26B47"/>
    <w:rsid w:val="00D26EDC"/>
    <w:rsid w:val="00D27720"/>
    <w:rsid w:val="00D2784F"/>
    <w:rsid w:val="00D27A49"/>
    <w:rsid w:val="00D3105A"/>
    <w:rsid w:val="00D3224E"/>
    <w:rsid w:val="00D32887"/>
    <w:rsid w:val="00D328BA"/>
    <w:rsid w:val="00D3296E"/>
    <w:rsid w:val="00D32B0E"/>
    <w:rsid w:val="00D32B24"/>
    <w:rsid w:val="00D33342"/>
    <w:rsid w:val="00D3335B"/>
    <w:rsid w:val="00D338D2"/>
    <w:rsid w:val="00D33A0D"/>
    <w:rsid w:val="00D34557"/>
    <w:rsid w:val="00D34822"/>
    <w:rsid w:val="00D34FF7"/>
    <w:rsid w:val="00D35231"/>
    <w:rsid w:val="00D35921"/>
    <w:rsid w:val="00D35CEA"/>
    <w:rsid w:val="00D360CE"/>
    <w:rsid w:val="00D3644A"/>
    <w:rsid w:val="00D3655A"/>
    <w:rsid w:val="00D367D9"/>
    <w:rsid w:val="00D369FF"/>
    <w:rsid w:val="00D370AA"/>
    <w:rsid w:val="00D371F3"/>
    <w:rsid w:val="00D37200"/>
    <w:rsid w:val="00D37590"/>
    <w:rsid w:val="00D375F3"/>
    <w:rsid w:val="00D3792F"/>
    <w:rsid w:val="00D4013B"/>
    <w:rsid w:val="00D40640"/>
    <w:rsid w:val="00D4089A"/>
    <w:rsid w:val="00D4092B"/>
    <w:rsid w:val="00D409FC"/>
    <w:rsid w:val="00D40C54"/>
    <w:rsid w:val="00D411B1"/>
    <w:rsid w:val="00D41228"/>
    <w:rsid w:val="00D41691"/>
    <w:rsid w:val="00D41A63"/>
    <w:rsid w:val="00D41FAC"/>
    <w:rsid w:val="00D428A5"/>
    <w:rsid w:val="00D42D2B"/>
    <w:rsid w:val="00D42DB8"/>
    <w:rsid w:val="00D431D6"/>
    <w:rsid w:val="00D43518"/>
    <w:rsid w:val="00D437CF"/>
    <w:rsid w:val="00D43C45"/>
    <w:rsid w:val="00D43CE6"/>
    <w:rsid w:val="00D43D5D"/>
    <w:rsid w:val="00D446A5"/>
    <w:rsid w:val="00D44A6A"/>
    <w:rsid w:val="00D44C5B"/>
    <w:rsid w:val="00D4503D"/>
    <w:rsid w:val="00D453E2"/>
    <w:rsid w:val="00D455EE"/>
    <w:rsid w:val="00D459D3"/>
    <w:rsid w:val="00D4603E"/>
    <w:rsid w:val="00D460A4"/>
    <w:rsid w:val="00D4631B"/>
    <w:rsid w:val="00D46B80"/>
    <w:rsid w:val="00D47041"/>
    <w:rsid w:val="00D4768E"/>
    <w:rsid w:val="00D47BA1"/>
    <w:rsid w:val="00D47C87"/>
    <w:rsid w:val="00D50599"/>
    <w:rsid w:val="00D5087C"/>
    <w:rsid w:val="00D50BCF"/>
    <w:rsid w:val="00D50F45"/>
    <w:rsid w:val="00D510A9"/>
    <w:rsid w:val="00D51213"/>
    <w:rsid w:val="00D51258"/>
    <w:rsid w:val="00D52860"/>
    <w:rsid w:val="00D52FDC"/>
    <w:rsid w:val="00D53542"/>
    <w:rsid w:val="00D537FB"/>
    <w:rsid w:val="00D538CB"/>
    <w:rsid w:val="00D538E6"/>
    <w:rsid w:val="00D53C05"/>
    <w:rsid w:val="00D53C63"/>
    <w:rsid w:val="00D541B2"/>
    <w:rsid w:val="00D54BB6"/>
    <w:rsid w:val="00D5521E"/>
    <w:rsid w:val="00D5563F"/>
    <w:rsid w:val="00D55707"/>
    <w:rsid w:val="00D5597D"/>
    <w:rsid w:val="00D55BD8"/>
    <w:rsid w:val="00D55D52"/>
    <w:rsid w:val="00D55DB5"/>
    <w:rsid w:val="00D561B5"/>
    <w:rsid w:val="00D5638A"/>
    <w:rsid w:val="00D5644F"/>
    <w:rsid w:val="00D568B3"/>
    <w:rsid w:val="00D56ABE"/>
    <w:rsid w:val="00D56CD8"/>
    <w:rsid w:val="00D56DD1"/>
    <w:rsid w:val="00D57592"/>
    <w:rsid w:val="00D57F4F"/>
    <w:rsid w:val="00D6004B"/>
    <w:rsid w:val="00D607D3"/>
    <w:rsid w:val="00D6085C"/>
    <w:rsid w:val="00D612C1"/>
    <w:rsid w:val="00D614EA"/>
    <w:rsid w:val="00D61703"/>
    <w:rsid w:val="00D61A50"/>
    <w:rsid w:val="00D61B55"/>
    <w:rsid w:val="00D61B62"/>
    <w:rsid w:val="00D62459"/>
    <w:rsid w:val="00D625BF"/>
    <w:rsid w:val="00D62B40"/>
    <w:rsid w:val="00D62E39"/>
    <w:rsid w:val="00D631A4"/>
    <w:rsid w:val="00D6322F"/>
    <w:rsid w:val="00D63427"/>
    <w:rsid w:val="00D63476"/>
    <w:rsid w:val="00D634C4"/>
    <w:rsid w:val="00D638AA"/>
    <w:rsid w:val="00D63E82"/>
    <w:rsid w:val="00D63F3D"/>
    <w:rsid w:val="00D6412D"/>
    <w:rsid w:val="00D64256"/>
    <w:rsid w:val="00D6438E"/>
    <w:rsid w:val="00D643A5"/>
    <w:rsid w:val="00D6472B"/>
    <w:rsid w:val="00D648B6"/>
    <w:rsid w:val="00D64BED"/>
    <w:rsid w:val="00D64D21"/>
    <w:rsid w:val="00D64FC0"/>
    <w:rsid w:val="00D655B3"/>
    <w:rsid w:val="00D65642"/>
    <w:rsid w:val="00D65934"/>
    <w:rsid w:val="00D65DCD"/>
    <w:rsid w:val="00D668C0"/>
    <w:rsid w:val="00D66DE4"/>
    <w:rsid w:val="00D66E9C"/>
    <w:rsid w:val="00D66F00"/>
    <w:rsid w:val="00D674ED"/>
    <w:rsid w:val="00D67737"/>
    <w:rsid w:val="00D678B8"/>
    <w:rsid w:val="00D67BF9"/>
    <w:rsid w:val="00D67C45"/>
    <w:rsid w:val="00D67F4C"/>
    <w:rsid w:val="00D6AF3A"/>
    <w:rsid w:val="00D7036A"/>
    <w:rsid w:val="00D70BA0"/>
    <w:rsid w:val="00D71D3B"/>
    <w:rsid w:val="00D72280"/>
    <w:rsid w:val="00D72380"/>
    <w:rsid w:val="00D72774"/>
    <w:rsid w:val="00D7308E"/>
    <w:rsid w:val="00D73248"/>
    <w:rsid w:val="00D7343B"/>
    <w:rsid w:val="00D73BF2"/>
    <w:rsid w:val="00D73FFF"/>
    <w:rsid w:val="00D740BD"/>
    <w:rsid w:val="00D74240"/>
    <w:rsid w:val="00D745F9"/>
    <w:rsid w:val="00D747CF"/>
    <w:rsid w:val="00D74AB4"/>
    <w:rsid w:val="00D75686"/>
    <w:rsid w:val="00D76226"/>
    <w:rsid w:val="00D767F0"/>
    <w:rsid w:val="00D76823"/>
    <w:rsid w:val="00D76912"/>
    <w:rsid w:val="00D771C0"/>
    <w:rsid w:val="00D772BD"/>
    <w:rsid w:val="00D77376"/>
    <w:rsid w:val="00D77610"/>
    <w:rsid w:val="00D77D40"/>
    <w:rsid w:val="00D80183"/>
    <w:rsid w:val="00D802FE"/>
    <w:rsid w:val="00D80737"/>
    <w:rsid w:val="00D80D7F"/>
    <w:rsid w:val="00D80DE7"/>
    <w:rsid w:val="00D813AD"/>
    <w:rsid w:val="00D81510"/>
    <w:rsid w:val="00D81697"/>
    <w:rsid w:val="00D81EEE"/>
    <w:rsid w:val="00D82166"/>
    <w:rsid w:val="00D8234C"/>
    <w:rsid w:val="00D82374"/>
    <w:rsid w:val="00D83213"/>
    <w:rsid w:val="00D832BD"/>
    <w:rsid w:val="00D846F8"/>
    <w:rsid w:val="00D8491E"/>
    <w:rsid w:val="00D84C36"/>
    <w:rsid w:val="00D8539A"/>
    <w:rsid w:val="00D856CC"/>
    <w:rsid w:val="00D860D8"/>
    <w:rsid w:val="00D86408"/>
    <w:rsid w:val="00D86560"/>
    <w:rsid w:val="00D866F5"/>
    <w:rsid w:val="00D867D0"/>
    <w:rsid w:val="00D86805"/>
    <w:rsid w:val="00D86BBA"/>
    <w:rsid w:val="00D86C74"/>
    <w:rsid w:val="00D86EFD"/>
    <w:rsid w:val="00D87129"/>
    <w:rsid w:val="00D87740"/>
    <w:rsid w:val="00D879E1"/>
    <w:rsid w:val="00D9014C"/>
    <w:rsid w:val="00D90736"/>
    <w:rsid w:val="00D90829"/>
    <w:rsid w:val="00D90DAD"/>
    <w:rsid w:val="00D9132B"/>
    <w:rsid w:val="00D913B6"/>
    <w:rsid w:val="00D9154F"/>
    <w:rsid w:val="00D91595"/>
    <w:rsid w:val="00D915EF"/>
    <w:rsid w:val="00D91E60"/>
    <w:rsid w:val="00D92DB1"/>
    <w:rsid w:val="00D934F8"/>
    <w:rsid w:val="00D93A78"/>
    <w:rsid w:val="00D9429E"/>
    <w:rsid w:val="00D942F6"/>
    <w:rsid w:val="00D946C8"/>
    <w:rsid w:val="00D9473F"/>
    <w:rsid w:val="00D94C8D"/>
    <w:rsid w:val="00D95252"/>
    <w:rsid w:val="00D952BE"/>
    <w:rsid w:val="00D953F0"/>
    <w:rsid w:val="00D95CAB"/>
    <w:rsid w:val="00D960AD"/>
    <w:rsid w:val="00D9644A"/>
    <w:rsid w:val="00D9687D"/>
    <w:rsid w:val="00D9726A"/>
    <w:rsid w:val="00D973C5"/>
    <w:rsid w:val="00D97672"/>
    <w:rsid w:val="00D97BB7"/>
    <w:rsid w:val="00DA01E7"/>
    <w:rsid w:val="00DA05BF"/>
    <w:rsid w:val="00DA07B2"/>
    <w:rsid w:val="00DA0AD7"/>
    <w:rsid w:val="00DA13E7"/>
    <w:rsid w:val="00DA1B95"/>
    <w:rsid w:val="00DA2549"/>
    <w:rsid w:val="00DA2697"/>
    <w:rsid w:val="00DA2C2F"/>
    <w:rsid w:val="00DA2D57"/>
    <w:rsid w:val="00DA2F4F"/>
    <w:rsid w:val="00DA348B"/>
    <w:rsid w:val="00DA3ACA"/>
    <w:rsid w:val="00DA3C67"/>
    <w:rsid w:val="00DA3E5C"/>
    <w:rsid w:val="00DA3F35"/>
    <w:rsid w:val="00DA44C5"/>
    <w:rsid w:val="00DA4627"/>
    <w:rsid w:val="00DA49ED"/>
    <w:rsid w:val="00DA4E3E"/>
    <w:rsid w:val="00DA4F7C"/>
    <w:rsid w:val="00DA5004"/>
    <w:rsid w:val="00DA518B"/>
    <w:rsid w:val="00DA51D4"/>
    <w:rsid w:val="00DA5602"/>
    <w:rsid w:val="00DA581B"/>
    <w:rsid w:val="00DA5BF8"/>
    <w:rsid w:val="00DA6201"/>
    <w:rsid w:val="00DA6562"/>
    <w:rsid w:val="00DA677E"/>
    <w:rsid w:val="00DA6D5E"/>
    <w:rsid w:val="00DA6D99"/>
    <w:rsid w:val="00DA7093"/>
    <w:rsid w:val="00DA709D"/>
    <w:rsid w:val="00DB0507"/>
    <w:rsid w:val="00DB06E1"/>
    <w:rsid w:val="00DB084C"/>
    <w:rsid w:val="00DB0903"/>
    <w:rsid w:val="00DB0B50"/>
    <w:rsid w:val="00DB0F68"/>
    <w:rsid w:val="00DB1256"/>
    <w:rsid w:val="00DB154E"/>
    <w:rsid w:val="00DB17CE"/>
    <w:rsid w:val="00DB222A"/>
    <w:rsid w:val="00DB2589"/>
    <w:rsid w:val="00DB2773"/>
    <w:rsid w:val="00DB288A"/>
    <w:rsid w:val="00DB2C25"/>
    <w:rsid w:val="00DB3391"/>
    <w:rsid w:val="00DB354D"/>
    <w:rsid w:val="00DB3604"/>
    <w:rsid w:val="00DB3AFE"/>
    <w:rsid w:val="00DB41C3"/>
    <w:rsid w:val="00DB44C5"/>
    <w:rsid w:val="00DB45F9"/>
    <w:rsid w:val="00DB4A9B"/>
    <w:rsid w:val="00DB4C9B"/>
    <w:rsid w:val="00DB515E"/>
    <w:rsid w:val="00DB6088"/>
    <w:rsid w:val="00DB67DD"/>
    <w:rsid w:val="00DB6834"/>
    <w:rsid w:val="00DB6F14"/>
    <w:rsid w:val="00DB6F79"/>
    <w:rsid w:val="00DB7008"/>
    <w:rsid w:val="00DB762E"/>
    <w:rsid w:val="00DB76E8"/>
    <w:rsid w:val="00DB7959"/>
    <w:rsid w:val="00DB7E33"/>
    <w:rsid w:val="00DC00CD"/>
    <w:rsid w:val="00DC05B1"/>
    <w:rsid w:val="00DC0923"/>
    <w:rsid w:val="00DC150A"/>
    <w:rsid w:val="00DC1B9C"/>
    <w:rsid w:val="00DC1D67"/>
    <w:rsid w:val="00DC2408"/>
    <w:rsid w:val="00DC2430"/>
    <w:rsid w:val="00DC2933"/>
    <w:rsid w:val="00DC3093"/>
    <w:rsid w:val="00DC45C7"/>
    <w:rsid w:val="00DC47DD"/>
    <w:rsid w:val="00DC4949"/>
    <w:rsid w:val="00DC4C5A"/>
    <w:rsid w:val="00DC4E55"/>
    <w:rsid w:val="00DC66D4"/>
    <w:rsid w:val="00DC67D7"/>
    <w:rsid w:val="00DC6AF4"/>
    <w:rsid w:val="00DC7557"/>
    <w:rsid w:val="00DC75C3"/>
    <w:rsid w:val="00DC7606"/>
    <w:rsid w:val="00DC78C5"/>
    <w:rsid w:val="00DC7AE4"/>
    <w:rsid w:val="00DC7C14"/>
    <w:rsid w:val="00DD0020"/>
    <w:rsid w:val="00DD003F"/>
    <w:rsid w:val="00DD057C"/>
    <w:rsid w:val="00DD0C10"/>
    <w:rsid w:val="00DD10EF"/>
    <w:rsid w:val="00DD1713"/>
    <w:rsid w:val="00DD175E"/>
    <w:rsid w:val="00DD1E5C"/>
    <w:rsid w:val="00DD206F"/>
    <w:rsid w:val="00DD2697"/>
    <w:rsid w:val="00DD26E7"/>
    <w:rsid w:val="00DD281E"/>
    <w:rsid w:val="00DD2B3C"/>
    <w:rsid w:val="00DD2B8C"/>
    <w:rsid w:val="00DD2E58"/>
    <w:rsid w:val="00DD323C"/>
    <w:rsid w:val="00DD3AD7"/>
    <w:rsid w:val="00DD419C"/>
    <w:rsid w:val="00DD46FB"/>
    <w:rsid w:val="00DD4869"/>
    <w:rsid w:val="00DD50F6"/>
    <w:rsid w:val="00DD5145"/>
    <w:rsid w:val="00DD524C"/>
    <w:rsid w:val="00DD5313"/>
    <w:rsid w:val="00DD55E1"/>
    <w:rsid w:val="00DD564E"/>
    <w:rsid w:val="00DD5A68"/>
    <w:rsid w:val="00DD6254"/>
    <w:rsid w:val="00DD6883"/>
    <w:rsid w:val="00DD6BDE"/>
    <w:rsid w:val="00DD6CB0"/>
    <w:rsid w:val="00DD6E00"/>
    <w:rsid w:val="00DD7330"/>
    <w:rsid w:val="00DD7513"/>
    <w:rsid w:val="00DD76FA"/>
    <w:rsid w:val="00DD77D9"/>
    <w:rsid w:val="00DD7824"/>
    <w:rsid w:val="00DD7871"/>
    <w:rsid w:val="00DD7DB1"/>
    <w:rsid w:val="00DE015E"/>
    <w:rsid w:val="00DE0DB1"/>
    <w:rsid w:val="00DE0E60"/>
    <w:rsid w:val="00DE0FAD"/>
    <w:rsid w:val="00DE1196"/>
    <w:rsid w:val="00DE155A"/>
    <w:rsid w:val="00DE1E65"/>
    <w:rsid w:val="00DE1F02"/>
    <w:rsid w:val="00DE2009"/>
    <w:rsid w:val="00DE2144"/>
    <w:rsid w:val="00DE22A5"/>
    <w:rsid w:val="00DE2369"/>
    <w:rsid w:val="00DE23FB"/>
    <w:rsid w:val="00DE257C"/>
    <w:rsid w:val="00DE26F9"/>
    <w:rsid w:val="00DE2B03"/>
    <w:rsid w:val="00DE2C67"/>
    <w:rsid w:val="00DE314E"/>
    <w:rsid w:val="00DE333D"/>
    <w:rsid w:val="00DE3A14"/>
    <w:rsid w:val="00DE41C4"/>
    <w:rsid w:val="00DE4657"/>
    <w:rsid w:val="00DE47B2"/>
    <w:rsid w:val="00DE50BE"/>
    <w:rsid w:val="00DE50E8"/>
    <w:rsid w:val="00DE5534"/>
    <w:rsid w:val="00DE59EB"/>
    <w:rsid w:val="00DE5A66"/>
    <w:rsid w:val="00DE5A97"/>
    <w:rsid w:val="00DE5C40"/>
    <w:rsid w:val="00DE5DCE"/>
    <w:rsid w:val="00DE6189"/>
    <w:rsid w:val="00DE6222"/>
    <w:rsid w:val="00DE6401"/>
    <w:rsid w:val="00DE6B77"/>
    <w:rsid w:val="00DE6C57"/>
    <w:rsid w:val="00DE6DED"/>
    <w:rsid w:val="00DE6F1C"/>
    <w:rsid w:val="00DE70E4"/>
    <w:rsid w:val="00DE75C5"/>
    <w:rsid w:val="00DE7691"/>
    <w:rsid w:val="00DE7E62"/>
    <w:rsid w:val="00DF09AA"/>
    <w:rsid w:val="00DF14ED"/>
    <w:rsid w:val="00DF1A1C"/>
    <w:rsid w:val="00DF1AC6"/>
    <w:rsid w:val="00DF1E0E"/>
    <w:rsid w:val="00DF256A"/>
    <w:rsid w:val="00DF2BBD"/>
    <w:rsid w:val="00DF2E20"/>
    <w:rsid w:val="00DF330B"/>
    <w:rsid w:val="00DF34DD"/>
    <w:rsid w:val="00DF379D"/>
    <w:rsid w:val="00DF40D7"/>
    <w:rsid w:val="00DF495D"/>
    <w:rsid w:val="00DF4BAF"/>
    <w:rsid w:val="00DF4CE3"/>
    <w:rsid w:val="00DF5108"/>
    <w:rsid w:val="00DF51A7"/>
    <w:rsid w:val="00DF56B4"/>
    <w:rsid w:val="00DF5784"/>
    <w:rsid w:val="00DF622A"/>
    <w:rsid w:val="00DF64C9"/>
    <w:rsid w:val="00DF677A"/>
    <w:rsid w:val="00DF69FF"/>
    <w:rsid w:val="00DF6A22"/>
    <w:rsid w:val="00DF7673"/>
    <w:rsid w:val="00DF7797"/>
    <w:rsid w:val="00DF78F6"/>
    <w:rsid w:val="00DF7B21"/>
    <w:rsid w:val="00E001D2"/>
    <w:rsid w:val="00E002BC"/>
    <w:rsid w:val="00E0045E"/>
    <w:rsid w:val="00E004F2"/>
    <w:rsid w:val="00E0051A"/>
    <w:rsid w:val="00E006AE"/>
    <w:rsid w:val="00E007D1"/>
    <w:rsid w:val="00E007FE"/>
    <w:rsid w:val="00E00AA7"/>
    <w:rsid w:val="00E0125B"/>
    <w:rsid w:val="00E01479"/>
    <w:rsid w:val="00E01595"/>
    <w:rsid w:val="00E01A51"/>
    <w:rsid w:val="00E020E3"/>
    <w:rsid w:val="00E025E6"/>
    <w:rsid w:val="00E026F5"/>
    <w:rsid w:val="00E02E74"/>
    <w:rsid w:val="00E03358"/>
    <w:rsid w:val="00E03C56"/>
    <w:rsid w:val="00E03CB6"/>
    <w:rsid w:val="00E040A6"/>
    <w:rsid w:val="00E0450B"/>
    <w:rsid w:val="00E0476B"/>
    <w:rsid w:val="00E05457"/>
    <w:rsid w:val="00E054B4"/>
    <w:rsid w:val="00E054FA"/>
    <w:rsid w:val="00E0596B"/>
    <w:rsid w:val="00E065D1"/>
    <w:rsid w:val="00E066F8"/>
    <w:rsid w:val="00E067CB"/>
    <w:rsid w:val="00E073D3"/>
    <w:rsid w:val="00E07783"/>
    <w:rsid w:val="00E07CCE"/>
    <w:rsid w:val="00E10A77"/>
    <w:rsid w:val="00E10B08"/>
    <w:rsid w:val="00E10C7B"/>
    <w:rsid w:val="00E10E5A"/>
    <w:rsid w:val="00E10F38"/>
    <w:rsid w:val="00E11F1C"/>
    <w:rsid w:val="00E128D5"/>
    <w:rsid w:val="00E12A19"/>
    <w:rsid w:val="00E13637"/>
    <w:rsid w:val="00E13AC2"/>
    <w:rsid w:val="00E13D12"/>
    <w:rsid w:val="00E13E99"/>
    <w:rsid w:val="00E13EFA"/>
    <w:rsid w:val="00E13FAD"/>
    <w:rsid w:val="00E141F4"/>
    <w:rsid w:val="00E1463B"/>
    <w:rsid w:val="00E147B7"/>
    <w:rsid w:val="00E14A07"/>
    <w:rsid w:val="00E14B13"/>
    <w:rsid w:val="00E14F46"/>
    <w:rsid w:val="00E15B70"/>
    <w:rsid w:val="00E16125"/>
    <w:rsid w:val="00E16B95"/>
    <w:rsid w:val="00E16BF2"/>
    <w:rsid w:val="00E17567"/>
    <w:rsid w:val="00E17F64"/>
    <w:rsid w:val="00E17F92"/>
    <w:rsid w:val="00E203E1"/>
    <w:rsid w:val="00E2041A"/>
    <w:rsid w:val="00E205D6"/>
    <w:rsid w:val="00E20B42"/>
    <w:rsid w:val="00E20B98"/>
    <w:rsid w:val="00E20C1A"/>
    <w:rsid w:val="00E2147E"/>
    <w:rsid w:val="00E21747"/>
    <w:rsid w:val="00E21E60"/>
    <w:rsid w:val="00E2264A"/>
    <w:rsid w:val="00E228F1"/>
    <w:rsid w:val="00E2296D"/>
    <w:rsid w:val="00E22A86"/>
    <w:rsid w:val="00E22C80"/>
    <w:rsid w:val="00E22C83"/>
    <w:rsid w:val="00E23800"/>
    <w:rsid w:val="00E23882"/>
    <w:rsid w:val="00E2392E"/>
    <w:rsid w:val="00E23B69"/>
    <w:rsid w:val="00E23D66"/>
    <w:rsid w:val="00E243D3"/>
    <w:rsid w:val="00E24AA6"/>
    <w:rsid w:val="00E2500F"/>
    <w:rsid w:val="00E255D4"/>
    <w:rsid w:val="00E25ABA"/>
    <w:rsid w:val="00E26001"/>
    <w:rsid w:val="00E2612C"/>
    <w:rsid w:val="00E26862"/>
    <w:rsid w:val="00E268BA"/>
    <w:rsid w:val="00E26F09"/>
    <w:rsid w:val="00E26FDB"/>
    <w:rsid w:val="00E2722F"/>
    <w:rsid w:val="00E27652"/>
    <w:rsid w:val="00E279C8"/>
    <w:rsid w:val="00E30152"/>
    <w:rsid w:val="00E30182"/>
    <w:rsid w:val="00E3019B"/>
    <w:rsid w:val="00E303E8"/>
    <w:rsid w:val="00E308E5"/>
    <w:rsid w:val="00E30FA5"/>
    <w:rsid w:val="00E312E4"/>
    <w:rsid w:val="00E3166B"/>
    <w:rsid w:val="00E318A3"/>
    <w:rsid w:val="00E31CD9"/>
    <w:rsid w:val="00E32853"/>
    <w:rsid w:val="00E329C8"/>
    <w:rsid w:val="00E32A4A"/>
    <w:rsid w:val="00E32F25"/>
    <w:rsid w:val="00E333E7"/>
    <w:rsid w:val="00E335F7"/>
    <w:rsid w:val="00E3371E"/>
    <w:rsid w:val="00E33760"/>
    <w:rsid w:val="00E33B21"/>
    <w:rsid w:val="00E340BF"/>
    <w:rsid w:val="00E3419A"/>
    <w:rsid w:val="00E34317"/>
    <w:rsid w:val="00E345DB"/>
    <w:rsid w:val="00E347F5"/>
    <w:rsid w:val="00E349BE"/>
    <w:rsid w:val="00E349D8"/>
    <w:rsid w:val="00E34BAB"/>
    <w:rsid w:val="00E34F38"/>
    <w:rsid w:val="00E34FFB"/>
    <w:rsid w:val="00E350F0"/>
    <w:rsid w:val="00E3512C"/>
    <w:rsid w:val="00E35818"/>
    <w:rsid w:val="00E35E10"/>
    <w:rsid w:val="00E362EC"/>
    <w:rsid w:val="00E36309"/>
    <w:rsid w:val="00E3683B"/>
    <w:rsid w:val="00E36886"/>
    <w:rsid w:val="00E36AB5"/>
    <w:rsid w:val="00E36CBE"/>
    <w:rsid w:val="00E36ECF"/>
    <w:rsid w:val="00E36F86"/>
    <w:rsid w:val="00E37ADE"/>
    <w:rsid w:val="00E40441"/>
    <w:rsid w:val="00E41211"/>
    <w:rsid w:val="00E41754"/>
    <w:rsid w:val="00E41A1E"/>
    <w:rsid w:val="00E41D96"/>
    <w:rsid w:val="00E41F85"/>
    <w:rsid w:val="00E42690"/>
    <w:rsid w:val="00E427D7"/>
    <w:rsid w:val="00E427E3"/>
    <w:rsid w:val="00E427F4"/>
    <w:rsid w:val="00E428AD"/>
    <w:rsid w:val="00E42E88"/>
    <w:rsid w:val="00E43370"/>
    <w:rsid w:val="00E43377"/>
    <w:rsid w:val="00E435BF"/>
    <w:rsid w:val="00E43A5B"/>
    <w:rsid w:val="00E44058"/>
    <w:rsid w:val="00E441D9"/>
    <w:rsid w:val="00E442C8"/>
    <w:rsid w:val="00E444CC"/>
    <w:rsid w:val="00E4494F"/>
    <w:rsid w:val="00E4534E"/>
    <w:rsid w:val="00E45EFF"/>
    <w:rsid w:val="00E462F9"/>
    <w:rsid w:val="00E4673E"/>
    <w:rsid w:val="00E46746"/>
    <w:rsid w:val="00E4694B"/>
    <w:rsid w:val="00E46C33"/>
    <w:rsid w:val="00E47080"/>
    <w:rsid w:val="00E4774C"/>
    <w:rsid w:val="00E4782A"/>
    <w:rsid w:val="00E4783E"/>
    <w:rsid w:val="00E47855"/>
    <w:rsid w:val="00E47B92"/>
    <w:rsid w:val="00E5040E"/>
    <w:rsid w:val="00E50A98"/>
    <w:rsid w:val="00E50FB0"/>
    <w:rsid w:val="00E5116E"/>
    <w:rsid w:val="00E51319"/>
    <w:rsid w:val="00E516AE"/>
    <w:rsid w:val="00E51864"/>
    <w:rsid w:val="00E51AA2"/>
    <w:rsid w:val="00E51BCC"/>
    <w:rsid w:val="00E51CFF"/>
    <w:rsid w:val="00E51FB0"/>
    <w:rsid w:val="00E5235E"/>
    <w:rsid w:val="00E524FC"/>
    <w:rsid w:val="00E5267E"/>
    <w:rsid w:val="00E52812"/>
    <w:rsid w:val="00E52D2F"/>
    <w:rsid w:val="00E52F3A"/>
    <w:rsid w:val="00E52F4E"/>
    <w:rsid w:val="00E52F6F"/>
    <w:rsid w:val="00E5351B"/>
    <w:rsid w:val="00E53555"/>
    <w:rsid w:val="00E53D43"/>
    <w:rsid w:val="00E542D4"/>
    <w:rsid w:val="00E54360"/>
    <w:rsid w:val="00E54893"/>
    <w:rsid w:val="00E54A50"/>
    <w:rsid w:val="00E54C50"/>
    <w:rsid w:val="00E551E1"/>
    <w:rsid w:val="00E555C2"/>
    <w:rsid w:val="00E555CC"/>
    <w:rsid w:val="00E555FF"/>
    <w:rsid w:val="00E55732"/>
    <w:rsid w:val="00E56465"/>
    <w:rsid w:val="00E564AE"/>
    <w:rsid w:val="00E564D7"/>
    <w:rsid w:val="00E56A09"/>
    <w:rsid w:val="00E56CDA"/>
    <w:rsid w:val="00E56D6A"/>
    <w:rsid w:val="00E572A5"/>
    <w:rsid w:val="00E572F5"/>
    <w:rsid w:val="00E5774B"/>
    <w:rsid w:val="00E579B7"/>
    <w:rsid w:val="00E60908"/>
    <w:rsid w:val="00E60B76"/>
    <w:rsid w:val="00E6125E"/>
    <w:rsid w:val="00E6141D"/>
    <w:rsid w:val="00E61456"/>
    <w:rsid w:val="00E616D7"/>
    <w:rsid w:val="00E61E19"/>
    <w:rsid w:val="00E61E53"/>
    <w:rsid w:val="00E61FAB"/>
    <w:rsid w:val="00E6241E"/>
    <w:rsid w:val="00E62F50"/>
    <w:rsid w:val="00E632E4"/>
    <w:rsid w:val="00E6354B"/>
    <w:rsid w:val="00E635B9"/>
    <w:rsid w:val="00E63633"/>
    <w:rsid w:val="00E63838"/>
    <w:rsid w:val="00E63EA8"/>
    <w:rsid w:val="00E6411E"/>
    <w:rsid w:val="00E6469E"/>
    <w:rsid w:val="00E64CE9"/>
    <w:rsid w:val="00E65197"/>
    <w:rsid w:val="00E65409"/>
    <w:rsid w:val="00E655E6"/>
    <w:rsid w:val="00E65830"/>
    <w:rsid w:val="00E6693D"/>
    <w:rsid w:val="00E66A01"/>
    <w:rsid w:val="00E66B2F"/>
    <w:rsid w:val="00E66E62"/>
    <w:rsid w:val="00E672C7"/>
    <w:rsid w:val="00E6745D"/>
    <w:rsid w:val="00E677BF"/>
    <w:rsid w:val="00E67B7B"/>
    <w:rsid w:val="00E702BB"/>
    <w:rsid w:val="00E703A2"/>
    <w:rsid w:val="00E70541"/>
    <w:rsid w:val="00E705DF"/>
    <w:rsid w:val="00E70C83"/>
    <w:rsid w:val="00E70E34"/>
    <w:rsid w:val="00E70FA7"/>
    <w:rsid w:val="00E71474"/>
    <w:rsid w:val="00E71C25"/>
    <w:rsid w:val="00E71F14"/>
    <w:rsid w:val="00E724F6"/>
    <w:rsid w:val="00E72762"/>
    <w:rsid w:val="00E72B70"/>
    <w:rsid w:val="00E72E79"/>
    <w:rsid w:val="00E731C7"/>
    <w:rsid w:val="00E73854"/>
    <w:rsid w:val="00E73A73"/>
    <w:rsid w:val="00E73BA0"/>
    <w:rsid w:val="00E73C4A"/>
    <w:rsid w:val="00E7441F"/>
    <w:rsid w:val="00E74938"/>
    <w:rsid w:val="00E74962"/>
    <w:rsid w:val="00E749A3"/>
    <w:rsid w:val="00E74B3B"/>
    <w:rsid w:val="00E75917"/>
    <w:rsid w:val="00E75E01"/>
    <w:rsid w:val="00E76386"/>
    <w:rsid w:val="00E7639D"/>
    <w:rsid w:val="00E765AF"/>
    <w:rsid w:val="00E765ED"/>
    <w:rsid w:val="00E76A61"/>
    <w:rsid w:val="00E76F10"/>
    <w:rsid w:val="00E7735A"/>
    <w:rsid w:val="00E77520"/>
    <w:rsid w:val="00E7795C"/>
    <w:rsid w:val="00E8039B"/>
    <w:rsid w:val="00E809D7"/>
    <w:rsid w:val="00E80A76"/>
    <w:rsid w:val="00E811E8"/>
    <w:rsid w:val="00E81A15"/>
    <w:rsid w:val="00E81B1E"/>
    <w:rsid w:val="00E81C66"/>
    <w:rsid w:val="00E81CC6"/>
    <w:rsid w:val="00E81CCF"/>
    <w:rsid w:val="00E81D34"/>
    <w:rsid w:val="00E820A3"/>
    <w:rsid w:val="00E8226A"/>
    <w:rsid w:val="00E82664"/>
    <w:rsid w:val="00E82C14"/>
    <w:rsid w:val="00E82CA4"/>
    <w:rsid w:val="00E82D7C"/>
    <w:rsid w:val="00E82F63"/>
    <w:rsid w:val="00E8390C"/>
    <w:rsid w:val="00E83F6A"/>
    <w:rsid w:val="00E84700"/>
    <w:rsid w:val="00E847AF"/>
    <w:rsid w:val="00E8497B"/>
    <w:rsid w:val="00E84D1E"/>
    <w:rsid w:val="00E84D24"/>
    <w:rsid w:val="00E84DDD"/>
    <w:rsid w:val="00E84F91"/>
    <w:rsid w:val="00E8549E"/>
    <w:rsid w:val="00E854AA"/>
    <w:rsid w:val="00E85B1E"/>
    <w:rsid w:val="00E85EAC"/>
    <w:rsid w:val="00E864C3"/>
    <w:rsid w:val="00E86832"/>
    <w:rsid w:val="00E8776B"/>
    <w:rsid w:val="00E87B71"/>
    <w:rsid w:val="00E9010E"/>
    <w:rsid w:val="00E90182"/>
    <w:rsid w:val="00E90664"/>
    <w:rsid w:val="00E90DFC"/>
    <w:rsid w:val="00E90F54"/>
    <w:rsid w:val="00E9130C"/>
    <w:rsid w:val="00E91400"/>
    <w:rsid w:val="00E917CB"/>
    <w:rsid w:val="00E9181C"/>
    <w:rsid w:val="00E9185E"/>
    <w:rsid w:val="00E91D34"/>
    <w:rsid w:val="00E925E4"/>
    <w:rsid w:val="00E92C48"/>
    <w:rsid w:val="00E92C56"/>
    <w:rsid w:val="00E9331A"/>
    <w:rsid w:val="00E93F16"/>
    <w:rsid w:val="00E943B0"/>
    <w:rsid w:val="00E943F9"/>
    <w:rsid w:val="00E94CD8"/>
    <w:rsid w:val="00E94D89"/>
    <w:rsid w:val="00E94EA0"/>
    <w:rsid w:val="00E957CC"/>
    <w:rsid w:val="00E95974"/>
    <w:rsid w:val="00E959D8"/>
    <w:rsid w:val="00E95B7D"/>
    <w:rsid w:val="00E96350"/>
    <w:rsid w:val="00E9718E"/>
    <w:rsid w:val="00E9720E"/>
    <w:rsid w:val="00E97526"/>
    <w:rsid w:val="00E979B2"/>
    <w:rsid w:val="00E97BA1"/>
    <w:rsid w:val="00E97DFF"/>
    <w:rsid w:val="00EA0225"/>
    <w:rsid w:val="00EA1551"/>
    <w:rsid w:val="00EA19C8"/>
    <w:rsid w:val="00EA1BE9"/>
    <w:rsid w:val="00EA201C"/>
    <w:rsid w:val="00EA21DA"/>
    <w:rsid w:val="00EA22CE"/>
    <w:rsid w:val="00EA2A8C"/>
    <w:rsid w:val="00EA2BF6"/>
    <w:rsid w:val="00EA2BFD"/>
    <w:rsid w:val="00EA2F25"/>
    <w:rsid w:val="00EA317D"/>
    <w:rsid w:val="00EA31B8"/>
    <w:rsid w:val="00EA331E"/>
    <w:rsid w:val="00EA33C2"/>
    <w:rsid w:val="00EA3576"/>
    <w:rsid w:val="00EA371D"/>
    <w:rsid w:val="00EA3828"/>
    <w:rsid w:val="00EA3EF6"/>
    <w:rsid w:val="00EA3FBC"/>
    <w:rsid w:val="00EA41E8"/>
    <w:rsid w:val="00EA515E"/>
    <w:rsid w:val="00EA51F2"/>
    <w:rsid w:val="00EA5408"/>
    <w:rsid w:val="00EA5533"/>
    <w:rsid w:val="00EA5AF3"/>
    <w:rsid w:val="00EA5EF9"/>
    <w:rsid w:val="00EA5FB5"/>
    <w:rsid w:val="00EA63CC"/>
    <w:rsid w:val="00EA6649"/>
    <w:rsid w:val="00EA6662"/>
    <w:rsid w:val="00EA6BDE"/>
    <w:rsid w:val="00EA6D19"/>
    <w:rsid w:val="00EA6E26"/>
    <w:rsid w:val="00EA76A9"/>
    <w:rsid w:val="00EA7916"/>
    <w:rsid w:val="00EA7B55"/>
    <w:rsid w:val="00EB067B"/>
    <w:rsid w:val="00EB0CE4"/>
    <w:rsid w:val="00EB1455"/>
    <w:rsid w:val="00EB1483"/>
    <w:rsid w:val="00EB2986"/>
    <w:rsid w:val="00EB2A31"/>
    <w:rsid w:val="00EB2AB5"/>
    <w:rsid w:val="00EB2AC6"/>
    <w:rsid w:val="00EB2C57"/>
    <w:rsid w:val="00EB3808"/>
    <w:rsid w:val="00EB3ED6"/>
    <w:rsid w:val="00EB4160"/>
    <w:rsid w:val="00EB43AF"/>
    <w:rsid w:val="00EB490D"/>
    <w:rsid w:val="00EB4959"/>
    <w:rsid w:val="00EB5601"/>
    <w:rsid w:val="00EB59E6"/>
    <w:rsid w:val="00EB63C5"/>
    <w:rsid w:val="00EB6463"/>
    <w:rsid w:val="00EB6ADA"/>
    <w:rsid w:val="00EB6E0D"/>
    <w:rsid w:val="00EB6F3E"/>
    <w:rsid w:val="00EB7096"/>
    <w:rsid w:val="00EB762E"/>
    <w:rsid w:val="00EB774C"/>
    <w:rsid w:val="00EB77A1"/>
    <w:rsid w:val="00EB7885"/>
    <w:rsid w:val="00EB7E78"/>
    <w:rsid w:val="00EBED9A"/>
    <w:rsid w:val="00EC068C"/>
    <w:rsid w:val="00EC06BC"/>
    <w:rsid w:val="00EC0DC5"/>
    <w:rsid w:val="00EC0DE1"/>
    <w:rsid w:val="00EC120C"/>
    <w:rsid w:val="00EC1C1B"/>
    <w:rsid w:val="00EC1CE4"/>
    <w:rsid w:val="00EC1EDC"/>
    <w:rsid w:val="00EC22E6"/>
    <w:rsid w:val="00EC24B6"/>
    <w:rsid w:val="00EC28AF"/>
    <w:rsid w:val="00EC293F"/>
    <w:rsid w:val="00EC2BD7"/>
    <w:rsid w:val="00EC32E6"/>
    <w:rsid w:val="00EC34C6"/>
    <w:rsid w:val="00EC3721"/>
    <w:rsid w:val="00EC3B7F"/>
    <w:rsid w:val="00EC3B82"/>
    <w:rsid w:val="00EC3D9E"/>
    <w:rsid w:val="00EC4A34"/>
    <w:rsid w:val="00EC5606"/>
    <w:rsid w:val="00EC5B8D"/>
    <w:rsid w:val="00EC5DDA"/>
    <w:rsid w:val="00EC5F8F"/>
    <w:rsid w:val="00EC60CC"/>
    <w:rsid w:val="00EC622E"/>
    <w:rsid w:val="00EC626F"/>
    <w:rsid w:val="00EC68FC"/>
    <w:rsid w:val="00EC692E"/>
    <w:rsid w:val="00EC6B86"/>
    <w:rsid w:val="00EC6EC6"/>
    <w:rsid w:val="00EC6FF6"/>
    <w:rsid w:val="00EC71E2"/>
    <w:rsid w:val="00EC7B8F"/>
    <w:rsid w:val="00EC7D27"/>
    <w:rsid w:val="00EC7FD8"/>
    <w:rsid w:val="00ED0098"/>
    <w:rsid w:val="00ED02BD"/>
    <w:rsid w:val="00ED0435"/>
    <w:rsid w:val="00ED0738"/>
    <w:rsid w:val="00ED0775"/>
    <w:rsid w:val="00ED0B87"/>
    <w:rsid w:val="00ED12D1"/>
    <w:rsid w:val="00ED184E"/>
    <w:rsid w:val="00ED1AF3"/>
    <w:rsid w:val="00ED253E"/>
    <w:rsid w:val="00ED2A1A"/>
    <w:rsid w:val="00ED2BE1"/>
    <w:rsid w:val="00ED2BE8"/>
    <w:rsid w:val="00ED2F1E"/>
    <w:rsid w:val="00ED2F28"/>
    <w:rsid w:val="00ED32B9"/>
    <w:rsid w:val="00ED3925"/>
    <w:rsid w:val="00ED3BD7"/>
    <w:rsid w:val="00ED45A9"/>
    <w:rsid w:val="00ED4D67"/>
    <w:rsid w:val="00ED4F5E"/>
    <w:rsid w:val="00ED50B1"/>
    <w:rsid w:val="00ED522A"/>
    <w:rsid w:val="00ED5370"/>
    <w:rsid w:val="00ED5409"/>
    <w:rsid w:val="00ED564E"/>
    <w:rsid w:val="00ED579E"/>
    <w:rsid w:val="00ED57A9"/>
    <w:rsid w:val="00ED57E6"/>
    <w:rsid w:val="00ED5B6B"/>
    <w:rsid w:val="00ED6055"/>
    <w:rsid w:val="00ED634E"/>
    <w:rsid w:val="00ED641E"/>
    <w:rsid w:val="00ED6442"/>
    <w:rsid w:val="00ED67DC"/>
    <w:rsid w:val="00ED6A8A"/>
    <w:rsid w:val="00ED6CE4"/>
    <w:rsid w:val="00ED7187"/>
    <w:rsid w:val="00ED7880"/>
    <w:rsid w:val="00ED79F0"/>
    <w:rsid w:val="00ED7A40"/>
    <w:rsid w:val="00ED7C66"/>
    <w:rsid w:val="00ED7CBF"/>
    <w:rsid w:val="00ED7ECB"/>
    <w:rsid w:val="00ED7F6F"/>
    <w:rsid w:val="00ED7FC5"/>
    <w:rsid w:val="00EE0169"/>
    <w:rsid w:val="00EE09CB"/>
    <w:rsid w:val="00EE0CEC"/>
    <w:rsid w:val="00EE1024"/>
    <w:rsid w:val="00EE10C9"/>
    <w:rsid w:val="00EE1105"/>
    <w:rsid w:val="00EE133B"/>
    <w:rsid w:val="00EE14BD"/>
    <w:rsid w:val="00EE188D"/>
    <w:rsid w:val="00EE1913"/>
    <w:rsid w:val="00EE1C3D"/>
    <w:rsid w:val="00EE1EBA"/>
    <w:rsid w:val="00EE1EC4"/>
    <w:rsid w:val="00EE2411"/>
    <w:rsid w:val="00EE255F"/>
    <w:rsid w:val="00EE2669"/>
    <w:rsid w:val="00EE2BD9"/>
    <w:rsid w:val="00EE2CB6"/>
    <w:rsid w:val="00EE3705"/>
    <w:rsid w:val="00EE3DFD"/>
    <w:rsid w:val="00EE3EC6"/>
    <w:rsid w:val="00EE3FAB"/>
    <w:rsid w:val="00EE418E"/>
    <w:rsid w:val="00EE41E3"/>
    <w:rsid w:val="00EE485F"/>
    <w:rsid w:val="00EE4C80"/>
    <w:rsid w:val="00EE4DAD"/>
    <w:rsid w:val="00EE4F1D"/>
    <w:rsid w:val="00EE5134"/>
    <w:rsid w:val="00EE5157"/>
    <w:rsid w:val="00EE55A6"/>
    <w:rsid w:val="00EE5CDF"/>
    <w:rsid w:val="00EE6029"/>
    <w:rsid w:val="00EE7259"/>
    <w:rsid w:val="00EE72D4"/>
    <w:rsid w:val="00EE741A"/>
    <w:rsid w:val="00EE7E3E"/>
    <w:rsid w:val="00EE7F98"/>
    <w:rsid w:val="00EF0452"/>
    <w:rsid w:val="00EF0EE6"/>
    <w:rsid w:val="00EF0F3A"/>
    <w:rsid w:val="00EF16D7"/>
    <w:rsid w:val="00EF23D1"/>
    <w:rsid w:val="00EF24AE"/>
    <w:rsid w:val="00EF29C0"/>
    <w:rsid w:val="00EF2C24"/>
    <w:rsid w:val="00EF338A"/>
    <w:rsid w:val="00EF351C"/>
    <w:rsid w:val="00EF3CC8"/>
    <w:rsid w:val="00EF3D08"/>
    <w:rsid w:val="00EF42E8"/>
    <w:rsid w:val="00EF43FE"/>
    <w:rsid w:val="00EF4558"/>
    <w:rsid w:val="00EF4631"/>
    <w:rsid w:val="00EF5B3B"/>
    <w:rsid w:val="00EF60D2"/>
    <w:rsid w:val="00EF6E26"/>
    <w:rsid w:val="00EF6FC1"/>
    <w:rsid w:val="00EF71FA"/>
    <w:rsid w:val="00EF73FF"/>
    <w:rsid w:val="00EF751E"/>
    <w:rsid w:val="00F003EC"/>
    <w:rsid w:val="00F005E8"/>
    <w:rsid w:val="00F00882"/>
    <w:rsid w:val="00F0108B"/>
    <w:rsid w:val="00F01A47"/>
    <w:rsid w:val="00F01D3A"/>
    <w:rsid w:val="00F020CD"/>
    <w:rsid w:val="00F02596"/>
    <w:rsid w:val="00F03793"/>
    <w:rsid w:val="00F04156"/>
    <w:rsid w:val="00F04417"/>
    <w:rsid w:val="00F04F51"/>
    <w:rsid w:val="00F0545B"/>
    <w:rsid w:val="00F056E4"/>
    <w:rsid w:val="00F05C65"/>
    <w:rsid w:val="00F06462"/>
    <w:rsid w:val="00F06494"/>
    <w:rsid w:val="00F06662"/>
    <w:rsid w:val="00F066EF"/>
    <w:rsid w:val="00F07573"/>
    <w:rsid w:val="00F07B51"/>
    <w:rsid w:val="00F101E0"/>
    <w:rsid w:val="00F10364"/>
    <w:rsid w:val="00F10437"/>
    <w:rsid w:val="00F10FF5"/>
    <w:rsid w:val="00F11664"/>
    <w:rsid w:val="00F120A7"/>
    <w:rsid w:val="00F121C9"/>
    <w:rsid w:val="00F123B3"/>
    <w:rsid w:val="00F124A2"/>
    <w:rsid w:val="00F127D8"/>
    <w:rsid w:val="00F128C3"/>
    <w:rsid w:val="00F12A0A"/>
    <w:rsid w:val="00F12F50"/>
    <w:rsid w:val="00F13345"/>
    <w:rsid w:val="00F135D8"/>
    <w:rsid w:val="00F13679"/>
    <w:rsid w:val="00F13FC7"/>
    <w:rsid w:val="00F1418C"/>
    <w:rsid w:val="00F1420C"/>
    <w:rsid w:val="00F14689"/>
    <w:rsid w:val="00F14A66"/>
    <w:rsid w:val="00F14ADA"/>
    <w:rsid w:val="00F1538B"/>
    <w:rsid w:val="00F157F0"/>
    <w:rsid w:val="00F159CF"/>
    <w:rsid w:val="00F168C7"/>
    <w:rsid w:val="00F16BF4"/>
    <w:rsid w:val="00F16CB4"/>
    <w:rsid w:val="00F16CD5"/>
    <w:rsid w:val="00F16D21"/>
    <w:rsid w:val="00F16D73"/>
    <w:rsid w:val="00F170D6"/>
    <w:rsid w:val="00F17149"/>
    <w:rsid w:val="00F17347"/>
    <w:rsid w:val="00F20468"/>
    <w:rsid w:val="00F20A84"/>
    <w:rsid w:val="00F20B3E"/>
    <w:rsid w:val="00F20E34"/>
    <w:rsid w:val="00F20F57"/>
    <w:rsid w:val="00F21028"/>
    <w:rsid w:val="00F215C4"/>
    <w:rsid w:val="00F218D1"/>
    <w:rsid w:val="00F21A12"/>
    <w:rsid w:val="00F21CAA"/>
    <w:rsid w:val="00F22721"/>
    <w:rsid w:val="00F2276B"/>
    <w:rsid w:val="00F2283C"/>
    <w:rsid w:val="00F2288E"/>
    <w:rsid w:val="00F22B79"/>
    <w:rsid w:val="00F22D6B"/>
    <w:rsid w:val="00F22D7A"/>
    <w:rsid w:val="00F2392C"/>
    <w:rsid w:val="00F23B17"/>
    <w:rsid w:val="00F23BCC"/>
    <w:rsid w:val="00F23D15"/>
    <w:rsid w:val="00F23FDF"/>
    <w:rsid w:val="00F24490"/>
    <w:rsid w:val="00F246B9"/>
    <w:rsid w:val="00F24BCF"/>
    <w:rsid w:val="00F24BF9"/>
    <w:rsid w:val="00F25333"/>
    <w:rsid w:val="00F253AB"/>
    <w:rsid w:val="00F2549E"/>
    <w:rsid w:val="00F25954"/>
    <w:rsid w:val="00F25A31"/>
    <w:rsid w:val="00F26212"/>
    <w:rsid w:val="00F26225"/>
    <w:rsid w:val="00F274E8"/>
    <w:rsid w:val="00F3007B"/>
    <w:rsid w:val="00F30126"/>
    <w:rsid w:val="00F30504"/>
    <w:rsid w:val="00F30CDC"/>
    <w:rsid w:val="00F30DA0"/>
    <w:rsid w:val="00F30F32"/>
    <w:rsid w:val="00F30F71"/>
    <w:rsid w:val="00F31274"/>
    <w:rsid w:val="00F31BAC"/>
    <w:rsid w:val="00F31FAD"/>
    <w:rsid w:val="00F3212A"/>
    <w:rsid w:val="00F322ED"/>
    <w:rsid w:val="00F3260F"/>
    <w:rsid w:val="00F32F6B"/>
    <w:rsid w:val="00F3347A"/>
    <w:rsid w:val="00F3371C"/>
    <w:rsid w:val="00F338DC"/>
    <w:rsid w:val="00F33A23"/>
    <w:rsid w:val="00F33E03"/>
    <w:rsid w:val="00F33F79"/>
    <w:rsid w:val="00F34878"/>
    <w:rsid w:val="00F348FE"/>
    <w:rsid w:val="00F34C52"/>
    <w:rsid w:val="00F34DA9"/>
    <w:rsid w:val="00F35555"/>
    <w:rsid w:val="00F3582C"/>
    <w:rsid w:val="00F35AE9"/>
    <w:rsid w:val="00F35FED"/>
    <w:rsid w:val="00F360A2"/>
    <w:rsid w:val="00F3628B"/>
    <w:rsid w:val="00F363BE"/>
    <w:rsid w:val="00F36B94"/>
    <w:rsid w:val="00F36F14"/>
    <w:rsid w:val="00F372D0"/>
    <w:rsid w:val="00F375F3"/>
    <w:rsid w:val="00F37613"/>
    <w:rsid w:val="00F377AF"/>
    <w:rsid w:val="00F379E8"/>
    <w:rsid w:val="00F37C0D"/>
    <w:rsid w:val="00F40748"/>
    <w:rsid w:val="00F40832"/>
    <w:rsid w:val="00F40D69"/>
    <w:rsid w:val="00F40F76"/>
    <w:rsid w:val="00F41063"/>
    <w:rsid w:val="00F412E9"/>
    <w:rsid w:val="00F415F5"/>
    <w:rsid w:val="00F41A10"/>
    <w:rsid w:val="00F41A81"/>
    <w:rsid w:val="00F42223"/>
    <w:rsid w:val="00F42646"/>
    <w:rsid w:val="00F426B1"/>
    <w:rsid w:val="00F427E0"/>
    <w:rsid w:val="00F429B5"/>
    <w:rsid w:val="00F42C3E"/>
    <w:rsid w:val="00F42D47"/>
    <w:rsid w:val="00F4316F"/>
    <w:rsid w:val="00F43D27"/>
    <w:rsid w:val="00F4464C"/>
    <w:rsid w:val="00F4497B"/>
    <w:rsid w:val="00F4595F"/>
    <w:rsid w:val="00F459A5"/>
    <w:rsid w:val="00F45F2C"/>
    <w:rsid w:val="00F45FFD"/>
    <w:rsid w:val="00F46254"/>
    <w:rsid w:val="00F46316"/>
    <w:rsid w:val="00F466E4"/>
    <w:rsid w:val="00F46DE7"/>
    <w:rsid w:val="00F46FF2"/>
    <w:rsid w:val="00F471C4"/>
    <w:rsid w:val="00F47475"/>
    <w:rsid w:val="00F474FD"/>
    <w:rsid w:val="00F4759B"/>
    <w:rsid w:val="00F47A0C"/>
    <w:rsid w:val="00F47BAA"/>
    <w:rsid w:val="00F506F9"/>
    <w:rsid w:val="00F5089A"/>
    <w:rsid w:val="00F509E5"/>
    <w:rsid w:val="00F50EE0"/>
    <w:rsid w:val="00F5129E"/>
    <w:rsid w:val="00F51CE3"/>
    <w:rsid w:val="00F51D07"/>
    <w:rsid w:val="00F5266A"/>
    <w:rsid w:val="00F530FA"/>
    <w:rsid w:val="00F53198"/>
    <w:rsid w:val="00F533A2"/>
    <w:rsid w:val="00F53C7F"/>
    <w:rsid w:val="00F53D7D"/>
    <w:rsid w:val="00F53F21"/>
    <w:rsid w:val="00F546C1"/>
    <w:rsid w:val="00F54880"/>
    <w:rsid w:val="00F549ED"/>
    <w:rsid w:val="00F54EF9"/>
    <w:rsid w:val="00F552B9"/>
    <w:rsid w:val="00F555AF"/>
    <w:rsid w:val="00F55692"/>
    <w:rsid w:val="00F55C42"/>
    <w:rsid w:val="00F55D57"/>
    <w:rsid w:val="00F56197"/>
    <w:rsid w:val="00F56757"/>
    <w:rsid w:val="00F568B3"/>
    <w:rsid w:val="00F56ABE"/>
    <w:rsid w:val="00F56DC5"/>
    <w:rsid w:val="00F56EF6"/>
    <w:rsid w:val="00F56F4C"/>
    <w:rsid w:val="00F571F0"/>
    <w:rsid w:val="00F57384"/>
    <w:rsid w:val="00F5744C"/>
    <w:rsid w:val="00F57731"/>
    <w:rsid w:val="00F5790B"/>
    <w:rsid w:val="00F57DFB"/>
    <w:rsid w:val="00F604CD"/>
    <w:rsid w:val="00F608B7"/>
    <w:rsid w:val="00F612C5"/>
    <w:rsid w:val="00F61BA4"/>
    <w:rsid w:val="00F61F81"/>
    <w:rsid w:val="00F620B0"/>
    <w:rsid w:val="00F622F2"/>
    <w:rsid w:val="00F62677"/>
    <w:rsid w:val="00F6345A"/>
    <w:rsid w:val="00F634E7"/>
    <w:rsid w:val="00F63560"/>
    <w:rsid w:val="00F64299"/>
    <w:rsid w:val="00F6431E"/>
    <w:rsid w:val="00F64493"/>
    <w:rsid w:val="00F64693"/>
    <w:rsid w:val="00F64E4C"/>
    <w:rsid w:val="00F65235"/>
    <w:rsid w:val="00F6575A"/>
    <w:rsid w:val="00F65817"/>
    <w:rsid w:val="00F65C88"/>
    <w:rsid w:val="00F65D7B"/>
    <w:rsid w:val="00F66711"/>
    <w:rsid w:val="00F66BF2"/>
    <w:rsid w:val="00F66D5E"/>
    <w:rsid w:val="00F66FCD"/>
    <w:rsid w:val="00F67114"/>
    <w:rsid w:val="00F67144"/>
    <w:rsid w:val="00F67147"/>
    <w:rsid w:val="00F67331"/>
    <w:rsid w:val="00F6744D"/>
    <w:rsid w:val="00F6774E"/>
    <w:rsid w:val="00F67D1B"/>
    <w:rsid w:val="00F67D95"/>
    <w:rsid w:val="00F67FCA"/>
    <w:rsid w:val="00F70139"/>
    <w:rsid w:val="00F70479"/>
    <w:rsid w:val="00F706D2"/>
    <w:rsid w:val="00F708C7"/>
    <w:rsid w:val="00F70A73"/>
    <w:rsid w:val="00F70F4C"/>
    <w:rsid w:val="00F71273"/>
    <w:rsid w:val="00F71421"/>
    <w:rsid w:val="00F71964"/>
    <w:rsid w:val="00F71A0A"/>
    <w:rsid w:val="00F71A90"/>
    <w:rsid w:val="00F71AA1"/>
    <w:rsid w:val="00F71C16"/>
    <w:rsid w:val="00F71FCE"/>
    <w:rsid w:val="00F72237"/>
    <w:rsid w:val="00F72403"/>
    <w:rsid w:val="00F7252B"/>
    <w:rsid w:val="00F72B85"/>
    <w:rsid w:val="00F72B90"/>
    <w:rsid w:val="00F72D0E"/>
    <w:rsid w:val="00F73508"/>
    <w:rsid w:val="00F735DF"/>
    <w:rsid w:val="00F73895"/>
    <w:rsid w:val="00F740C6"/>
    <w:rsid w:val="00F74151"/>
    <w:rsid w:val="00F7415B"/>
    <w:rsid w:val="00F74BEA"/>
    <w:rsid w:val="00F74D39"/>
    <w:rsid w:val="00F74F18"/>
    <w:rsid w:val="00F75469"/>
    <w:rsid w:val="00F75705"/>
    <w:rsid w:val="00F7583B"/>
    <w:rsid w:val="00F758A6"/>
    <w:rsid w:val="00F75B1B"/>
    <w:rsid w:val="00F76325"/>
    <w:rsid w:val="00F763AA"/>
    <w:rsid w:val="00F76450"/>
    <w:rsid w:val="00F76783"/>
    <w:rsid w:val="00F767E6"/>
    <w:rsid w:val="00F7684A"/>
    <w:rsid w:val="00F768DC"/>
    <w:rsid w:val="00F769D1"/>
    <w:rsid w:val="00F76A2A"/>
    <w:rsid w:val="00F76A63"/>
    <w:rsid w:val="00F76F73"/>
    <w:rsid w:val="00F77455"/>
    <w:rsid w:val="00F77BA7"/>
    <w:rsid w:val="00F77BAC"/>
    <w:rsid w:val="00F80396"/>
    <w:rsid w:val="00F80584"/>
    <w:rsid w:val="00F805B5"/>
    <w:rsid w:val="00F808DF"/>
    <w:rsid w:val="00F80D0F"/>
    <w:rsid w:val="00F80DDC"/>
    <w:rsid w:val="00F80FBE"/>
    <w:rsid w:val="00F8159B"/>
    <w:rsid w:val="00F815ED"/>
    <w:rsid w:val="00F8161E"/>
    <w:rsid w:val="00F81CD4"/>
    <w:rsid w:val="00F81E00"/>
    <w:rsid w:val="00F8208C"/>
    <w:rsid w:val="00F821CC"/>
    <w:rsid w:val="00F82559"/>
    <w:rsid w:val="00F82621"/>
    <w:rsid w:val="00F82A2B"/>
    <w:rsid w:val="00F82EBE"/>
    <w:rsid w:val="00F83BA5"/>
    <w:rsid w:val="00F83FD6"/>
    <w:rsid w:val="00F8457A"/>
    <w:rsid w:val="00F845FD"/>
    <w:rsid w:val="00F8486B"/>
    <w:rsid w:val="00F84BF7"/>
    <w:rsid w:val="00F84C41"/>
    <w:rsid w:val="00F84D64"/>
    <w:rsid w:val="00F84E11"/>
    <w:rsid w:val="00F84E8F"/>
    <w:rsid w:val="00F8531C"/>
    <w:rsid w:val="00F854AE"/>
    <w:rsid w:val="00F854B3"/>
    <w:rsid w:val="00F85505"/>
    <w:rsid w:val="00F85748"/>
    <w:rsid w:val="00F85794"/>
    <w:rsid w:val="00F85D6B"/>
    <w:rsid w:val="00F85F23"/>
    <w:rsid w:val="00F8646D"/>
    <w:rsid w:val="00F86474"/>
    <w:rsid w:val="00F86552"/>
    <w:rsid w:val="00F86CCC"/>
    <w:rsid w:val="00F86FD5"/>
    <w:rsid w:val="00F87218"/>
    <w:rsid w:val="00F8736D"/>
    <w:rsid w:val="00F87B92"/>
    <w:rsid w:val="00F9038A"/>
    <w:rsid w:val="00F90531"/>
    <w:rsid w:val="00F90587"/>
    <w:rsid w:val="00F909C5"/>
    <w:rsid w:val="00F90A4E"/>
    <w:rsid w:val="00F90CEF"/>
    <w:rsid w:val="00F910A8"/>
    <w:rsid w:val="00F9145F"/>
    <w:rsid w:val="00F9177B"/>
    <w:rsid w:val="00F9180E"/>
    <w:rsid w:val="00F919C9"/>
    <w:rsid w:val="00F92FAE"/>
    <w:rsid w:val="00F935B4"/>
    <w:rsid w:val="00F93652"/>
    <w:rsid w:val="00F94194"/>
    <w:rsid w:val="00F94EE2"/>
    <w:rsid w:val="00F95206"/>
    <w:rsid w:val="00F9520B"/>
    <w:rsid w:val="00F95239"/>
    <w:rsid w:val="00F9532F"/>
    <w:rsid w:val="00F95368"/>
    <w:rsid w:val="00F953B6"/>
    <w:rsid w:val="00F95592"/>
    <w:rsid w:val="00F957BE"/>
    <w:rsid w:val="00F95FB3"/>
    <w:rsid w:val="00F965AC"/>
    <w:rsid w:val="00F96C7C"/>
    <w:rsid w:val="00F96F22"/>
    <w:rsid w:val="00F96F62"/>
    <w:rsid w:val="00F97138"/>
    <w:rsid w:val="00F9787F"/>
    <w:rsid w:val="00F97B17"/>
    <w:rsid w:val="00F97BA1"/>
    <w:rsid w:val="00FA011E"/>
    <w:rsid w:val="00FA0180"/>
    <w:rsid w:val="00FA0198"/>
    <w:rsid w:val="00FA046A"/>
    <w:rsid w:val="00FA04E1"/>
    <w:rsid w:val="00FA0563"/>
    <w:rsid w:val="00FA08C0"/>
    <w:rsid w:val="00FA0925"/>
    <w:rsid w:val="00FA0A8B"/>
    <w:rsid w:val="00FA1279"/>
    <w:rsid w:val="00FA18B5"/>
    <w:rsid w:val="00FA1EE7"/>
    <w:rsid w:val="00FA2398"/>
    <w:rsid w:val="00FA242C"/>
    <w:rsid w:val="00FA24C4"/>
    <w:rsid w:val="00FA2723"/>
    <w:rsid w:val="00FA2A9C"/>
    <w:rsid w:val="00FA2EDB"/>
    <w:rsid w:val="00FA328B"/>
    <w:rsid w:val="00FA35DD"/>
    <w:rsid w:val="00FA36CE"/>
    <w:rsid w:val="00FA38A7"/>
    <w:rsid w:val="00FA3E98"/>
    <w:rsid w:val="00FA50A6"/>
    <w:rsid w:val="00FA522F"/>
    <w:rsid w:val="00FA554E"/>
    <w:rsid w:val="00FA5625"/>
    <w:rsid w:val="00FA5850"/>
    <w:rsid w:val="00FA5FDD"/>
    <w:rsid w:val="00FA6BF7"/>
    <w:rsid w:val="00FA72D6"/>
    <w:rsid w:val="00FA7FAE"/>
    <w:rsid w:val="00FB06DB"/>
    <w:rsid w:val="00FB06E6"/>
    <w:rsid w:val="00FB10D6"/>
    <w:rsid w:val="00FB1217"/>
    <w:rsid w:val="00FB1849"/>
    <w:rsid w:val="00FB2158"/>
    <w:rsid w:val="00FB269F"/>
    <w:rsid w:val="00FB2EB1"/>
    <w:rsid w:val="00FB333D"/>
    <w:rsid w:val="00FB3393"/>
    <w:rsid w:val="00FB381C"/>
    <w:rsid w:val="00FB3AB0"/>
    <w:rsid w:val="00FB3C9D"/>
    <w:rsid w:val="00FB3DCA"/>
    <w:rsid w:val="00FB3E70"/>
    <w:rsid w:val="00FB4A60"/>
    <w:rsid w:val="00FB52AE"/>
    <w:rsid w:val="00FB5761"/>
    <w:rsid w:val="00FB5CA3"/>
    <w:rsid w:val="00FB5EE7"/>
    <w:rsid w:val="00FB619B"/>
    <w:rsid w:val="00FB6487"/>
    <w:rsid w:val="00FB6AA6"/>
    <w:rsid w:val="00FB6CF9"/>
    <w:rsid w:val="00FB6D7E"/>
    <w:rsid w:val="00FB71C3"/>
    <w:rsid w:val="00FB7381"/>
    <w:rsid w:val="00FB77A3"/>
    <w:rsid w:val="00FB7996"/>
    <w:rsid w:val="00FB7B5C"/>
    <w:rsid w:val="00FB7F51"/>
    <w:rsid w:val="00FB7FEB"/>
    <w:rsid w:val="00FC0425"/>
    <w:rsid w:val="00FC0929"/>
    <w:rsid w:val="00FC098D"/>
    <w:rsid w:val="00FC0CCB"/>
    <w:rsid w:val="00FC0D3B"/>
    <w:rsid w:val="00FC12ED"/>
    <w:rsid w:val="00FC19C3"/>
    <w:rsid w:val="00FC1FFE"/>
    <w:rsid w:val="00FC2A55"/>
    <w:rsid w:val="00FC2EAF"/>
    <w:rsid w:val="00FC39FD"/>
    <w:rsid w:val="00FC4360"/>
    <w:rsid w:val="00FC477E"/>
    <w:rsid w:val="00FC4A0C"/>
    <w:rsid w:val="00FC5078"/>
    <w:rsid w:val="00FC543F"/>
    <w:rsid w:val="00FC5772"/>
    <w:rsid w:val="00FC6810"/>
    <w:rsid w:val="00FC6BA8"/>
    <w:rsid w:val="00FC6BD8"/>
    <w:rsid w:val="00FC6C08"/>
    <w:rsid w:val="00FC6D56"/>
    <w:rsid w:val="00FC7083"/>
    <w:rsid w:val="00FC7153"/>
    <w:rsid w:val="00FC7B5C"/>
    <w:rsid w:val="00FC7BE8"/>
    <w:rsid w:val="00FC7E46"/>
    <w:rsid w:val="00FD0231"/>
    <w:rsid w:val="00FD06BD"/>
    <w:rsid w:val="00FD0C54"/>
    <w:rsid w:val="00FD10FC"/>
    <w:rsid w:val="00FD17A1"/>
    <w:rsid w:val="00FD180B"/>
    <w:rsid w:val="00FD1B97"/>
    <w:rsid w:val="00FD2164"/>
    <w:rsid w:val="00FD253A"/>
    <w:rsid w:val="00FD275B"/>
    <w:rsid w:val="00FD2A1A"/>
    <w:rsid w:val="00FD2DD3"/>
    <w:rsid w:val="00FD3302"/>
    <w:rsid w:val="00FD3896"/>
    <w:rsid w:val="00FD3E52"/>
    <w:rsid w:val="00FD43BE"/>
    <w:rsid w:val="00FD4690"/>
    <w:rsid w:val="00FD4A8E"/>
    <w:rsid w:val="00FD50CE"/>
    <w:rsid w:val="00FD51A8"/>
    <w:rsid w:val="00FD5734"/>
    <w:rsid w:val="00FD584A"/>
    <w:rsid w:val="00FD5B24"/>
    <w:rsid w:val="00FD5C57"/>
    <w:rsid w:val="00FD5FE2"/>
    <w:rsid w:val="00FD624C"/>
    <w:rsid w:val="00FD62F0"/>
    <w:rsid w:val="00FD68DF"/>
    <w:rsid w:val="00FD7068"/>
    <w:rsid w:val="00FD7564"/>
    <w:rsid w:val="00FD7E9A"/>
    <w:rsid w:val="00FE0640"/>
    <w:rsid w:val="00FE0747"/>
    <w:rsid w:val="00FE097D"/>
    <w:rsid w:val="00FE0B42"/>
    <w:rsid w:val="00FE0C8D"/>
    <w:rsid w:val="00FE12AB"/>
    <w:rsid w:val="00FE12EC"/>
    <w:rsid w:val="00FE184F"/>
    <w:rsid w:val="00FE1F0D"/>
    <w:rsid w:val="00FE20D0"/>
    <w:rsid w:val="00FE245B"/>
    <w:rsid w:val="00FE26DD"/>
    <w:rsid w:val="00FE27E2"/>
    <w:rsid w:val="00FE2C95"/>
    <w:rsid w:val="00FE32FA"/>
    <w:rsid w:val="00FE3392"/>
    <w:rsid w:val="00FE3435"/>
    <w:rsid w:val="00FE35F4"/>
    <w:rsid w:val="00FE379D"/>
    <w:rsid w:val="00FE3822"/>
    <w:rsid w:val="00FE3ACB"/>
    <w:rsid w:val="00FE3FDB"/>
    <w:rsid w:val="00FE4462"/>
    <w:rsid w:val="00FE459B"/>
    <w:rsid w:val="00FE466F"/>
    <w:rsid w:val="00FE5873"/>
    <w:rsid w:val="00FE5C89"/>
    <w:rsid w:val="00FE6410"/>
    <w:rsid w:val="00FE6CB2"/>
    <w:rsid w:val="00FE6F81"/>
    <w:rsid w:val="00FE700F"/>
    <w:rsid w:val="00FE70F8"/>
    <w:rsid w:val="00FE72C7"/>
    <w:rsid w:val="00FE794F"/>
    <w:rsid w:val="00FE7EFB"/>
    <w:rsid w:val="00FF0642"/>
    <w:rsid w:val="00FF0776"/>
    <w:rsid w:val="00FF0878"/>
    <w:rsid w:val="00FF1060"/>
    <w:rsid w:val="00FF1430"/>
    <w:rsid w:val="00FF17D9"/>
    <w:rsid w:val="00FF1C41"/>
    <w:rsid w:val="00FF1F46"/>
    <w:rsid w:val="00FF20AD"/>
    <w:rsid w:val="00FF246F"/>
    <w:rsid w:val="00FF2CA4"/>
    <w:rsid w:val="00FF3117"/>
    <w:rsid w:val="00FF3D89"/>
    <w:rsid w:val="00FF41C6"/>
    <w:rsid w:val="00FF43E8"/>
    <w:rsid w:val="00FF454E"/>
    <w:rsid w:val="00FF4D09"/>
    <w:rsid w:val="00FF4EBF"/>
    <w:rsid w:val="00FF5414"/>
    <w:rsid w:val="00FF5EB0"/>
    <w:rsid w:val="00FF5F85"/>
    <w:rsid w:val="00FF61FA"/>
    <w:rsid w:val="00FF65C0"/>
    <w:rsid w:val="00FF65E7"/>
    <w:rsid w:val="00FF6AF5"/>
    <w:rsid w:val="00FF6F08"/>
    <w:rsid w:val="00FF7293"/>
    <w:rsid w:val="00FF7384"/>
    <w:rsid w:val="00FF7496"/>
    <w:rsid w:val="00FF7568"/>
    <w:rsid w:val="00FF77AB"/>
    <w:rsid w:val="0102B230"/>
    <w:rsid w:val="01043DDF"/>
    <w:rsid w:val="010ABEC4"/>
    <w:rsid w:val="010AD75B"/>
    <w:rsid w:val="0115D737"/>
    <w:rsid w:val="011815C2"/>
    <w:rsid w:val="012326C6"/>
    <w:rsid w:val="013C1C0D"/>
    <w:rsid w:val="013F212E"/>
    <w:rsid w:val="0141CEC9"/>
    <w:rsid w:val="01440C85"/>
    <w:rsid w:val="014F9D06"/>
    <w:rsid w:val="0162B1A2"/>
    <w:rsid w:val="01693D3D"/>
    <w:rsid w:val="0176CF40"/>
    <w:rsid w:val="017A16DA"/>
    <w:rsid w:val="017DBE6B"/>
    <w:rsid w:val="018F0A37"/>
    <w:rsid w:val="019CD263"/>
    <w:rsid w:val="01C5934D"/>
    <w:rsid w:val="01C5B1D9"/>
    <w:rsid w:val="01DB8282"/>
    <w:rsid w:val="01DBC1D0"/>
    <w:rsid w:val="01DEBBF8"/>
    <w:rsid w:val="01E0B375"/>
    <w:rsid w:val="0201694A"/>
    <w:rsid w:val="0230731D"/>
    <w:rsid w:val="02490C2D"/>
    <w:rsid w:val="02617870"/>
    <w:rsid w:val="0272EC21"/>
    <w:rsid w:val="027BDC2A"/>
    <w:rsid w:val="027F2A67"/>
    <w:rsid w:val="02851790"/>
    <w:rsid w:val="029991A4"/>
    <w:rsid w:val="02B30551"/>
    <w:rsid w:val="02B85BD4"/>
    <w:rsid w:val="02C04513"/>
    <w:rsid w:val="02C275A7"/>
    <w:rsid w:val="02CB8229"/>
    <w:rsid w:val="02CF1C49"/>
    <w:rsid w:val="02E4B723"/>
    <w:rsid w:val="02E6C369"/>
    <w:rsid w:val="02E81663"/>
    <w:rsid w:val="02EF56DE"/>
    <w:rsid w:val="02F2C822"/>
    <w:rsid w:val="02F71986"/>
    <w:rsid w:val="0306A7C8"/>
    <w:rsid w:val="030B2E36"/>
    <w:rsid w:val="032E149F"/>
    <w:rsid w:val="0335F9A3"/>
    <w:rsid w:val="0340F87B"/>
    <w:rsid w:val="034B95F6"/>
    <w:rsid w:val="0353E3AB"/>
    <w:rsid w:val="0357AFF4"/>
    <w:rsid w:val="03667D56"/>
    <w:rsid w:val="03680412"/>
    <w:rsid w:val="0375EC3F"/>
    <w:rsid w:val="0392B050"/>
    <w:rsid w:val="03B0B6C2"/>
    <w:rsid w:val="03B3455F"/>
    <w:rsid w:val="03CC5D51"/>
    <w:rsid w:val="03DD4200"/>
    <w:rsid w:val="03E60738"/>
    <w:rsid w:val="03EB6424"/>
    <w:rsid w:val="03F12CF1"/>
    <w:rsid w:val="03F304B6"/>
    <w:rsid w:val="03F6AC78"/>
    <w:rsid w:val="0410CD2D"/>
    <w:rsid w:val="042C7A85"/>
    <w:rsid w:val="042F09B1"/>
    <w:rsid w:val="0448B2F5"/>
    <w:rsid w:val="0449A330"/>
    <w:rsid w:val="045C218B"/>
    <w:rsid w:val="04793510"/>
    <w:rsid w:val="0483D0CF"/>
    <w:rsid w:val="04955703"/>
    <w:rsid w:val="04A29040"/>
    <w:rsid w:val="04BFB623"/>
    <w:rsid w:val="04D06FDA"/>
    <w:rsid w:val="04D35D5A"/>
    <w:rsid w:val="04DE18F1"/>
    <w:rsid w:val="04E911FC"/>
    <w:rsid w:val="04E9866F"/>
    <w:rsid w:val="04EFD777"/>
    <w:rsid w:val="05081693"/>
    <w:rsid w:val="050E8D39"/>
    <w:rsid w:val="052074A1"/>
    <w:rsid w:val="0523A330"/>
    <w:rsid w:val="0532FF50"/>
    <w:rsid w:val="05352757"/>
    <w:rsid w:val="05355799"/>
    <w:rsid w:val="0548A23C"/>
    <w:rsid w:val="054EDF9B"/>
    <w:rsid w:val="0554A325"/>
    <w:rsid w:val="05554ADE"/>
    <w:rsid w:val="0562E92B"/>
    <w:rsid w:val="0566FF5E"/>
    <w:rsid w:val="056BED13"/>
    <w:rsid w:val="0571B919"/>
    <w:rsid w:val="057B11A3"/>
    <w:rsid w:val="0580E5EF"/>
    <w:rsid w:val="058199DF"/>
    <w:rsid w:val="0593F1BB"/>
    <w:rsid w:val="05974C3D"/>
    <w:rsid w:val="05A5D6EE"/>
    <w:rsid w:val="05B3901E"/>
    <w:rsid w:val="05B4814B"/>
    <w:rsid w:val="05BFA437"/>
    <w:rsid w:val="05C6B7A8"/>
    <w:rsid w:val="05CD4BAD"/>
    <w:rsid w:val="05E277F8"/>
    <w:rsid w:val="05FB32C1"/>
    <w:rsid w:val="05FB60B2"/>
    <w:rsid w:val="0606AAB1"/>
    <w:rsid w:val="060B6C4C"/>
    <w:rsid w:val="061854F6"/>
    <w:rsid w:val="0619E2EE"/>
    <w:rsid w:val="062373C3"/>
    <w:rsid w:val="06436CB1"/>
    <w:rsid w:val="064B25A1"/>
    <w:rsid w:val="066237A1"/>
    <w:rsid w:val="069B4817"/>
    <w:rsid w:val="069F6509"/>
    <w:rsid w:val="06A5B29D"/>
    <w:rsid w:val="06A7F179"/>
    <w:rsid w:val="06C93A70"/>
    <w:rsid w:val="071035DD"/>
    <w:rsid w:val="071169AD"/>
    <w:rsid w:val="071362D5"/>
    <w:rsid w:val="071E1E84"/>
    <w:rsid w:val="0743354E"/>
    <w:rsid w:val="0748ECE7"/>
    <w:rsid w:val="075BB7AE"/>
    <w:rsid w:val="07660732"/>
    <w:rsid w:val="0774F3FE"/>
    <w:rsid w:val="077AECB5"/>
    <w:rsid w:val="077DA7BE"/>
    <w:rsid w:val="0784F597"/>
    <w:rsid w:val="07876F49"/>
    <w:rsid w:val="0788E7C5"/>
    <w:rsid w:val="07961948"/>
    <w:rsid w:val="07B59848"/>
    <w:rsid w:val="07B7F305"/>
    <w:rsid w:val="07BA2077"/>
    <w:rsid w:val="07BE6CFF"/>
    <w:rsid w:val="07C36982"/>
    <w:rsid w:val="07F087E9"/>
    <w:rsid w:val="07F301AA"/>
    <w:rsid w:val="0801D59D"/>
    <w:rsid w:val="080891BD"/>
    <w:rsid w:val="081CF3CC"/>
    <w:rsid w:val="082EDBA8"/>
    <w:rsid w:val="08481EB7"/>
    <w:rsid w:val="0856A827"/>
    <w:rsid w:val="085B7CD6"/>
    <w:rsid w:val="085EE323"/>
    <w:rsid w:val="08734318"/>
    <w:rsid w:val="08754AA9"/>
    <w:rsid w:val="0890BF2B"/>
    <w:rsid w:val="089AA142"/>
    <w:rsid w:val="08A30905"/>
    <w:rsid w:val="08A50F5B"/>
    <w:rsid w:val="08B3C5CB"/>
    <w:rsid w:val="08B41D92"/>
    <w:rsid w:val="08C6DE30"/>
    <w:rsid w:val="08D375ED"/>
    <w:rsid w:val="08DC38C3"/>
    <w:rsid w:val="08E4830B"/>
    <w:rsid w:val="08F34738"/>
    <w:rsid w:val="08F662CC"/>
    <w:rsid w:val="08F8560B"/>
    <w:rsid w:val="08FA5ADD"/>
    <w:rsid w:val="08FF6ECF"/>
    <w:rsid w:val="090723CA"/>
    <w:rsid w:val="090D55F8"/>
    <w:rsid w:val="090D5B3B"/>
    <w:rsid w:val="093AD3EA"/>
    <w:rsid w:val="094C68DC"/>
    <w:rsid w:val="094E8C47"/>
    <w:rsid w:val="095BCC37"/>
    <w:rsid w:val="095E68F2"/>
    <w:rsid w:val="096C3FE5"/>
    <w:rsid w:val="09781E7C"/>
    <w:rsid w:val="098AB832"/>
    <w:rsid w:val="09964CEE"/>
    <w:rsid w:val="099A3DAA"/>
    <w:rsid w:val="09A4DEEE"/>
    <w:rsid w:val="09A6F85C"/>
    <w:rsid w:val="09A7C926"/>
    <w:rsid w:val="09A81752"/>
    <w:rsid w:val="09C21130"/>
    <w:rsid w:val="09E402B8"/>
    <w:rsid w:val="09E703FD"/>
    <w:rsid w:val="09ECF00B"/>
    <w:rsid w:val="09F6CBF5"/>
    <w:rsid w:val="0A0A3362"/>
    <w:rsid w:val="0A0D2D70"/>
    <w:rsid w:val="0A2A31FB"/>
    <w:rsid w:val="0A2D5AF7"/>
    <w:rsid w:val="0A34D2AE"/>
    <w:rsid w:val="0A356A03"/>
    <w:rsid w:val="0A38CEBD"/>
    <w:rsid w:val="0A39977A"/>
    <w:rsid w:val="0A7168B1"/>
    <w:rsid w:val="0A86AA8C"/>
    <w:rsid w:val="0A8A4F25"/>
    <w:rsid w:val="0A96CC14"/>
    <w:rsid w:val="0AA6921D"/>
    <w:rsid w:val="0AB7ED56"/>
    <w:rsid w:val="0ACF0F07"/>
    <w:rsid w:val="0AD6CBC6"/>
    <w:rsid w:val="0AEE8899"/>
    <w:rsid w:val="0AF4CE3E"/>
    <w:rsid w:val="0AF4E7DF"/>
    <w:rsid w:val="0B0A9C5F"/>
    <w:rsid w:val="0B0D6AC6"/>
    <w:rsid w:val="0B29A655"/>
    <w:rsid w:val="0B3BA7F2"/>
    <w:rsid w:val="0B4BBA3C"/>
    <w:rsid w:val="0B5B8CBD"/>
    <w:rsid w:val="0B6A339E"/>
    <w:rsid w:val="0B6ECCE7"/>
    <w:rsid w:val="0B8A3077"/>
    <w:rsid w:val="0BCEFEAD"/>
    <w:rsid w:val="0BE6E940"/>
    <w:rsid w:val="0BE74A72"/>
    <w:rsid w:val="0BFA7008"/>
    <w:rsid w:val="0C058D4C"/>
    <w:rsid w:val="0C129140"/>
    <w:rsid w:val="0C18A930"/>
    <w:rsid w:val="0C1A23E6"/>
    <w:rsid w:val="0C25E431"/>
    <w:rsid w:val="0C25E753"/>
    <w:rsid w:val="0C28569D"/>
    <w:rsid w:val="0C31F93F"/>
    <w:rsid w:val="0C3792A4"/>
    <w:rsid w:val="0C3E2BAC"/>
    <w:rsid w:val="0C3F42BC"/>
    <w:rsid w:val="0C7D48C7"/>
    <w:rsid w:val="0C89FFBB"/>
    <w:rsid w:val="0C96D28B"/>
    <w:rsid w:val="0CA28174"/>
    <w:rsid w:val="0CAB3188"/>
    <w:rsid w:val="0CC330B6"/>
    <w:rsid w:val="0CC57788"/>
    <w:rsid w:val="0CC5C55A"/>
    <w:rsid w:val="0CC98704"/>
    <w:rsid w:val="0CD83E3D"/>
    <w:rsid w:val="0CE61848"/>
    <w:rsid w:val="0CEEA807"/>
    <w:rsid w:val="0CEFFC10"/>
    <w:rsid w:val="0CF357D2"/>
    <w:rsid w:val="0D10C751"/>
    <w:rsid w:val="0D19C37D"/>
    <w:rsid w:val="0D26A4E5"/>
    <w:rsid w:val="0D291D69"/>
    <w:rsid w:val="0D600C4E"/>
    <w:rsid w:val="0D6BDB43"/>
    <w:rsid w:val="0D73E2A6"/>
    <w:rsid w:val="0D7A3DAA"/>
    <w:rsid w:val="0D835B7A"/>
    <w:rsid w:val="0D9047BD"/>
    <w:rsid w:val="0DA09FBC"/>
    <w:rsid w:val="0DA85935"/>
    <w:rsid w:val="0DB12C47"/>
    <w:rsid w:val="0DBD72A8"/>
    <w:rsid w:val="0DBD8800"/>
    <w:rsid w:val="0DC1859F"/>
    <w:rsid w:val="0DD79024"/>
    <w:rsid w:val="0DDEF2B0"/>
    <w:rsid w:val="0DE66A9D"/>
    <w:rsid w:val="0DECFA49"/>
    <w:rsid w:val="0DFF5747"/>
    <w:rsid w:val="0E225F8A"/>
    <w:rsid w:val="0E2AF5B2"/>
    <w:rsid w:val="0E2E15B4"/>
    <w:rsid w:val="0E341580"/>
    <w:rsid w:val="0E35564D"/>
    <w:rsid w:val="0E3569EA"/>
    <w:rsid w:val="0E4001DC"/>
    <w:rsid w:val="0E73C871"/>
    <w:rsid w:val="0E822B7D"/>
    <w:rsid w:val="0E8453FC"/>
    <w:rsid w:val="0E8B2AB6"/>
    <w:rsid w:val="0E9F7B6B"/>
    <w:rsid w:val="0EA7481F"/>
    <w:rsid w:val="0EA8EB18"/>
    <w:rsid w:val="0EAF61B0"/>
    <w:rsid w:val="0EB877EB"/>
    <w:rsid w:val="0ECD69EB"/>
    <w:rsid w:val="0EDF4387"/>
    <w:rsid w:val="0EE0FEBC"/>
    <w:rsid w:val="0EE4F8C1"/>
    <w:rsid w:val="0EEA09F7"/>
    <w:rsid w:val="0EF6C194"/>
    <w:rsid w:val="0EFC309B"/>
    <w:rsid w:val="0EFC6A58"/>
    <w:rsid w:val="0EFEC5A0"/>
    <w:rsid w:val="0F14EC82"/>
    <w:rsid w:val="0F1ED4DE"/>
    <w:rsid w:val="0F272397"/>
    <w:rsid w:val="0F31136D"/>
    <w:rsid w:val="0F3F33ED"/>
    <w:rsid w:val="0F55F175"/>
    <w:rsid w:val="0F5E7F96"/>
    <w:rsid w:val="0F65DDA4"/>
    <w:rsid w:val="0F7D0AFE"/>
    <w:rsid w:val="0F80E547"/>
    <w:rsid w:val="0F81D473"/>
    <w:rsid w:val="0F93B374"/>
    <w:rsid w:val="0FB7EA3A"/>
    <w:rsid w:val="0FBAAC93"/>
    <w:rsid w:val="0FBEA39F"/>
    <w:rsid w:val="0FBEE041"/>
    <w:rsid w:val="0FC3DCEF"/>
    <w:rsid w:val="0FDDB09F"/>
    <w:rsid w:val="0FF24834"/>
    <w:rsid w:val="0FF68637"/>
    <w:rsid w:val="0FFEB0AD"/>
    <w:rsid w:val="1018935F"/>
    <w:rsid w:val="1021654D"/>
    <w:rsid w:val="10216602"/>
    <w:rsid w:val="1022A186"/>
    <w:rsid w:val="102EC61F"/>
    <w:rsid w:val="10332499"/>
    <w:rsid w:val="1042891F"/>
    <w:rsid w:val="10480D81"/>
    <w:rsid w:val="104B1ECC"/>
    <w:rsid w:val="105F15FD"/>
    <w:rsid w:val="10605F02"/>
    <w:rsid w:val="10633D84"/>
    <w:rsid w:val="1067EE61"/>
    <w:rsid w:val="10799362"/>
    <w:rsid w:val="1092B7F3"/>
    <w:rsid w:val="109F6968"/>
    <w:rsid w:val="10D47151"/>
    <w:rsid w:val="10DB91C2"/>
    <w:rsid w:val="10DE49E5"/>
    <w:rsid w:val="11017700"/>
    <w:rsid w:val="110C1BB8"/>
    <w:rsid w:val="1111A5A1"/>
    <w:rsid w:val="1116DAE9"/>
    <w:rsid w:val="11249303"/>
    <w:rsid w:val="1124CF15"/>
    <w:rsid w:val="11296521"/>
    <w:rsid w:val="11647D09"/>
    <w:rsid w:val="116EB82E"/>
    <w:rsid w:val="11A3AD6A"/>
    <w:rsid w:val="11A5E907"/>
    <w:rsid w:val="11AD58DE"/>
    <w:rsid w:val="11B91A98"/>
    <w:rsid w:val="11DE50C7"/>
    <w:rsid w:val="12056F87"/>
    <w:rsid w:val="12087E5B"/>
    <w:rsid w:val="120DA1FB"/>
    <w:rsid w:val="121AB3AC"/>
    <w:rsid w:val="1228D197"/>
    <w:rsid w:val="123081C8"/>
    <w:rsid w:val="12346460"/>
    <w:rsid w:val="12354193"/>
    <w:rsid w:val="124707B2"/>
    <w:rsid w:val="126F471A"/>
    <w:rsid w:val="1270DDBD"/>
    <w:rsid w:val="12761467"/>
    <w:rsid w:val="1278226B"/>
    <w:rsid w:val="127CB3F0"/>
    <w:rsid w:val="128AEC4F"/>
    <w:rsid w:val="12939DB4"/>
    <w:rsid w:val="129A7F70"/>
    <w:rsid w:val="129B9332"/>
    <w:rsid w:val="129D85BD"/>
    <w:rsid w:val="129F434D"/>
    <w:rsid w:val="12C06F4F"/>
    <w:rsid w:val="12CEA738"/>
    <w:rsid w:val="12D36AAF"/>
    <w:rsid w:val="12DDA17E"/>
    <w:rsid w:val="12E3D214"/>
    <w:rsid w:val="12E954E9"/>
    <w:rsid w:val="12EA5E1B"/>
    <w:rsid w:val="12ED9F8B"/>
    <w:rsid w:val="12F50E17"/>
    <w:rsid w:val="1302A9EC"/>
    <w:rsid w:val="13036D51"/>
    <w:rsid w:val="130D451B"/>
    <w:rsid w:val="130F1FAC"/>
    <w:rsid w:val="13131A78"/>
    <w:rsid w:val="133C0E0D"/>
    <w:rsid w:val="133EC0EE"/>
    <w:rsid w:val="13473C1F"/>
    <w:rsid w:val="135747CB"/>
    <w:rsid w:val="136D6785"/>
    <w:rsid w:val="13722C50"/>
    <w:rsid w:val="1374BFB9"/>
    <w:rsid w:val="1375E6D1"/>
    <w:rsid w:val="138AF882"/>
    <w:rsid w:val="138CB9ED"/>
    <w:rsid w:val="138E69D0"/>
    <w:rsid w:val="13B5D730"/>
    <w:rsid w:val="13B7CBB6"/>
    <w:rsid w:val="13CEF466"/>
    <w:rsid w:val="13CF0C7F"/>
    <w:rsid w:val="13D93DE5"/>
    <w:rsid w:val="13E14461"/>
    <w:rsid w:val="13E2CE24"/>
    <w:rsid w:val="13F1AE27"/>
    <w:rsid w:val="13F29CB5"/>
    <w:rsid w:val="1416DBFE"/>
    <w:rsid w:val="141954EC"/>
    <w:rsid w:val="14207A46"/>
    <w:rsid w:val="14285B36"/>
    <w:rsid w:val="14379AD3"/>
    <w:rsid w:val="144EA976"/>
    <w:rsid w:val="14544A84"/>
    <w:rsid w:val="14616EFF"/>
    <w:rsid w:val="146222DA"/>
    <w:rsid w:val="1474033C"/>
    <w:rsid w:val="148E0AD9"/>
    <w:rsid w:val="1499BFDC"/>
    <w:rsid w:val="14A06C42"/>
    <w:rsid w:val="14AA32EF"/>
    <w:rsid w:val="14AEC4E5"/>
    <w:rsid w:val="14B6C774"/>
    <w:rsid w:val="14C004EB"/>
    <w:rsid w:val="14D5AFB8"/>
    <w:rsid w:val="14DA7A92"/>
    <w:rsid w:val="14DBEE4A"/>
    <w:rsid w:val="14ED33DF"/>
    <w:rsid w:val="14ED3A82"/>
    <w:rsid w:val="14FD0E21"/>
    <w:rsid w:val="14FD519E"/>
    <w:rsid w:val="1501B678"/>
    <w:rsid w:val="15087B05"/>
    <w:rsid w:val="15121C16"/>
    <w:rsid w:val="152469B9"/>
    <w:rsid w:val="152DC523"/>
    <w:rsid w:val="15422321"/>
    <w:rsid w:val="1543EC4D"/>
    <w:rsid w:val="15490342"/>
    <w:rsid w:val="15516E35"/>
    <w:rsid w:val="1555F64A"/>
    <w:rsid w:val="1558E7E7"/>
    <w:rsid w:val="155D67B7"/>
    <w:rsid w:val="1565EC65"/>
    <w:rsid w:val="15691640"/>
    <w:rsid w:val="156C632D"/>
    <w:rsid w:val="1579FA44"/>
    <w:rsid w:val="158B4038"/>
    <w:rsid w:val="1594736A"/>
    <w:rsid w:val="159E0052"/>
    <w:rsid w:val="15BEA04B"/>
    <w:rsid w:val="15C6D8F4"/>
    <w:rsid w:val="15CE2856"/>
    <w:rsid w:val="15D578ED"/>
    <w:rsid w:val="15DCF9A8"/>
    <w:rsid w:val="15E2280B"/>
    <w:rsid w:val="15E295AB"/>
    <w:rsid w:val="15E2D355"/>
    <w:rsid w:val="15E334F0"/>
    <w:rsid w:val="15F91B63"/>
    <w:rsid w:val="16174036"/>
    <w:rsid w:val="163362BB"/>
    <w:rsid w:val="163AE684"/>
    <w:rsid w:val="163F2FC7"/>
    <w:rsid w:val="16549312"/>
    <w:rsid w:val="165B767D"/>
    <w:rsid w:val="1660E79D"/>
    <w:rsid w:val="166D2693"/>
    <w:rsid w:val="166D7946"/>
    <w:rsid w:val="16893E95"/>
    <w:rsid w:val="168CA83F"/>
    <w:rsid w:val="168F22DF"/>
    <w:rsid w:val="1696DDAE"/>
    <w:rsid w:val="169B3A6D"/>
    <w:rsid w:val="16A3947A"/>
    <w:rsid w:val="16A5F072"/>
    <w:rsid w:val="16AB4504"/>
    <w:rsid w:val="16C2979A"/>
    <w:rsid w:val="16C2B714"/>
    <w:rsid w:val="16C48028"/>
    <w:rsid w:val="16EBE444"/>
    <w:rsid w:val="16F1CD4A"/>
    <w:rsid w:val="16F58CE6"/>
    <w:rsid w:val="170DA1C0"/>
    <w:rsid w:val="171C2664"/>
    <w:rsid w:val="1721C8E2"/>
    <w:rsid w:val="173E6E95"/>
    <w:rsid w:val="17484497"/>
    <w:rsid w:val="1750DFF7"/>
    <w:rsid w:val="175766BC"/>
    <w:rsid w:val="17582126"/>
    <w:rsid w:val="17583A4A"/>
    <w:rsid w:val="175B53F3"/>
    <w:rsid w:val="1767E6D9"/>
    <w:rsid w:val="1770110F"/>
    <w:rsid w:val="178A04FD"/>
    <w:rsid w:val="1790109D"/>
    <w:rsid w:val="17948290"/>
    <w:rsid w:val="1796E02E"/>
    <w:rsid w:val="179FAB3C"/>
    <w:rsid w:val="17A5FF4F"/>
    <w:rsid w:val="17A6C206"/>
    <w:rsid w:val="17BA6BAF"/>
    <w:rsid w:val="17BB4667"/>
    <w:rsid w:val="17C9B56E"/>
    <w:rsid w:val="17DD22DC"/>
    <w:rsid w:val="17DF71B7"/>
    <w:rsid w:val="17E7A737"/>
    <w:rsid w:val="17ED71FA"/>
    <w:rsid w:val="17FDC289"/>
    <w:rsid w:val="180CE840"/>
    <w:rsid w:val="1814AEAA"/>
    <w:rsid w:val="1830647B"/>
    <w:rsid w:val="183AFC96"/>
    <w:rsid w:val="1847C718"/>
    <w:rsid w:val="18617FF6"/>
    <w:rsid w:val="18643F74"/>
    <w:rsid w:val="1866B80B"/>
    <w:rsid w:val="1869322B"/>
    <w:rsid w:val="186C2CC6"/>
    <w:rsid w:val="186CF009"/>
    <w:rsid w:val="1874ADBE"/>
    <w:rsid w:val="1875DD31"/>
    <w:rsid w:val="187B70FE"/>
    <w:rsid w:val="18957DC6"/>
    <w:rsid w:val="1898C2D8"/>
    <w:rsid w:val="18AA7101"/>
    <w:rsid w:val="18BA4DA2"/>
    <w:rsid w:val="18BE4892"/>
    <w:rsid w:val="18CAF43A"/>
    <w:rsid w:val="18DFB72C"/>
    <w:rsid w:val="18E3FE08"/>
    <w:rsid w:val="18F29A91"/>
    <w:rsid w:val="18FD4C94"/>
    <w:rsid w:val="1915561B"/>
    <w:rsid w:val="191C5CC5"/>
    <w:rsid w:val="192CED8B"/>
    <w:rsid w:val="193A388C"/>
    <w:rsid w:val="193D53CB"/>
    <w:rsid w:val="193FA88D"/>
    <w:rsid w:val="19486188"/>
    <w:rsid w:val="1949520F"/>
    <w:rsid w:val="19578605"/>
    <w:rsid w:val="196A3612"/>
    <w:rsid w:val="1978F670"/>
    <w:rsid w:val="1990BB8F"/>
    <w:rsid w:val="19940912"/>
    <w:rsid w:val="199A728A"/>
    <w:rsid w:val="19B1344A"/>
    <w:rsid w:val="19BF2717"/>
    <w:rsid w:val="19C4A3D3"/>
    <w:rsid w:val="19C4CB23"/>
    <w:rsid w:val="19DFE3B5"/>
    <w:rsid w:val="19E2F935"/>
    <w:rsid w:val="19F31B0D"/>
    <w:rsid w:val="1A16768B"/>
    <w:rsid w:val="1A1D458D"/>
    <w:rsid w:val="1A1E2841"/>
    <w:rsid w:val="1A2067AD"/>
    <w:rsid w:val="1A268F4A"/>
    <w:rsid w:val="1A28ECA2"/>
    <w:rsid w:val="1A30C723"/>
    <w:rsid w:val="1A34CE1C"/>
    <w:rsid w:val="1A38F3F6"/>
    <w:rsid w:val="1A3A245A"/>
    <w:rsid w:val="1A3BF3BF"/>
    <w:rsid w:val="1A3CFD3B"/>
    <w:rsid w:val="1A3D7A2E"/>
    <w:rsid w:val="1A4A9022"/>
    <w:rsid w:val="1A4A9913"/>
    <w:rsid w:val="1A549ACE"/>
    <w:rsid w:val="1A6213F2"/>
    <w:rsid w:val="1A7E1A6C"/>
    <w:rsid w:val="1A7EC5AF"/>
    <w:rsid w:val="1A8C0BE7"/>
    <w:rsid w:val="1A9FAD18"/>
    <w:rsid w:val="1AA3CCAE"/>
    <w:rsid w:val="1AB741CC"/>
    <w:rsid w:val="1ABCBAFE"/>
    <w:rsid w:val="1AD919D8"/>
    <w:rsid w:val="1AE170DA"/>
    <w:rsid w:val="1AE860E7"/>
    <w:rsid w:val="1AEBE449"/>
    <w:rsid w:val="1AEC9C8B"/>
    <w:rsid w:val="1AEDBB5D"/>
    <w:rsid w:val="1AF42723"/>
    <w:rsid w:val="1AF527DB"/>
    <w:rsid w:val="1B1A1AE7"/>
    <w:rsid w:val="1B30F777"/>
    <w:rsid w:val="1B461E29"/>
    <w:rsid w:val="1B697BF1"/>
    <w:rsid w:val="1B6B64C7"/>
    <w:rsid w:val="1B857C4B"/>
    <w:rsid w:val="1BAB055E"/>
    <w:rsid w:val="1BBCB1AB"/>
    <w:rsid w:val="1BC3C3A7"/>
    <w:rsid w:val="1BDD89F3"/>
    <w:rsid w:val="1BEED73E"/>
    <w:rsid w:val="1BF0847E"/>
    <w:rsid w:val="1BF3AE63"/>
    <w:rsid w:val="1BFB35EE"/>
    <w:rsid w:val="1C0AC8CC"/>
    <w:rsid w:val="1C0B4587"/>
    <w:rsid w:val="1C109749"/>
    <w:rsid w:val="1C11694D"/>
    <w:rsid w:val="1C233805"/>
    <w:rsid w:val="1C2FB427"/>
    <w:rsid w:val="1C40F9D0"/>
    <w:rsid w:val="1C42765B"/>
    <w:rsid w:val="1C8374B0"/>
    <w:rsid w:val="1C83E5BE"/>
    <w:rsid w:val="1C84A786"/>
    <w:rsid w:val="1C8A825E"/>
    <w:rsid w:val="1C95FAEC"/>
    <w:rsid w:val="1CA53643"/>
    <w:rsid w:val="1CAAFAB3"/>
    <w:rsid w:val="1CAB57FF"/>
    <w:rsid w:val="1CB66040"/>
    <w:rsid w:val="1CBBEC15"/>
    <w:rsid w:val="1CCF4053"/>
    <w:rsid w:val="1CD93F08"/>
    <w:rsid w:val="1CDF4850"/>
    <w:rsid w:val="1CE4BD4E"/>
    <w:rsid w:val="1CE62DA2"/>
    <w:rsid w:val="1D20F344"/>
    <w:rsid w:val="1D22EA80"/>
    <w:rsid w:val="1D466F72"/>
    <w:rsid w:val="1D567530"/>
    <w:rsid w:val="1D5A7E55"/>
    <w:rsid w:val="1D6DC21C"/>
    <w:rsid w:val="1D80C2B3"/>
    <w:rsid w:val="1D86E70F"/>
    <w:rsid w:val="1D87F7FE"/>
    <w:rsid w:val="1D9B68FF"/>
    <w:rsid w:val="1D9C27EA"/>
    <w:rsid w:val="1D9C2AD4"/>
    <w:rsid w:val="1D9CAD56"/>
    <w:rsid w:val="1DB02D2B"/>
    <w:rsid w:val="1DB399DE"/>
    <w:rsid w:val="1DC75710"/>
    <w:rsid w:val="1DD61538"/>
    <w:rsid w:val="1DD6C319"/>
    <w:rsid w:val="1DD6D761"/>
    <w:rsid w:val="1DDFDC24"/>
    <w:rsid w:val="1E071B5A"/>
    <w:rsid w:val="1E074A19"/>
    <w:rsid w:val="1E14271A"/>
    <w:rsid w:val="1E191724"/>
    <w:rsid w:val="1E19413E"/>
    <w:rsid w:val="1E1C786E"/>
    <w:rsid w:val="1E2F92A1"/>
    <w:rsid w:val="1E2FE0F1"/>
    <w:rsid w:val="1E2FF2A7"/>
    <w:rsid w:val="1E37722C"/>
    <w:rsid w:val="1E389C89"/>
    <w:rsid w:val="1E3D04F3"/>
    <w:rsid w:val="1E429934"/>
    <w:rsid w:val="1E445AEF"/>
    <w:rsid w:val="1E49E0FA"/>
    <w:rsid w:val="1E4E2834"/>
    <w:rsid w:val="1E4FB46C"/>
    <w:rsid w:val="1E522EED"/>
    <w:rsid w:val="1E573246"/>
    <w:rsid w:val="1E5CD75C"/>
    <w:rsid w:val="1E5E28A0"/>
    <w:rsid w:val="1E69A8E5"/>
    <w:rsid w:val="1E6A218B"/>
    <w:rsid w:val="1E72E535"/>
    <w:rsid w:val="1E72E594"/>
    <w:rsid w:val="1E7B136D"/>
    <w:rsid w:val="1EA4A707"/>
    <w:rsid w:val="1EB55E59"/>
    <w:rsid w:val="1EB704AE"/>
    <w:rsid w:val="1EDB35BB"/>
    <w:rsid w:val="1EDC94D4"/>
    <w:rsid w:val="1EDFC659"/>
    <w:rsid w:val="1EE3AB77"/>
    <w:rsid w:val="1EF45471"/>
    <w:rsid w:val="1EFC0789"/>
    <w:rsid w:val="1F0B1CF1"/>
    <w:rsid w:val="1F153C8B"/>
    <w:rsid w:val="1F29F348"/>
    <w:rsid w:val="1F2D7569"/>
    <w:rsid w:val="1F3A9209"/>
    <w:rsid w:val="1F437FBD"/>
    <w:rsid w:val="1F43A784"/>
    <w:rsid w:val="1F4C5B15"/>
    <w:rsid w:val="1F555F19"/>
    <w:rsid w:val="1F8CC37C"/>
    <w:rsid w:val="1FC9C35E"/>
    <w:rsid w:val="1FD4F90A"/>
    <w:rsid w:val="1FF0A252"/>
    <w:rsid w:val="1FF3049C"/>
    <w:rsid w:val="1FFF3B15"/>
    <w:rsid w:val="20063367"/>
    <w:rsid w:val="20113863"/>
    <w:rsid w:val="2042E878"/>
    <w:rsid w:val="20553654"/>
    <w:rsid w:val="205643B8"/>
    <w:rsid w:val="205A84E0"/>
    <w:rsid w:val="208C2BBB"/>
    <w:rsid w:val="208DAA7F"/>
    <w:rsid w:val="208DC836"/>
    <w:rsid w:val="2097CE3A"/>
    <w:rsid w:val="209B1669"/>
    <w:rsid w:val="209D45CD"/>
    <w:rsid w:val="20A0AD36"/>
    <w:rsid w:val="20A294FC"/>
    <w:rsid w:val="20B2B172"/>
    <w:rsid w:val="20CE0CF2"/>
    <w:rsid w:val="20E7A910"/>
    <w:rsid w:val="20E96A01"/>
    <w:rsid w:val="20F21991"/>
    <w:rsid w:val="20FEC2CF"/>
    <w:rsid w:val="21072011"/>
    <w:rsid w:val="212016E6"/>
    <w:rsid w:val="2122006A"/>
    <w:rsid w:val="213B6BBA"/>
    <w:rsid w:val="21416BCA"/>
    <w:rsid w:val="214F4A91"/>
    <w:rsid w:val="215FBF54"/>
    <w:rsid w:val="2165158A"/>
    <w:rsid w:val="216FA682"/>
    <w:rsid w:val="21765FB1"/>
    <w:rsid w:val="2176EE32"/>
    <w:rsid w:val="21B7C2F6"/>
    <w:rsid w:val="21B8037A"/>
    <w:rsid w:val="21C323F7"/>
    <w:rsid w:val="21E32691"/>
    <w:rsid w:val="21E8E857"/>
    <w:rsid w:val="220A91F2"/>
    <w:rsid w:val="220DF1E9"/>
    <w:rsid w:val="22132E18"/>
    <w:rsid w:val="22153C9B"/>
    <w:rsid w:val="22154475"/>
    <w:rsid w:val="221BA9E7"/>
    <w:rsid w:val="22288830"/>
    <w:rsid w:val="2228DB81"/>
    <w:rsid w:val="22329A5E"/>
    <w:rsid w:val="22386107"/>
    <w:rsid w:val="2248918F"/>
    <w:rsid w:val="224E406C"/>
    <w:rsid w:val="22638EF8"/>
    <w:rsid w:val="2278C6A4"/>
    <w:rsid w:val="2295ECB7"/>
    <w:rsid w:val="22A7FD45"/>
    <w:rsid w:val="22B82495"/>
    <w:rsid w:val="22BC962E"/>
    <w:rsid w:val="22CD1BE7"/>
    <w:rsid w:val="22CF1AE9"/>
    <w:rsid w:val="22D8E1D3"/>
    <w:rsid w:val="22D8F320"/>
    <w:rsid w:val="22E1F22E"/>
    <w:rsid w:val="23133149"/>
    <w:rsid w:val="23250A87"/>
    <w:rsid w:val="232E6EF5"/>
    <w:rsid w:val="232F8A84"/>
    <w:rsid w:val="23352351"/>
    <w:rsid w:val="23435DF7"/>
    <w:rsid w:val="23472811"/>
    <w:rsid w:val="234AB22C"/>
    <w:rsid w:val="234B5C21"/>
    <w:rsid w:val="234D8132"/>
    <w:rsid w:val="2355BAFA"/>
    <w:rsid w:val="236F3E56"/>
    <w:rsid w:val="237844A6"/>
    <w:rsid w:val="23898613"/>
    <w:rsid w:val="238AC593"/>
    <w:rsid w:val="239BEBF3"/>
    <w:rsid w:val="23B1FE29"/>
    <w:rsid w:val="23B6C52B"/>
    <w:rsid w:val="23BE4944"/>
    <w:rsid w:val="23C129AA"/>
    <w:rsid w:val="23C878BD"/>
    <w:rsid w:val="23D6B672"/>
    <w:rsid w:val="23DBA7E8"/>
    <w:rsid w:val="23EB96F4"/>
    <w:rsid w:val="23EDEC5A"/>
    <w:rsid w:val="23F5083C"/>
    <w:rsid w:val="23F7429C"/>
    <w:rsid w:val="23FD91FC"/>
    <w:rsid w:val="240A279D"/>
    <w:rsid w:val="240EDAEC"/>
    <w:rsid w:val="24114FBB"/>
    <w:rsid w:val="24162BC7"/>
    <w:rsid w:val="241EE8BE"/>
    <w:rsid w:val="24344369"/>
    <w:rsid w:val="2438AEA5"/>
    <w:rsid w:val="243D7381"/>
    <w:rsid w:val="2440CB27"/>
    <w:rsid w:val="24489D61"/>
    <w:rsid w:val="244BF97C"/>
    <w:rsid w:val="24572420"/>
    <w:rsid w:val="2478F22C"/>
    <w:rsid w:val="248311E7"/>
    <w:rsid w:val="248A7345"/>
    <w:rsid w:val="2491939B"/>
    <w:rsid w:val="24929C12"/>
    <w:rsid w:val="24AC73A7"/>
    <w:rsid w:val="24BC203A"/>
    <w:rsid w:val="24C36C20"/>
    <w:rsid w:val="24DBDCD0"/>
    <w:rsid w:val="24DF1AF1"/>
    <w:rsid w:val="24EF7CD5"/>
    <w:rsid w:val="24F2A2A9"/>
    <w:rsid w:val="24FA083B"/>
    <w:rsid w:val="25082C5F"/>
    <w:rsid w:val="25130A19"/>
    <w:rsid w:val="2515D5A1"/>
    <w:rsid w:val="25227948"/>
    <w:rsid w:val="2535A2AF"/>
    <w:rsid w:val="254E80AB"/>
    <w:rsid w:val="2559C0A9"/>
    <w:rsid w:val="25636593"/>
    <w:rsid w:val="256C0058"/>
    <w:rsid w:val="256EB364"/>
    <w:rsid w:val="25712C4F"/>
    <w:rsid w:val="25829EEA"/>
    <w:rsid w:val="2586484D"/>
    <w:rsid w:val="25A19C57"/>
    <w:rsid w:val="25AF4AFC"/>
    <w:rsid w:val="25B50162"/>
    <w:rsid w:val="25BA8BCF"/>
    <w:rsid w:val="25C369E7"/>
    <w:rsid w:val="25C4BE4D"/>
    <w:rsid w:val="25CA6B4C"/>
    <w:rsid w:val="25D2C714"/>
    <w:rsid w:val="25EF0BA1"/>
    <w:rsid w:val="26057B70"/>
    <w:rsid w:val="26066AB1"/>
    <w:rsid w:val="260ABF7C"/>
    <w:rsid w:val="261538AA"/>
    <w:rsid w:val="26174D02"/>
    <w:rsid w:val="26222CBE"/>
    <w:rsid w:val="26259B17"/>
    <w:rsid w:val="262F8C2C"/>
    <w:rsid w:val="26336595"/>
    <w:rsid w:val="26392ED1"/>
    <w:rsid w:val="2639BA88"/>
    <w:rsid w:val="263E5E0E"/>
    <w:rsid w:val="2646896A"/>
    <w:rsid w:val="265199FC"/>
    <w:rsid w:val="26623096"/>
    <w:rsid w:val="26B024F1"/>
    <w:rsid w:val="26B846F8"/>
    <w:rsid w:val="26C33DF2"/>
    <w:rsid w:val="26C47385"/>
    <w:rsid w:val="26C4DBD8"/>
    <w:rsid w:val="26F831AD"/>
    <w:rsid w:val="2704C613"/>
    <w:rsid w:val="2715E951"/>
    <w:rsid w:val="27162297"/>
    <w:rsid w:val="272E57D0"/>
    <w:rsid w:val="272E6BF6"/>
    <w:rsid w:val="2738D726"/>
    <w:rsid w:val="273A7F2A"/>
    <w:rsid w:val="27500F85"/>
    <w:rsid w:val="27648959"/>
    <w:rsid w:val="276DFD25"/>
    <w:rsid w:val="279498F7"/>
    <w:rsid w:val="27A2C7A1"/>
    <w:rsid w:val="27AE0BF1"/>
    <w:rsid w:val="27B42984"/>
    <w:rsid w:val="27B74623"/>
    <w:rsid w:val="27BD2C72"/>
    <w:rsid w:val="27CB5F39"/>
    <w:rsid w:val="27CDAE96"/>
    <w:rsid w:val="27D187EA"/>
    <w:rsid w:val="27D466C6"/>
    <w:rsid w:val="27D67D0D"/>
    <w:rsid w:val="27DC7D6E"/>
    <w:rsid w:val="27DF8141"/>
    <w:rsid w:val="27E7462A"/>
    <w:rsid w:val="27F34E60"/>
    <w:rsid w:val="27FB41AF"/>
    <w:rsid w:val="2808424F"/>
    <w:rsid w:val="280D137E"/>
    <w:rsid w:val="2819025E"/>
    <w:rsid w:val="281F1618"/>
    <w:rsid w:val="282016B1"/>
    <w:rsid w:val="2822FDC9"/>
    <w:rsid w:val="28240869"/>
    <w:rsid w:val="28379505"/>
    <w:rsid w:val="283810D1"/>
    <w:rsid w:val="2840E0BE"/>
    <w:rsid w:val="2845882B"/>
    <w:rsid w:val="284BE797"/>
    <w:rsid w:val="2856A9BC"/>
    <w:rsid w:val="285F885B"/>
    <w:rsid w:val="28613D1F"/>
    <w:rsid w:val="28627EFA"/>
    <w:rsid w:val="28767293"/>
    <w:rsid w:val="28779CDA"/>
    <w:rsid w:val="287E76A9"/>
    <w:rsid w:val="2882B290"/>
    <w:rsid w:val="2890BBC0"/>
    <w:rsid w:val="28ACC579"/>
    <w:rsid w:val="28C85A1B"/>
    <w:rsid w:val="28DB14C9"/>
    <w:rsid w:val="28DF0AA8"/>
    <w:rsid w:val="28E0A537"/>
    <w:rsid w:val="28E2B300"/>
    <w:rsid w:val="28EE7A63"/>
    <w:rsid w:val="28EEC831"/>
    <w:rsid w:val="2912302C"/>
    <w:rsid w:val="29123F2F"/>
    <w:rsid w:val="2915F22A"/>
    <w:rsid w:val="291DB1F6"/>
    <w:rsid w:val="295D72DD"/>
    <w:rsid w:val="29691A48"/>
    <w:rsid w:val="2982596D"/>
    <w:rsid w:val="29B0B1E5"/>
    <w:rsid w:val="29B404F3"/>
    <w:rsid w:val="29B86AFB"/>
    <w:rsid w:val="29BF557B"/>
    <w:rsid w:val="29D98054"/>
    <w:rsid w:val="29E00EDD"/>
    <w:rsid w:val="29E0644C"/>
    <w:rsid w:val="29E5318D"/>
    <w:rsid w:val="29EBB86F"/>
    <w:rsid w:val="29EE45FC"/>
    <w:rsid w:val="29F09F86"/>
    <w:rsid w:val="2A094DC7"/>
    <w:rsid w:val="2A4D3109"/>
    <w:rsid w:val="2A562C01"/>
    <w:rsid w:val="2A6308EC"/>
    <w:rsid w:val="2A650820"/>
    <w:rsid w:val="2A68ACE3"/>
    <w:rsid w:val="2A6F9CE2"/>
    <w:rsid w:val="2A7B42C7"/>
    <w:rsid w:val="2A7DE480"/>
    <w:rsid w:val="2A8D9079"/>
    <w:rsid w:val="2AA4E848"/>
    <w:rsid w:val="2ABF42CE"/>
    <w:rsid w:val="2AE3B4FD"/>
    <w:rsid w:val="2AFA72EB"/>
    <w:rsid w:val="2AFC77F5"/>
    <w:rsid w:val="2B05C2C3"/>
    <w:rsid w:val="2B544D88"/>
    <w:rsid w:val="2B6BE889"/>
    <w:rsid w:val="2B8274BA"/>
    <w:rsid w:val="2B8AC9CC"/>
    <w:rsid w:val="2B9B5789"/>
    <w:rsid w:val="2BB5C421"/>
    <w:rsid w:val="2BE16763"/>
    <w:rsid w:val="2BF1EAC6"/>
    <w:rsid w:val="2BF3DF1E"/>
    <w:rsid w:val="2C000985"/>
    <w:rsid w:val="2C089BF2"/>
    <w:rsid w:val="2C17C770"/>
    <w:rsid w:val="2C2E6786"/>
    <w:rsid w:val="2C3AB5DC"/>
    <w:rsid w:val="2C3C504B"/>
    <w:rsid w:val="2C4BA3EE"/>
    <w:rsid w:val="2C4CB939"/>
    <w:rsid w:val="2C5331B1"/>
    <w:rsid w:val="2C69E9E7"/>
    <w:rsid w:val="2C6C51F3"/>
    <w:rsid w:val="2C78BCAF"/>
    <w:rsid w:val="2C79D5CB"/>
    <w:rsid w:val="2C8185FC"/>
    <w:rsid w:val="2C83F725"/>
    <w:rsid w:val="2C887640"/>
    <w:rsid w:val="2CC78418"/>
    <w:rsid w:val="2CCDECBC"/>
    <w:rsid w:val="2CD393BD"/>
    <w:rsid w:val="2CEB244E"/>
    <w:rsid w:val="2CF1659F"/>
    <w:rsid w:val="2CF9F9AA"/>
    <w:rsid w:val="2D03FE53"/>
    <w:rsid w:val="2D062913"/>
    <w:rsid w:val="2D1C0386"/>
    <w:rsid w:val="2D1F0F59"/>
    <w:rsid w:val="2D3673B8"/>
    <w:rsid w:val="2D441D92"/>
    <w:rsid w:val="2D4DA6CC"/>
    <w:rsid w:val="2D5E9E01"/>
    <w:rsid w:val="2D70EDD9"/>
    <w:rsid w:val="2D90EA45"/>
    <w:rsid w:val="2D91642B"/>
    <w:rsid w:val="2D94D7AC"/>
    <w:rsid w:val="2DA378AE"/>
    <w:rsid w:val="2DA9354D"/>
    <w:rsid w:val="2DAC2131"/>
    <w:rsid w:val="2DAF1526"/>
    <w:rsid w:val="2DB6744D"/>
    <w:rsid w:val="2DB9719F"/>
    <w:rsid w:val="2DB9FB68"/>
    <w:rsid w:val="2DD10BC5"/>
    <w:rsid w:val="2DD7A582"/>
    <w:rsid w:val="2DE0898D"/>
    <w:rsid w:val="2DE391F3"/>
    <w:rsid w:val="2DE5989E"/>
    <w:rsid w:val="2DE67351"/>
    <w:rsid w:val="2E0F3F23"/>
    <w:rsid w:val="2E12A023"/>
    <w:rsid w:val="2E195207"/>
    <w:rsid w:val="2E2331E7"/>
    <w:rsid w:val="2E3125CE"/>
    <w:rsid w:val="2E340FA2"/>
    <w:rsid w:val="2E3DCA1D"/>
    <w:rsid w:val="2E3F67F5"/>
    <w:rsid w:val="2E55DA1D"/>
    <w:rsid w:val="2E58AC15"/>
    <w:rsid w:val="2E5A91A2"/>
    <w:rsid w:val="2E5CE12F"/>
    <w:rsid w:val="2E629E88"/>
    <w:rsid w:val="2EA27AFE"/>
    <w:rsid w:val="2EB6D242"/>
    <w:rsid w:val="2EC4974A"/>
    <w:rsid w:val="2EDACF63"/>
    <w:rsid w:val="2EDC200A"/>
    <w:rsid w:val="2EE16C63"/>
    <w:rsid w:val="2EEA393C"/>
    <w:rsid w:val="2EF80F71"/>
    <w:rsid w:val="2EFDDF3E"/>
    <w:rsid w:val="2F03280B"/>
    <w:rsid w:val="2F1B8FBE"/>
    <w:rsid w:val="2F21FFBE"/>
    <w:rsid w:val="2F244CEF"/>
    <w:rsid w:val="2F282AD4"/>
    <w:rsid w:val="2F2C1048"/>
    <w:rsid w:val="2F2E321F"/>
    <w:rsid w:val="2F512DFC"/>
    <w:rsid w:val="2F5B5CD1"/>
    <w:rsid w:val="2F6E1DC2"/>
    <w:rsid w:val="2F7F5E4F"/>
    <w:rsid w:val="2F817417"/>
    <w:rsid w:val="2F8E758C"/>
    <w:rsid w:val="2FA02553"/>
    <w:rsid w:val="2FA85C43"/>
    <w:rsid w:val="2FABD0D4"/>
    <w:rsid w:val="2FAEF8D2"/>
    <w:rsid w:val="2FAF4022"/>
    <w:rsid w:val="2FAF5B47"/>
    <w:rsid w:val="2FD362E3"/>
    <w:rsid w:val="2FD4E830"/>
    <w:rsid w:val="2FDCA5F4"/>
    <w:rsid w:val="2FEA6AF7"/>
    <w:rsid w:val="2FF3B1C8"/>
    <w:rsid w:val="2FF3C22D"/>
    <w:rsid w:val="2FF5D9A9"/>
    <w:rsid w:val="2FF70A77"/>
    <w:rsid w:val="2FF72582"/>
    <w:rsid w:val="30032E04"/>
    <w:rsid w:val="30106F9B"/>
    <w:rsid w:val="302A1F86"/>
    <w:rsid w:val="302B5EB0"/>
    <w:rsid w:val="305D4541"/>
    <w:rsid w:val="30643C98"/>
    <w:rsid w:val="306A70FF"/>
    <w:rsid w:val="3075EBAD"/>
    <w:rsid w:val="307A2D26"/>
    <w:rsid w:val="30838848"/>
    <w:rsid w:val="309653A5"/>
    <w:rsid w:val="309A6780"/>
    <w:rsid w:val="309EDDDA"/>
    <w:rsid w:val="30A53FD9"/>
    <w:rsid w:val="30B622DF"/>
    <w:rsid w:val="30BCDE06"/>
    <w:rsid w:val="30BF805E"/>
    <w:rsid w:val="30C57C14"/>
    <w:rsid w:val="30C5BA1B"/>
    <w:rsid w:val="30C64D64"/>
    <w:rsid w:val="30D95EC1"/>
    <w:rsid w:val="30DA2317"/>
    <w:rsid w:val="30DDEB3B"/>
    <w:rsid w:val="30FFCC01"/>
    <w:rsid w:val="3101D3F3"/>
    <w:rsid w:val="311AD9A8"/>
    <w:rsid w:val="3120FDFC"/>
    <w:rsid w:val="31242015"/>
    <w:rsid w:val="3137A229"/>
    <w:rsid w:val="313AC64F"/>
    <w:rsid w:val="3147CBB3"/>
    <w:rsid w:val="318645D9"/>
    <w:rsid w:val="3191E3D8"/>
    <w:rsid w:val="319C94BB"/>
    <w:rsid w:val="31BA657F"/>
    <w:rsid w:val="31BDB870"/>
    <w:rsid w:val="31DBB7C3"/>
    <w:rsid w:val="31F96CCD"/>
    <w:rsid w:val="31FC53B3"/>
    <w:rsid w:val="320188C0"/>
    <w:rsid w:val="3221557F"/>
    <w:rsid w:val="324473D7"/>
    <w:rsid w:val="3251D0DC"/>
    <w:rsid w:val="3266D9DF"/>
    <w:rsid w:val="326ED315"/>
    <w:rsid w:val="32709DC8"/>
    <w:rsid w:val="3276BE76"/>
    <w:rsid w:val="328B9F68"/>
    <w:rsid w:val="329C6AC0"/>
    <w:rsid w:val="329C96DC"/>
    <w:rsid w:val="32A3B404"/>
    <w:rsid w:val="32A87D00"/>
    <w:rsid w:val="32A9925D"/>
    <w:rsid w:val="32B87582"/>
    <w:rsid w:val="32C964FA"/>
    <w:rsid w:val="32CBA6ED"/>
    <w:rsid w:val="32F070F2"/>
    <w:rsid w:val="32F769D6"/>
    <w:rsid w:val="3301639C"/>
    <w:rsid w:val="3305F2D2"/>
    <w:rsid w:val="331FD427"/>
    <w:rsid w:val="3364AFF8"/>
    <w:rsid w:val="336E6F75"/>
    <w:rsid w:val="33888F3E"/>
    <w:rsid w:val="3398B343"/>
    <w:rsid w:val="3399CDF5"/>
    <w:rsid w:val="33A0CD10"/>
    <w:rsid w:val="33A9816A"/>
    <w:rsid w:val="33BA402C"/>
    <w:rsid w:val="33BAFB9C"/>
    <w:rsid w:val="33C75962"/>
    <w:rsid w:val="33C88C27"/>
    <w:rsid w:val="33CA343C"/>
    <w:rsid w:val="33CDA836"/>
    <w:rsid w:val="33DAE6C8"/>
    <w:rsid w:val="33DCF5E1"/>
    <w:rsid w:val="33DD0BAD"/>
    <w:rsid w:val="33DE5B33"/>
    <w:rsid w:val="33E0FA14"/>
    <w:rsid w:val="34027E19"/>
    <w:rsid w:val="340FD300"/>
    <w:rsid w:val="3419A868"/>
    <w:rsid w:val="3433AC41"/>
    <w:rsid w:val="345997FE"/>
    <w:rsid w:val="34641B1A"/>
    <w:rsid w:val="347AC77A"/>
    <w:rsid w:val="347CAB12"/>
    <w:rsid w:val="347F23AE"/>
    <w:rsid w:val="34800996"/>
    <w:rsid w:val="34838785"/>
    <w:rsid w:val="34A95EDB"/>
    <w:rsid w:val="34A9BD6F"/>
    <w:rsid w:val="34AD1A6B"/>
    <w:rsid w:val="34BC5E47"/>
    <w:rsid w:val="34C86F93"/>
    <w:rsid w:val="34D7407C"/>
    <w:rsid w:val="34F97690"/>
    <w:rsid w:val="34FD5075"/>
    <w:rsid w:val="3501FECB"/>
    <w:rsid w:val="35139CBE"/>
    <w:rsid w:val="351DAE57"/>
    <w:rsid w:val="353E2A70"/>
    <w:rsid w:val="3549145A"/>
    <w:rsid w:val="354B4EBA"/>
    <w:rsid w:val="35518965"/>
    <w:rsid w:val="355674CF"/>
    <w:rsid w:val="3558A664"/>
    <w:rsid w:val="355AAF3C"/>
    <w:rsid w:val="3569B96F"/>
    <w:rsid w:val="3579D507"/>
    <w:rsid w:val="357A0FAC"/>
    <w:rsid w:val="359BA33D"/>
    <w:rsid w:val="35A00047"/>
    <w:rsid w:val="35A98A32"/>
    <w:rsid w:val="35ABD616"/>
    <w:rsid w:val="35B3C248"/>
    <w:rsid w:val="35B74194"/>
    <w:rsid w:val="35B8B8C3"/>
    <w:rsid w:val="35C1015E"/>
    <w:rsid w:val="35C2DBC4"/>
    <w:rsid w:val="35C96DCE"/>
    <w:rsid w:val="35CDAA08"/>
    <w:rsid w:val="35D3EFAF"/>
    <w:rsid w:val="35DA6F9D"/>
    <w:rsid w:val="35DA7F1E"/>
    <w:rsid w:val="35F8E4FC"/>
    <w:rsid w:val="35FFD1EC"/>
    <w:rsid w:val="362724FF"/>
    <w:rsid w:val="36380A0A"/>
    <w:rsid w:val="3668FDEC"/>
    <w:rsid w:val="369819D6"/>
    <w:rsid w:val="36A417AB"/>
    <w:rsid w:val="36A4FDF8"/>
    <w:rsid w:val="36BFDCA3"/>
    <w:rsid w:val="36E2C53C"/>
    <w:rsid w:val="36EFFC63"/>
    <w:rsid w:val="370F8C46"/>
    <w:rsid w:val="37138C1C"/>
    <w:rsid w:val="371756E0"/>
    <w:rsid w:val="37237C99"/>
    <w:rsid w:val="372BC439"/>
    <w:rsid w:val="37367696"/>
    <w:rsid w:val="373B8342"/>
    <w:rsid w:val="373DC4E0"/>
    <w:rsid w:val="3746BD50"/>
    <w:rsid w:val="3750B615"/>
    <w:rsid w:val="3758C798"/>
    <w:rsid w:val="37591708"/>
    <w:rsid w:val="3766C6BA"/>
    <w:rsid w:val="37883C0A"/>
    <w:rsid w:val="378CCABF"/>
    <w:rsid w:val="37AA0E7C"/>
    <w:rsid w:val="37B67874"/>
    <w:rsid w:val="37BA1A38"/>
    <w:rsid w:val="37DF0855"/>
    <w:rsid w:val="37E1A326"/>
    <w:rsid w:val="37E35F03"/>
    <w:rsid w:val="37F8B0CF"/>
    <w:rsid w:val="37FA9BAD"/>
    <w:rsid w:val="381AFCFE"/>
    <w:rsid w:val="381BCC60"/>
    <w:rsid w:val="381F7B54"/>
    <w:rsid w:val="38280323"/>
    <w:rsid w:val="38280B2C"/>
    <w:rsid w:val="38551123"/>
    <w:rsid w:val="38553C39"/>
    <w:rsid w:val="3878CEAE"/>
    <w:rsid w:val="387E7698"/>
    <w:rsid w:val="388775C1"/>
    <w:rsid w:val="389B6AC8"/>
    <w:rsid w:val="38AC58E5"/>
    <w:rsid w:val="38B57088"/>
    <w:rsid w:val="38C7A0C1"/>
    <w:rsid w:val="38C9474C"/>
    <w:rsid w:val="38CA55A3"/>
    <w:rsid w:val="38D1580A"/>
    <w:rsid w:val="38E4820E"/>
    <w:rsid w:val="38FB6524"/>
    <w:rsid w:val="3905E8CA"/>
    <w:rsid w:val="390C758F"/>
    <w:rsid w:val="391AE8FB"/>
    <w:rsid w:val="391F1279"/>
    <w:rsid w:val="39343172"/>
    <w:rsid w:val="39528DDA"/>
    <w:rsid w:val="39588CA1"/>
    <w:rsid w:val="395B20C6"/>
    <w:rsid w:val="395F5EE6"/>
    <w:rsid w:val="39669F56"/>
    <w:rsid w:val="3972F60E"/>
    <w:rsid w:val="39A63045"/>
    <w:rsid w:val="39A9AA83"/>
    <w:rsid w:val="39AB111B"/>
    <w:rsid w:val="39AE6DC6"/>
    <w:rsid w:val="39B3235D"/>
    <w:rsid w:val="39BF3468"/>
    <w:rsid w:val="39C3350D"/>
    <w:rsid w:val="39C4C6A3"/>
    <w:rsid w:val="39D5E0DC"/>
    <w:rsid w:val="39DA33ED"/>
    <w:rsid w:val="39DACA8C"/>
    <w:rsid w:val="39DE0CC8"/>
    <w:rsid w:val="39E4DE42"/>
    <w:rsid w:val="39E8F356"/>
    <w:rsid w:val="39E8F635"/>
    <w:rsid w:val="39F4749A"/>
    <w:rsid w:val="3A003779"/>
    <w:rsid w:val="3A1046D5"/>
    <w:rsid w:val="3A1531AE"/>
    <w:rsid w:val="3A26A2E0"/>
    <w:rsid w:val="3A357F71"/>
    <w:rsid w:val="3A371F42"/>
    <w:rsid w:val="3A41DBB4"/>
    <w:rsid w:val="3A5291FE"/>
    <w:rsid w:val="3A54AAED"/>
    <w:rsid w:val="3A6A513C"/>
    <w:rsid w:val="3A77C067"/>
    <w:rsid w:val="3A7D4C0F"/>
    <w:rsid w:val="3A875175"/>
    <w:rsid w:val="3A8A087E"/>
    <w:rsid w:val="3A8F0401"/>
    <w:rsid w:val="3A92E6E7"/>
    <w:rsid w:val="3A9A504E"/>
    <w:rsid w:val="3AA27E42"/>
    <w:rsid w:val="3ABD5E4C"/>
    <w:rsid w:val="3AC08442"/>
    <w:rsid w:val="3AC7561C"/>
    <w:rsid w:val="3AD004B1"/>
    <w:rsid w:val="3AD9AB29"/>
    <w:rsid w:val="3AE7D4CB"/>
    <w:rsid w:val="3AED4B01"/>
    <w:rsid w:val="3AF3F537"/>
    <w:rsid w:val="3B055326"/>
    <w:rsid w:val="3B0CC246"/>
    <w:rsid w:val="3B13EC4C"/>
    <w:rsid w:val="3B186CBB"/>
    <w:rsid w:val="3B1DB7E8"/>
    <w:rsid w:val="3B2C3FAB"/>
    <w:rsid w:val="3B3291CA"/>
    <w:rsid w:val="3B350E40"/>
    <w:rsid w:val="3B352F45"/>
    <w:rsid w:val="3B384064"/>
    <w:rsid w:val="3B3F47C1"/>
    <w:rsid w:val="3B44028D"/>
    <w:rsid w:val="3B48ED1F"/>
    <w:rsid w:val="3B50B3BC"/>
    <w:rsid w:val="3B56EAA7"/>
    <w:rsid w:val="3B600A94"/>
    <w:rsid w:val="3B647DB3"/>
    <w:rsid w:val="3B6FC582"/>
    <w:rsid w:val="3B78C5EE"/>
    <w:rsid w:val="3B7C6956"/>
    <w:rsid w:val="3B914F2B"/>
    <w:rsid w:val="3BAC07B6"/>
    <w:rsid w:val="3BB2A234"/>
    <w:rsid w:val="3BC66DD0"/>
    <w:rsid w:val="3BCFDF57"/>
    <w:rsid w:val="3BDBE621"/>
    <w:rsid w:val="3BE1F574"/>
    <w:rsid w:val="3BE489FE"/>
    <w:rsid w:val="3BE751D8"/>
    <w:rsid w:val="3BE7663D"/>
    <w:rsid w:val="3BE99F0B"/>
    <w:rsid w:val="3C002A27"/>
    <w:rsid w:val="3C01D30B"/>
    <w:rsid w:val="3C0284B8"/>
    <w:rsid w:val="3C0447D1"/>
    <w:rsid w:val="3C082271"/>
    <w:rsid w:val="3C0F9A91"/>
    <w:rsid w:val="3C31709A"/>
    <w:rsid w:val="3C36449C"/>
    <w:rsid w:val="3C3D0C9F"/>
    <w:rsid w:val="3C46ACDE"/>
    <w:rsid w:val="3C4B536F"/>
    <w:rsid w:val="3C4FFEC9"/>
    <w:rsid w:val="3C67E21D"/>
    <w:rsid w:val="3C814CBD"/>
    <w:rsid w:val="3CA119EB"/>
    <w:rsid w:val="3CA25656"/>
    <w:rsid w:val="3CA5FA48"/>
    <w:rsid w:val="3CA7957F"/>
    <w:rsid w:val="3CBD1B8C"/>
    <w:rsid w:val="3CD037A9"/>
    <w:rsid w:val="3CD80F24"/>
    <w:rsid w:val="3CD9FA40"/>
    <w:rsid w:val="3CF42BC8"/>
    <w:rsid w:val="3CF7A21A"/>
    <w:rsid w:val="3CF9763C"/>
    <w:rsid w:val="3D054096"/>
    <w:rsid w:val="3D0F93AD"/>
    <w:rsid w:val="3D2CD691"/>
    <w:rsid w:val="3D328DF0"/>
    <w:rsid w:val="3D4034C1"/>
    <w:rsid w:val="3D438CCB"/>
    <w:rsid w:val="3D73A1C0"/>
    <w:rsid w:val="3D7A20C5"/>
    <w:rsid w:val="3D802467"/>
    <w:rsid w:val="3D8DBDBF"/>
    <w:rsid w:val="3D90A8D7"/>
    <w:rsid w:val="3DB1AF2A"/>
    <w:rsid w:val="3DC1BD8F"/>
    <w:rsid w:val="3DD7BC23"/>
    <w:rsid w:val="3DDA230A"/>
    <w:rsid w:val="3DE60711"/>
    <w:rsid w:val="3DEB9665"/>
    <w:rsid w:val="3DED90AC"/>
    <w:rsid w:val="3DEF91A2"/>
    <w:rsid w:val="3DF44FE7"/>
    <w:rsid w:val="3DFCFAF2"/>
    <w:rsid w:val="3DFF588D"/>
    <w:rsid w:val="3E057CEA"/>
    <w:rsid w:val="3E10BF7F"/>
    <w:rsid w:val="3E31FCCE"/>
    <w:rsid w:val="3E331F5D"/>
    <w:rsid w:val="3E3E07C2"/>
    <w:rsid w:val="3E42F08E"/>
    <w:rsid w:val="3E48BCA4"/>
    <w:rsid w:val="3E4C5CE1"/>
    <w:rsid w:val="3E53706A"/>
    <w:rsid w:val="3E60E76F"/>
    <w:rsid w:val="3E613918"/>
    <w:rsid w:val="3E75DD1B"/>
    <w:rsid w:val="3E77C9D8"/>
    <w:rsid w:val="3E851BF6"/>
    <w:rsid w:val="3E97E187"/>
    <w:rsid w:val="3E9DF2B8"/>
    <w:rsid w:val="3EB1F8A8"/>
    <w:rsid w:val="3EB6A07C"/>
    <w:rsid w:val="3ECC64DC"/>
    <w:rsid w:val="3EE12375"/>
    <w:rsid w:val="3EF5F989"/>
    <w:rsid w:val="3EF66EA8"/>
    <w:rsid w:val="3EF6E323"/>
    <w:rsid w:val="3F2B6C8B"/>
    <w:rsid w:val="3F396131"/>
    <w:rsid w:val="3F40CC72"/>
    <w:rsid w:val="3F410912"/>
    <w:rsid w:val="3F48FC8D"/>
    <w:rsid w:val="3F519E8A"/>
    <w:rsid w:val="3F5DE179"/>
    <w:rsid w:val="3F6C93A5"/>
    <w:rsid w:val="3F7434E1"/>
    <w:rsid w:val="3F82004E"/>
    <w:rsid w:val="3F865365"/>
    <w:rsid w:val="3F89362E"/>
    <w:rsid w:val="3F94F4BD"/>
    <w:rsid w:val="3FBF4081"/>
    <w:rsid w:val="3FC38A8A"/>
    <w:rsid w:val="3FD09681"/>
    <w:rsid w:val="3FE44D97"/>
    <w:rsid w:val="401663CD"/>
    <w:rsid w:val="40200767"/>
    <w:rsid w:val="4028E17C"/>
    <w:rsid w:val="403BC839"/>
    <w:rsid w:val="403D1DE0"/>
    <w:rsid w:val="40535A59"/>
    <w:rsid w:val="406A7356"/>
    <w:rsid w:val="40875C5A"/>
    <w:rsid w:val="40AF83B5"/>
    <w:rsid w:val="40B7307B"/>
    <w:rsid w:val="40CC6B54"/>
    <w:rsid w:val="40CCC8DA"/>
    <w:rsid w:val="40D7F653"/>
    <w:rsid w:val="4118A530"/>
    <w:rsid w:val="411FFB8C"/>
    <w:rsid w:val="413156F3"/>
    <w:rsid w:val="41526124"/>
    <w:rsid w:val="4161FAD3"/>
    <w:rsid w:val="41641DF8"/>
    <w:rsid w:val="41722F8C"/>
    <w:rsid w:val="41856A40"/>
    <w:rsid w:val="41908454"/>
    <w:rsid w:val="4193F9BC"/>
    <w:rsid w:val="41963A04"/>
    <w:rsid w:val="41A9242F"/>
    <w:rsid w:val="41B337B6"/>
    <w:rsid w:val="41BDD89C"/>
    <w:rsid w:val="41C80A3F"/>
    <w:rsid w:val="41CF3E56"/>
    <w:rsid w:val="41F51182"/>
    <w:rsid w:val="4204EAA2"/>
    <w:rsid w:val="421A87E1"/>
    <w:rsid w:val="42248805"/>
    <w:rsid w:val="4239D1E7"/>
    <w:rsid w:val="424F79DF"/>
    <w:rsid w:val="425FBC6E"/>
    <w:rsid w:val="42661B87"/>
    <w:rsid w:val="42886062"/>
    <w:rsid w:val="42890B17"/>
    <w:rsid w:val="42A2DEEF"/>
    <w:rsid w:val="42AC7A35"/>
    <w:rsid w:val="42B2BD11"/>
    <w:rsid w:val="42B8F63C"/>
    <w:rsid w:val="42BC1A5B"/>
    <w:rsid w:val="42DD24C6"/>
    <w:rsid w:val="42F02078"/>
    <w:rsid w:val="430A78CB"/>
    <w:rsid w:val="430BF87D"/>
    <w:rsid w:val="431EEBB4"/>
    <w:rsid w:val="4321270E"/>
    <w:rsid w:val="432398EA"/>
    <w:rsid w:val="432B5E57"/>
    <w:rsid w:val="43421D31"/>
    <w:rsid w:val="4346E78E"/>
    <w:rsid w:val="436BF3E9"/>
    <w:rsid w:val="437F6F18"/>
    <w:rsid w:val="43896415"/>
    <w:rsid w:val="438DE622"/>
    <w:rsid w:val="4392A777"/>
    <w:rsid w:val="4394F368"/>
    <w:rsid w:val="439F6361"/>
    <w:rsid w:val="43A79D9A"/>
    <w:rsid w:val="43BF389D"/>
    <w:rsid w:val="43C7F497"/>
    <w:rsid w:val="43D4D93B"/>
    <w:rsid w:val="43DBA08E"/>
    <w:rsid w:val="43FA928E"/>
    <w:rsid w:val="440C50C7"/>
    <w:rsid w:val="44180208"/>
    <w:rsid w:val="4425B3A8"/>
    <w:rsid w:val="4435168D"/>
    <w:rsid w:val="4437425A"/>
    <w:rsid w:val="4437C94E"/>
    <w:rsid w:val="44411958"/>
    <w:rsid w:val="44435A56"/>
    <w:rsid w:val="444CF259"/>
    <w:rsid w:val="44538654"/>
    <w:rsid w:val="445982F2"/>
    <w:rsid w:val="445BE236"/>
    <w:rsid w:val="4466B90D"/>
    <w:rsid w:val="44764DD5"/>
    <w:rsid w:val="447FF118"/>
    <w:rsid w:val="44982083"/>
    <w:rsid w:val="449CB2E2"/>
    <w:rsid w:val="44A35A70"/>
    <w:rsid w:val="44A9E052"/>
    <w:rsid w:val="44B4DD79"/>
    <w:rsid w:val="44BA9C4C"/>
    <w:rsid w:val="44C370BA"/>
    <w:rsid w:val="44D93FF3"/>
    <w:rsid w:val="44F326A1"/>
    <w:rsid w:val="44FB9A6D"/>
    <w:rsid w:val="44FB9A93"/>
    <w:rsid w:val="4502A839"/>
    <w:rsid w:val="4506C7D4"/>
    <w:rsid w:val="450D970A"/>
    <w:rsid w:val="45477CD2"/>
    <w:rsid w:val="45552401"/>
    <w:rsid w:val="45607840"/>
    <w:rsid w:val="45677E07"/>
    <w:rsid w:val="456A487E"/>
    <w:rsid w:val="457496E5"/>
    <w:rsid w:val="4578F494"/>
    <w:rsid w:val="457F9377"/>
    <w:rsid w:val="45803075"/>
    <w:rsid w:val="4586B846"/>
    <w:rsid w:val="458C0155"/>
    <w:rsid w:val="45974E8D"/>
    <w:rsid w:val="45DDAAFD"/>
    <w:rsid w:val="45E1845D"/>
    <w:rsid w:val="45F6834F"/>
    <w:rsid w:val="45FD50D9"/>
    <w:rsid w:val="461AB223"/>
    <w:rsid w:val="461E2102"/>
    <w:rsid w:val="462F9C31"/>
    <w:rsid w:val="46459999"/>
    <w:rsid w:val="464FFF99"/>
    <w:rsid w:val="465FC24F"/>
    <w:rsid w:val="467054B9"/>
    <w:rsid w:val="46710047"/>
    <w:rsid w:val="46786EAF"/>
    <w:rsid w:val="4679DBC0"/>
    <w:rsid w:val="467E2E3E"/>
    <w:rsid w:val="469177AF"/>
    <w:rsid w:val="46942644"/>
    <w:rsid w:val="4696BB3D"/>
    <w:rsid w:val="4698A236"/>
    <w:rsid w:val="4699D44E"/>
    <w:rsid w:val="4699DC08"/>
    <w:rsid w:val="46A0C548"/>
    <w:rsid w:val="46A60930"/>
    <w:rsid w:val="46B67D28"/>
    <w:rsid w:val="46C1C3BE"/>
    <w:rsid w:val="46D09D64"/>
    <w:rsid w:val="46DDD63A"/>
    <w:rsid w:val="46DE3C48"/>
    <w:rsid w:val="46E05A5B"/>
    <w:rsid w:val="46EA31AC"/>
    <w:rsid w:val="46EC8DB5"/>
    <w:rsid w:val="46F32969"/>
    <w:rsid w:val="470021E1"/>
    <w:rsid w:val="471137CA"/>
    <w:rsid w:val="47168393"/>
    <w:rsid w:val="471CA508"/>
    <w:rsid w:val="4720B24E"/>
    <w:rsid w:val="4724CD81"/>
    <w:rsid w:val="47324686"/>
    <w:rsid w:val="474283BE"/>
    <w:rsid w:val="47499F61"/>
    <w:rsid w:val="474BF0D0"/>
    <w:rsid w:val="4752E52C"/>
    <w:rsid w:val="475595A5"/>
    <w:rsid w:val="475980AD"/>
    <w:rsid w:val="475F7452"/>
    <w:rsid w:val="478DF0B8"/>
    <w:rsid w:val="47A11946"/>
    <w:rsid w:val="47B27EC4"/>
    <w:rsid w:val="47C10C9D"/>
    <w:rsid w:val="47C4A26B"/>
    <w:rsid w:val="47D0123C"/>
    <w:rsid w:val="47D4C2DA"/>
    <w:rsid w:val="47E33A51"/>
    <w:rsid w:val="47ECC3CD"/>
    <w:rsid w:val="48021480"/>
    <w:rsid w:val="4807E785"/>
    <w:rsid w:val="481FB2F4"/>
    <w:rsid w:val="481FEEF0"/>
    <w:rsid w:val="4823BF95"/>
    <w:rsid w:val="482BB9D5"/>
    <w:rsid w:val="48524C81"/>
    <w:rsid w:val="485AAEB6"/>
    <w:rsid w:val="485F1296"/>
    <w:rsid w:val="4864279A"/>
    <w:rsid w:val="486D3864"/>
    <w:rsid w:val="487182A5"/>
    <w:rsid w:val="48751015"/>
    <w:rsid w:val="488CF0C7"/>
    <w:rsid w:val="4895D7AB"/>
    <w:rsid w:val="4897EEEB"/>
    <w:rsid w:val="489D23B1"/>
    <w:rsid w:val="489E2837"/>
    <w:rsid w:val="48AD5354"/>
    <w:rsid w:val="48B5A303"/>
    <w:rsid w:val="48B6F3F9"/>
    <w:rsid w:val="48B97769"/>
    <w:rsid w:val="48BB8BBF"/>
    <w:rsid w:val="48BBC8C9"/>
    <w:rsid w:val="48BF6377"/>
    <w:rsid w:val="48C0CF96"/>
    <w:rsid w:val="48D49665"/>
    <w:rsid w:val="48DDE3F7"/>
    <w:rsid w:val="48E1D513"/>
    <w:rsid w:val="48EA0853"/>
    <w:rsid w:val="48EC53A5"/>
    <w:rsid w:val="48F4CF09"/>
    <w:rsid w:val="48FEC730"/>
    <w:rsid w:val="490AD271"/>
    <w:rsid w:val="49101A2B"/>
    <w:rsid w:val="4914EFC3"/>
    <w:rsid w:val="4918366F"/>
    <w:rsid w:val="491C2FE4"/>
    <w:rsid w:val="491D625C"/>
    <w:rsid w:val="4930BE7D"/>
    <w:rsid w:val="493725F0"/>
    <w:rsid w:val="49391EE4"/>
    <w:rsid w:val="49505EB8"/>
    <w:rsid w:val="496AC5DD"/>
    <w:rsid w:val="496BA179"/>
    <w:rsid w:val="4975C026"/>
    <w:rsid w:val="4984FE82"/>
    <w:rsid w:val="49A68E03"/>
    <w:rsid w:val="49A75EF1"/>
    <w:rsid w:val="49C0A397"/>
    <w:rsid w:val="49D24424"/>
    <w:rsid w:val="49E00085"/>
    <w:rsid w:val="49EB6B59"/>
    <w:rsid w:val="4A0254F1"/>
    <w:rsid w:val="4A27EE1B"/>
    <w:rsid w:val="4A2B399A"/>
    <w:rsid w:val="4A3A643B"/>
    <w:rsid w:val="4A3C5CDF"/>
    <w:rsid w:val="4A40FA03"/>
    <w:rsid w:val="4A4401EC"/>
    <w:rsid w:val="4A49AE5A"/>
    <w:rsid w:val="4A510185"/>
    <w:rsid w:val="4A7EA40D"/>
    <w:rsid w:val="4A8CFFFC"/>
    <w:rsid w:val="4AA4FDB9"/>
    <w:rsid w:val="4AB5CE31"/>
    <w:rsid w:val="4AB7549F"/>
    <w:rsid w:val="4AC2E077"/>
    <w:rsid w:val="4ACEE139"/>
    <w:rsid w:val="4AE53383"/>
    <w:rsid w:val="4AF60B49"/>
    <w:rsid w:val="4AF9C1E9"/>
    <w:rsid w:val="4B062972"/>
    <w:rsid w:val="4B0D6569"/>
    <w:rsid w:val="4B153429"/>
    <w:rsid w:val="4B245936"/>
    <w:rsid w:val="4B24F1BC"/>
    <w:rsid w:val="4B3CBAA3"/>
    <w:rsid w:val="4B4E940B"/>
    <w:rsid w:val="4B5341F5"/>
    <w:rsid w:val="4B583C02"/>
    <w:rsid w:val="4B5AA918"/>
    <w:rsid w:val="4B5E0D57"/>
    <w:rsid w:val="4B63A114"/>
    <w:rsid w:val="4B6C924E"/>
    <w:rsid w:val="4B89D34D"/>
    <w:rsid w:val="4B96B6EC"/>
    <w:rsid w:val="4B981EB9"/>
    <w:rsid w:val="4BB2B216"/>
    <w:rsid w:val="4BC8C2A3"/>
    <w:rsid w:val="4BCD28A6"/>
    <w:rsid w:val="4BCE746C"/>
    <w:rsid w:val="4BD54E80"/>
    <w:rsid w:val="4BD9D03F"/>
    <w:rsid w:val="4BDC50C1"/>
    <w:rsid w:val="4BE14904"/>
    <w:rsid w:val="4BE9B3A6"/>
    <w:rsid w:val="4BF5EC28"/>
    <w:rsid w:val="4BF89A4B"/>
    <w:rsid w:val="4C3A3277"/>
    <w:rsid w:val="4C3DC2B5"/>
    <w:rsid w:val="4C49DD29"/>
    <w:rsid w:val="4C4EF41A"/>
    <w:rsid w:val="4C64EA7A"/>
    <w:rsid w:val="4C77A6CC"/>
    <w:rsid w:val="4C84E51D"/>
    <w:rsid w:val="4C87F046"/>
    <w:rsid w:val="4C93C7B9"/>
    <w:rsid w:val="4C97DE0A"/>
    <w:rsid w:val="4CB8F80E"/>
    <w:rsid w:val="4CC23A0F"/>
    <w:rsid w:val="4CC5A37A"/>
    <w:rsid w:val="4CC74737"/>
    <w:rsid w:val="4CCC46A8"/>
    <w:rsid w:val="4CF164C2"/>
    <w:rsid w:val="4CF677D0"/>
    <w:rsid w:val="4CFA0AFE"/>
    <w:rsid w:val="4CFC57BE"/>
    <w:rsid w:val="4D088186"/>
    <w:rsid w:val="4D0B54FD"/>
    <w:rsid w:val="4D16594B"/>
    <w:rsid w:val="4D178E2D"/>
    <w:rsid w:val="4D190198"/>
    <w:rsid w:val="4D5EC086"/>
    <w:rsid w:val="4D6A07F2"/>
    <w:rsid w:val="4D7B1CE3"/>
    <w:rsid w:val="4D82DD5D"/>
    <w:rsid w:val="4D83D6B0"/>
    <w:rsid w:val="4D92E4D5"/>
    <w:rsid w:val="4D9BF27F"/>
    <w:rsid w:val="4D9C73D8"/>
    <w:rsid w:val="4DA3BA9E"/>
    <w:rsid w:val="4DC00924"/>
    <w:rsid w:val="4DCDC3EF"/>
    <w:rsid w:val="4DD1B097"/>
    <w:rsid w:val="4DDE94BB"/>
    <w:rsid w:val="4DE37241"/>
    <w:rsid w:val="4DF4F6D4"/>
    <w:rsid w:val="4DFBBE06"/>
    <w:rsid w:val="4DFBE322"/>
    <w:rsid w:val="4E01DF76"/>
    <w:rsid w:val="4E06634C"/>
    <w:rsid w:val="4E21D292"/>
    <w:rsid w:val="4E2833B2"/>
    <w:rsid w:val="4E2CAD53"/>
    <w:rsid w:val="4E2F46BE"/>
    <w:rsid w:val="4E443E9E"/>
    <w:rsid w:val="4E64A95F"/>
    <w:rsid w:val="4E76D0A2"/>
    <w:rsid w:val="4E97EE7E"/>
    <w:rsid w:val="4E99D52E"/>
    <w:rsid w:val="4EA31733"/>
    <w:rsid w:val="4EAD3E40"/>
    <w:rsid w:val="4EB001B6"/>
    <w:rsid w:val="4EB71D89"/>
    <w:rsid w:val="4EC0E68D"/>
    <w:rsid w:val="4ECDDEC7"/>
    <w:rsid w:val="4ED4947F"/>
    <w:rsid w:val="4EE4C64B"/>
    <w:rsid w:val="4EEF88E6"/>
    <w:rsid w:val="4EF40525"/>
    <w:rsid w:val="4EFA407D"/>
    <w:rsid w:val="4F0339B8"/>
    <w:rsid w:val="4F060390"/>
    <w:rsid w:val="4F13553D"/>
    <w:rsid w:val="4F14143A"/>
    <w:rsid w:val="4F2C8C0F"/>
    <w:rsid w:val="4F330797"/>
    <w:rsid w:val="4F3B883D"/>
    <w:rsid w:val="4F42A3C6"/>
    <w:rsid w:val="4F4F7FA0"/>
    <w:rsid w:val="4F552F02"/>
    <w:rsid w:val="4F57F415"/>
    <w:rsid w:val="4F782978"/>
    <w:rsid w:val="4F7A38AD"/>
    <w:rsid w:val="4F8D7CC4"/>
    <w:rsid w:val="4F93BA91"/>
    <w:rsid w:val="4FA95CB9"/>
    <w:rsid w:val="4FB444E7"/>
    <w:rsid w:val="4FB57A6D"/>
    <w:rsid w:val="4FDB2BBB"/>
    <w:rsid w:val="4FDBCDC2"/>
    <w:rsid w:val="4FE1AD50"/>
    <w:rsid w:val="4FF1070B"/>
    <w:rsid w:val="4FFE04B3"/>
    <w:rsid w:val="5006D96B"/>
    <w:rsid w:val="50183C9E"/>
    <w:rsid w:val="50238C35"/>
    <w:rsid w:val="5025343A"/>
    <w:rsid w:val="5025A0FB"/>
    <w:rsid w:val="50290E61"/>
    <w:rsid w:val="5034228D"/>
    <w:rsid w:val="5036F61E"/>
    <w:rsid w:val="5038BF0C"/>
    <w:rsid w:val="50450D4E"/>
    <w:rsid w:val="5049B4DF"/>
    <w:rsid w:val="50612464"/>
    <w:rsid w:val="50745DCC"/>
    <w:rsid w:val="5089841C"/>
    <w:rsid w:val="508D0D25"/>
    <w:rsid w:val="5093FCFB"/>
    <w:rsid w:val="509EC8D0"/>
    <w:rsid w:val="50A0041A"/>
    <w:rsid w:val="50A61C5D"/>
    <w:rsid w:val="50B1CB31"/>
    <w:rsid w:val="50B9EFBA"/>
    <w:rsid w:val="50BA525C"/>
    <w:rsid w:val="50C3E4C8"/>
    <w:rsid w:val="50C89AA0"/>
    <w:rsid w:val="50CEB6FD"/>
    <w:rsid w:val="50CF84E8"/>
    <w:rsid w:val="50DC8108"/>
    <w:rsid w:val="50E7188C"/>
    <w:rsid w:val="5101C277"/>
    <w:rsid w:val="510C16B1"/>
    <w:rsid w:val="510FAB60"/>
    <w:rsid w:val="512C1E3F"/>
    <w:rsid w:val="51374B38"/>
    <w:rsid w:val="5138A401"/>
    <w:rsid w:val="516FF1AB"/>
    <w:rsid w:val="5172BC03"/>
    <w:rsid w:val="51927AC0"/>
    <w:rsid w:val="5195ACD0"/>
    <w:rsid w:val="5195DD56"/>
    <w:rsid w:val="51976B87"/>
    <w:rsid w:val="519A9F43"/>
    <w:rsid w:val="519D36F3"/>
    <w:rsid w:val="519E2765"/>
    <w:rsid w:val="51AA6DBC"/>
    <w:rsid w:val="51D1BAFD"/>
    <w:rsid w:val="51D53445"/>
    <w:rsid w:val="51D6B333"/>
    <w:rsid w:val="51DABDE0"/>
    <w:rsid w:val="51EE7B2E"/>
    <w:rsid w:val="51F67A27"/>
    <w:rsid w:val="51FD44A7"/>
    <w:rsid w:val="52058A2D"/>
    <w:rsid w:val="520D39DF"/>
    <w:rsid w:val="5210017C"/>
    <w:rsid w:val="5210B2CD"/>
    <w:rsid w:val="5212F050"/>
    <w:rsid w:val="521945E8"/>
    <w:rsid w:val="522DDCA7"/>
    <w:rsid w:val="522F2D09"/>
    <w:rsid w:val="5233C698"/>
    <w:rsid w:val="524D7928"/>
    <w:rsid w:val="5254AC8D"/>
    <w:rsid w:val="5254E670"/>
    <w:rsid w:val="5256F7B8"/>
    <w:rsid w:val="525A0B38"/>
    <w:rsid w:val="5265D752"/>
    <w:rsid w:val="52660C41"/>
    <w:rsid w:val="526AD703"/>
    <w:rsid w:val="5279DF35"/>
    <w:rsid w:val="527B46B0"/>
    <w:rsid w:val="5285B8FF"/>
    <w:rsid w:val="528EE700"/>
    <w:rsid w:val="52C7AB3D"/>
    <w:rsid w:val="52E1872B"/>
    <w:rsid w:val="52E93D67"/>
    <w:rsid w:val="52F7DBAB"/>
    <w:rsid w:val="52FAAB3F"/>
    <w:rsid w:val="53043B0F"/>
    <w:rsid w:val="5308DFB0"/>
    <w:rsid w:val="531C8BB4"/>
    <w:rsid w:val="5326C072"/>
    <w:rsid w:val="53294E72"/>
    <w:rsid w:val="5330ED8D"/>
    <w:rsid w:val="53463F82"/>
    <w:rsid w:val="53497F19"/>
    <w:rsid w:val="53589755"/>
    <w:rsid w:val="536126AF"/>
    <w:rsid w:val="536EF2B5"/>
    <w:rsid w:val="5370AE01"/>
    <w:rsid w:val="5370E457"/>
    <w:rsid w:val="53738CA0"/>
    <w:rsid w:val="5379BD41"/>
    <w:rsid w:val="53918627"/>
    <w:rsid w:val="539FEDC5"/>
    <w:rsid w:val="53A6BF7C"/>
    <w:rsid w:val="53B3F9CC"/>
    <w:rsid w:val="53CDCA2E"/>
    <w:rsid w:val="540A4749"/>
    <w:rsid w:val="5410D305"/>
    <w:rsid w:val="541856BD"/>
    <w:rsid w:val="54274314"/>
    <w:rsid w:val="542E1B49"/>
    <w:rsid w:val="542E42B5"/>
    <w:rsid w:val="5434C480"/>
    <w:rsid w:val="544A4B87"/>
    <w:rsid w:val="544EA52F"/>
    <w:rsid w:val="545131E3"/>
    <w:rsid w:val="5459A519"/>
    <w:rsid w:val="545E83B3"/>
    <w:rsid w:val="54680FCF"/>
    <w:rsid w:val="547CCED0"/>
    <w:rsid w:val="54894C91"/>
    <w:rsid w:val="548DE6AE"/>
    <w:rsid w:val="548F3F03"/>
    <w:rsid w:val="54938D0E"/>
    <w:rsid w:val="549D2FB3"/>
    <w:rsid w:val="54A365DF"/>
    <w:rsid w:val="54BC3EF1"/>
    <w:rsid w:val="54C6D6F6"/>
    <w:rsid w:val="54D1550C"/>
    <w:rsid w:val="54DB3FCA"/>
    <w:rsid w:val="54E78C8E"/>
    <w:rsid w:val="5508F41F"/>
    <w:rsid w:val="55187B0D"/>
    <w:rsid w:val="552E712C"/>
    <w:rsid w:val="5558A884"/>
    <w:rsid w:val="555BDD7F"/>
    <w:rsid w:val="55679430"/>
    <w:rsid w:val="556DE0D2"/>
    <w:rsid w:val="558E6CD3"/>
    <w:rsid w:val="559E9E14"/>
    <w:rsid w:val="55B0577F"/>
    <w:rsid w:val="55B977D4"/>
    <w:rsid w:val="55CE89B5"/>
    <w:rsid w:val="55D3135B"/>
    <w:rsid w:val="55D68E91"/>
    <w:rsid w:val="560D4038"/>
    <w:rsid w:val="56159CA9"/>
    <w:rsid w:val="561637E4"/>
    <w:rsid w:val="5624BD77"/>
    <w:rsid w:val="56348B9E"/>
    <w:rsid w:val="563BE54B"/>
    <w:rsid w:val="56495843"/>
    <w:rsid w:val="564BA0AD"/>
    <w:rsid w:val="56548ECE"/>
    <w:rsid w:val="566BA172"/>
    <w:rsid w:val="567F4B60"/>
    <w:rsid w:val="5686EA5D"/>
    <w:rsid w:val="56A8B189"/>
    <w:rsid w:val="56AC99E2"/>
    <w:rsid w:val="56B32544"/>
    <w:rsid w:val="56B5D5F4"/>
    <w:rsid w:val="56BCEE44"/>
    <w:rsid w:val="56BDD2D0"/>
    <w:rsid w:val="56CF8A68"/>
    <w:rsid w:val="56D1C9F7"/>
    <w:rsid w:val="56E69C29"/>
    <w:rsid w:val="56F6AD67"/>
    <w:rsid w:val="56FF65FE"/>
    <w:rsid w:val="5703DE4D"/>
    <w:rsid w:val="5706C250"/>
    <w:rsid w:val="570F9C4F"/>
    <w:rsid w:val="5710CF96"/>
    <w:rsid w:val="5711E7D5"/>
    <w:rsid w:val="5716E8A7"/>
    <w:rsid w:val="57175A7F"/>
    <w:rsid w:val="5720017F"/>
    <w:rsid w:val="57434726"/>
    <w:rsid w:val="57654957"/>
    <w:rsid w:val="57704F56"/>
    <w:rsid w:val="577BC39A"/>
    <w:rsid w:val="5781A93E"/>
    <w:rsid w:val="57833AE3"/>
    <w:rsid w:val="578BE0E3"/>
    <w:rsid w:val="57AB09D7"/>
    <w:rsid w:val="57BFFA83"/>
    <w:rsid w:val="57C09C40"/>
    <w:rsid w:val="57C7AE2B"/>
    <w:rsid w:val="57F06C06"/>
    <w:rsid w:val="57FBFB17"/>
    <w:rsid w:val="580F9D9D"/>
    <w:rsid w:val="581412F7"/>
    <w:rsid w:val="582D050D"/>
    <w:rsid w:val="58324496"/>
    <w:rsid w:val="583671D0"/>
    <w:rsid w:val="583C2480"/>
    <w:rsid w:val="5847419D"/>
    <w:rsid w:val="58486C85"/>
    <w:rsid w:val="5852D3E4"/>
    <w:rsid w:val="58560FD0"/>
    <w:rsid w:val="5857CEA4"/>
    <w:rsid w:val="5864D01B"/>
    <w:rsid w:val="586D835F"/>
    <w:rsid w:val="587AEF37"/>
    <w:rsid w:val="58923BE0"/>
    <w:rsid w:val="589AEB31"/>
    <w:rsid w:val="589BD9C5"/>
    <w:rsid w:val="589EF3EC"/>
    <w:rsid w:val="58A047E9"/>
    <w:rsid w:val="58AB1E47"/>
    <w:rsid w:val="58AE9625"/>
    <w:rsid w:val="58B125EC"/>
    <w:rsid w:val="58B7E0B1"/>
    <w:rsid w:val="58C94381"/>
    <w:rsid w:val="58D9040E"/>
    <w:rsid w:val="58E73B12"/>
    <w:rsid w:val="58EA982E"/>
    <w:rsid w:val="58EF6869"/>
    <w:rsid w:val="58FC09CB"/>
    <w:rsid w:val="58FC51B6"/>
    <w:rsid w:val="59067A4F"/>
    <w:rsid w:val="5909ECBE"/>
    <w:rsid w:val="59108C83"/>
    <w:rsid w:val="59213E22"/>
    <w:rsid w:val="5928E419"/>
    <w:rsid w:val="5933DC88"/>
    <w:rsid w:val="59395072"/>
    <w:rsid w:val="5950026D"/>
    <w:rsid w:val="59733162"/>
    <w:rsid w:val="59753B2F"/>
    <w:rsid w:val="59826A41"/>
    <w:rsid w:val="59876179"/>
    <w:rsid w:val="59889D1A"/>
    <w:rsid w:val="598906D6"/>
    <w:rsid w:val="598BD9A8"/>
    <w:rsid w:val="5996480E"/>
    <w:rsid w:val="599782D8"/>
    <w:rsid w:val="5998780B"/>
    <w:rsid w:val="59A1AFFE"/>
    <w:rsid w:val="59BF10E5"/>
    <w:rsid w:val="59C54392"/>
    <w:rsid w:val="59C6C2BD"/>
    <w:rsid w:val="59CACF41"/>
    <w:rsid w:val="59D27687"/>
    <w:rsid w:val="59D6B277"/>
    <w:rsid w:val="59EF3525"/>
    <w:rsid w:val="59F15051"/>
    <w:rsid w:val="59F3FD72"/>
    <w:rsid w:val="59FC0CA7"/>
    <w:rsid w:val="59FF2C4D"/>
    <w:rsid w:val="5A0186DE"/>
    <w:rsid w:val="5A1CA84D"/>
    <w:rsid w:val="5A3451C7"/>
    <w:rsid w:val="5A4892CB"/>
    <w:rsid w:val="5A59CBE2"/>
    <w:rsid w:val="5A6A8A91"/>
    <w:rsid w:val="5A73B9F1"/>
    <w:rsid w:val="5A795CD0"/>
    <w:rsid w:val="5A89863A"/>
    <w:rsid w:val="5A8CB71D"/>
    <w:rsid w:val="5A9E2393"/>
    <w:rsid w:val="5AA24035"/>
    <w:rsid w:val="5AAB2025"/>
    <w:rsid w:val="5AABBF69"/>
    <w:rsid w:val="5AB0A3A9"/>
    <w:rsid w:val="5AB9AAD7"/>
    <w:rsid w:val="5ABDEF9B"/>
    <w:rsid w:val="5AC7E7F2"/>
    <w:rsid w:val="5ACC3EDF"/>
    <w:rsid w:val="5ACDD346"/>
    <w:rsid w:val="5ACF77B5"/>
    <w:rsid w:val="5AD4B1D0"/>
    <w:rsid w:val="5AD6FB19"/>
    <w:rsid w:val="5ADEF627"/>
    <w:rsid w:val="5AF2B58D"/>
    <w:rsid w:val="5AF5B297"/>
    <w:rsid w:val="5AF8CEC2"/>
    <w:rsid w:val="5AFF1A8A"/>
    <w:rsid w:val="5B27F1BB"/>
    <w:rsid w:val="5B2E5ABF"/>
    <w:rsid w:val="5B3D931E"/>
    <w:rsid w:val="5B414E07"/>
    <w:rsid w:val="5B43A794"/>
    <w:rsid w:val="5B43DF74"/>
    <w:rsid w:val="5B4AFA32"/>
    <w:rsid w:val="5B59CA85"/>
    <w:rsid w:val="5B76605E"/>
    <w:rsid w:val="5B7D72C1"/>
    <w:rsid w:val="5BA1D56F"/>
    <w:rsid w:val="5BAD99F3"/>
    <w:rsid w:val="5BAE44B4"/>
    <w:rsid w:val="5BB81746"/>
    <w:rsid w:val="5BBC737C"/>
    <w:rsid w:val="5BBDD1F4"/>
    <w:rsid w:val="5BBE88D0"/>
    <w:rsid w:val="5BC872DF"/>
    <w:rsid w:val="5BE43D84"/>
    <w:rsid w:val="5C01CD92"/>
    <w:rsid w:val="5C0371AE"/>
    <w:rsid w:val="5C179449"/>
    <w:rsid w:val="5C1D40BD"/>
    <w:rsid w:val="5C4FBFBE"/>
    <w:rsid w:val="5C588E69"/>
    <w:rsid w:val="5C669209"/>
    <w:rsid w:val="5C6ADA8B"/>
    <w:rsid w:val="5C761530"/>
    <w:rsid w:val="5C7ED301"/>
    <w:rsid w:val="5C7FD4AB"/>
    <w:rsid w:val="5C80EC18"/>
    <w:rsid w:val="5C9BE916"/>
    <w:rsid w:val="5CA32E7C"/>
    <w:rsid w:val="5CA77255"/>
    <w:rsid w:val="5CCABA8B"/>
    <w:rsid w:val="5CD590CB"/>
    <w:rsid w:val="5CF012CB"/>
    <w:rsid w:val="5D03EDB0"/>
    <w:rsid w:val="5D0C2FCB"/>
    <w:rsid w:val="5D127A2B"/>
    <w:rsid w:val="5D1E10E3"/>
    <w:rsid w:val="5D2EB65A"/>
    <w:rsid w:val="5D4A0764"/>
    <w:rsid w:val="5D8B8D1E"/>
    <w:rsid w:val="5D8E0B7C"/>
    <w:rsid w:val="5D98161E"/>
    <w:rsid w:val="5D9E9B77"/>
    <w:rsid w:val="5DA36B81"/>
    <w:rsid w:val="5DA3FAC9"/>
    <w:rsid w:val="5DACE2AC"/>
    <w:rsid w:val="5DB3593C"/>
    <w:rsid w:val="5DBCF97C"/>
    <w:rsid w:val="5DC31ED0"/>
    <w:rsid w:val="5DC76F34"/>
    <w:rsid w:val="5DCDD6DD"/>
    <w:rsid w:val="5DDA74C4"/>
    <w:rsid w:val="5DDB8E27"/>
    <w:rsid w:val="5DF208CC"/>
    <w:rsid w:val="5E09F542"/>
    <w:rsid w:val="5E1FB651"/>
    <w:rsid w:val="5E25144A"/>
    <w:rsid w:val="5E323F1A"/>
    <w:rsid w:val="5E376F5A"/>
    <w:rsid w:val="5E46AC68"/>
    <w:rsid w:val="5E545F7D"/>
    <w:rsid w:val="5E5D530C"/>
    <w:rsid w:val="5E64F76F"/>
    <w:rsid w:val="5E67C8D5"/>
    <w:rsid w:val="5E71F29B"/>
    <w:rsid w:val="5E969A13"/>
    <w:rsid w:val="5E9C3863"/>
    <w:rsid w:val="5EA10986"/>
    <w:rsid w:val="5EAE3B49"/>
    <w:rsid w:val="5EBABFB9"/>
    <w:rsid w:val="5EBAF5B8"/>
    <w:rsid w:val="5EBF7EBA"/>
    <w:rsid w:val="5EC48B76"/>
    <w:rsid w:val="5EC63D5B"/>
    <w:rsid w:val="5ED6EC86"/>
    <w:rsid w:val="5EDE8BC1"/>
    <w:rsid w:val="5EEC02B5"/>
    <w:rsid w:val="5EECD3B5"/>
    <w:rsid w:val="5F10AC87"/>
    <w:rsid w:val="5F1A3498"/>
    <w:rsid w:val="5F1CD0D8"/>
    <w:rsid w:val="5F20464E"/>
    <w:rsid w:val="5F24EB42"/>
    <w:rsid w:val="5F2B1674"/>
    <w:rsid w:val="5F3113E1"/>
    <w:rsid w:val="5F3CB517"/>
    <w:rsid w:val="5F6E7EA3"/>
    <w:rsid w:val="5F7154B7"/>
    <w:rsid w:val="5F752F8B"/>
    <w:rsid w:val="5F7632BD"/>
    <w:rsid w:val="5F7B74DA"/>
    <w:rsid w:val="5F7E3FE4"/>
    <w:rsid w:val="5F838448"/>
    <w:rsid w:val="5F96292C"/>
    <w:rsid w:val="5FB71715"/>
    <w:rsid w:val="5FB9B3E9"/>
    <w:rsid w:val="5FCE4DEB"/>
    <w:rsid w:val="5FD30E02"/>
    <w:rsid w:val="5FE0EE54"/>
    <w:rsid w:val="5FF9864E"/>
    <w:rsid w:val="5FFDC1BA"/>
    <w:rsid w:val="6001CB8D"/>
    <w:rsid w:val="601E6575"/>
    <w:rsid w:val="602A8855"/>
    <w:rsid w:val="604F43BD"/>
    <w:rsid w:val="6068DF39"/>
    <w:rsid w:val="607C43DD"/>
    <w:rsid w:val="60954BEF"/>
    <w:rsid w:val="6099870F"/>
    <w:rsid w:val="60998F8B"/>
    <w:rsid w:val="609B7A56"/>
    <w:rsid w:val="60B233E1"/>
    <w:rsid w:val="60B6D6D5"/>
    <w:rsid w:val="60C3E76B"/>
    <w:rsid w:val="60C44106"/>
    <w:rsid w:val="60C63298"/>
    <w:rsid w:val="60CB50AE"/>
    <w:rsid w:val="60CF842C"/>
    <w:rsid w:val="60DB4F51"/>
    <w:rsid w:val="60E85ED5"/>
    <w:rsid w:val="60F4EB2B"/>
    <w:rsid w:val="610D741D"/>
    <w:rsid w:val="61124380"/>
    <w:rsid w:val="6115C10F"/>
    <w:rsid w:val="61191874"/>
    <w:rsid w:val="612124DC"/>
    <w:rsid w:val="61245824"/>
    <w:rsid w:val="6150E020"/>
    <w:rsid w:val="61531F38"/>
    <w:rsid w:val="61554D6D"/>
    <w:rsid w:val="615BD44E"/>
    <w:rsid w:val="616AD735"/>
    <w:rsid w:val="61867E31"/>
    <w:rsid w:val="618A2907"/>
    <w:rsid w:val="618AEF8B"/>
    <w:rsid w:val="61A0E7AE"/>
    <w:rsid w:val="61A21F11"/>
    <w:rsid w:val="61AC633A"/>
    <w:rsid w:val="61C47AEF"/>
    <w:rsid w:val="61DD8D3D"/>
    <w:rsid w:val="62186DB5"/>
    <w:rsid w:val="62487F3D"/>
    <w:rsid w:val="624C8F79"/>
    <w:rsid w:val="62561573"/>
    <w:rsid w:val="625A2815"/>
    <w:rsid w:val="626B0A64"/>
    <w:rsid w:val="626E5F71"/>
    <w:rsid w:val="6274A222"/>
    <w:rsid w:val="628B8B10"/>
    <w:rsid w:val="62966D5B"/>
    <w:rsid w:val="62A95D10"/>
    <w:rsid w:val="62AF448F"/>
    <w:rsid w:val="62B7415E"/>
    <w:rsid w:val="62C796D7"/>
    <w:rsid w:val="62D5C4C4"/>
    <w:rsid w:val="62D8FEB5"/>
    <w:rsid w:val="62EDBDB6"/>
    <w:rsid w:val="62FA66D6"/>
    <w:rsid w:val="62FF9D04"/>
    <w:rsid w:val="631A60F4"/>
    <w:rsid w:val="631ED832"/>
    <w:rsid w:val="632174EA"/>
    <w:rsid w:val="6330D985"/>
    <w:rsid w:val="63340FBF"/>
    <w:rsid w:val="634BFB46"/>
    <w:rsid w:val="63534CC1"/>
    <w:rsid w:val="63606065"/>
    <w:rsid w:val="6368CE63"/>
    <w:rsid w:val="636DABA0"/>
    <w:rsid w:val="638005E6"/>
    <w:rsid w:val="63826886"/>
    <w:rsid w:val="6383C062"/>
    <w:rsid w:val="6396DEB2"/>
    <w:rsid w:val="6399D99E"/>
    <w:rsid w:val="639D063E"/>
    <w:rsid w:val="63A55684"/>
    <w:rsid w:val="63A6B3B1"/>
    <w:rsid w:val="63C66BA2"/>
    <w:rsid w:val="63DA00D0"/>
    <w:rsid w:val="63EE95CC"/>
    <w:rsid w:val="63FB0157"/>
    <w:rsid w:val="6401A200"/>
    <w:rsid w:val="640DBDB8"/>
    <w:rsid w:val="6424ECA3"/>
    <w:rsid w:val="642A2C12"/>
    <w:rsid w:val="6438467C"/>
    <w:rsid w:val="64412710"/>
    <w:rsid w:val="64754056"/>
    <w:rsid w:val="649648E5"/>
    <w:rsid w:val="64A202E5"/>
    <w:rsid w:val="64AE4C3F"/>
    <w:rsid w:val="64B4FA48"/>
    <w:rsid w:val="64B5725F"/>
    <w:rsid w:val="64D2DF73"/>
    <w:rsid w:val="64DAFC44"/>
    <w:rsid w:val="64DE9B84"/>
    <w:rsid w:val="64E3F034"/>
    <w:rsid w:val="64E8FC3B"/>
    <w:rsid w:val="64EB2DD0"/>
    <w:rsid w:val="64EF43D9"/>
    <w:rsid w:val="64F3436A"/>
    <w:rsid w:val="64F5B032"/>
    <w:rsid w:val="652004C0"/>
    <w:rsid w:val="6525AA7F"/>
    <w:rsid w:val="652B6A18"/>
    <w:rsid w:val="65439E41"/>
    <w:rsid w:val="6545EE99"/>
    <w:rsid w:val="655C7393"/>
    <w:rsid w:val="65641DB2"/>
    <w:rsid w:val="6573351F"/>
    <w:rsid w:val="657446B6"/>
    <w:rsid w:val="6589D819"/>
    <w:rsid w:val="659BE8C7"/>
    <w:rsid w:val="65AD4757"/>
    <w:rsid w:val="65B4CD3C"/>
    <w:rsid w:val="65B8F7EB"/>
    <w:rsid w:val="65CB2C73"/>
    <w:rsid w:val="65DFD676"/>
    <w:rsid w:val="65E38127"/>
    <w:rsid w:val="65F92DA5"/>
    <w:rsid w:val="6605CB3B"/>
    <w:rsid w:val="661C1C24"/>
    <w:rsid w:val="6622F756"/>
    <w:rsid w:val="6625C35A"/>
    <w:rsid w:val="662AEFAC"/>
    <w:rsid w:val="663F671E"/>
    <w:rsid w:val="6641C977"/>
    <w:rsid w:val="6645B9DD"/>
    <w:rsid w:val="665203B0"/>
    <w:rsid w:val="66591753"/>
    <w:rsid w:val="665CAD30"/>
    <w:rsid w:val="665E8C31"/>
    <w:rsid w:val="66677130"/>
    <w:rsid w:val="666842E7"/>
    <w:rsid w:val="6669BEC0"/>
    <w:rsid w:val="6671D7A8"/>
    <w:rsid w:val="66819BE4"/>
    <w:rsid w:val="668F746E"/>
    <w:rsid w:val="669B5F52"/>
    <w:rsid w:val="66AA3B1C"/>
    <w:rsid w:val="66AA55B6"/>
    <w:rsid w:val="66AEBEAC"/>
    <w:rsid w:val="66B727A3"/>
    <w:rsid w:val="66CCDF7B"/>
    <w:rsid w:val="66D779B6"/>
    <w:rsid w:val="66DF9ECA"/>
    <w:rsid w:val="66E29D49"/>
    <w:rsid w:val="66F271E6"/>
    <w:rsid w:val="66F74D85"/>
    <w:rsid w:val="670FC6DC"/>
    <w:rsid w:val="6717EF5D"/>
    <w:rsid w:val="671DE318"/>
    <w:rsid w:val="6722FA59"/>
    <w:rsid w:val="672B09B7"/>
    <w:rsid w:val="67519FEB"/>
    <w:rsid w:val="6751E97A"/>
    <w:rsid w:val="675BC542"/>
    <w:rsid w:val="6790145A"/>
    <w:rsid w:val="6791C2A4"/>
    <w:rsid w:val="679441EE"/>
    <w:rsid w:val="67A7E535"/>
    <w:rsid w:val="67B4FC8D"/>
    <w:rsid w:val="67D1B624"/>
    <w:rsid w:val="67E26E64"/>
    <w:rsid w:val="67F89F58"/>
    <w:rsid w:val="68076594"/>
    <w:rsid w:val="6829149D"/>
    <w:rsid w:val="682E7A14"/>
    <w:rsid w:val="683B1D01"/>
    <w:rsid w:val="6850CAA1"/>
    <w:rsid w:val="68513F8F"/>
    <w:rsid w:val="68593B56"/>
    <w:rsid w:val="6863B7D4"/>
    <w:rsid w:val="6863F856"/>
    <w:rsid w:val="68649967"/>
    <w:rsid w:val="6867C39D"/>
    <w:rsid w:val="687267B7"/>
    <w:rsid w:val="6896C2FD"/>
    <w:rsid w:val="68AB086A"/>
    <w:rsid w:val="68ABB418"/>
    <w:rsid w:val="68AE1A65"/>
    <w:rsid w:val="68D7843D"/>
    <w:rsid w:val="69189AD8"/>
    <w:rsid w:val="6920D832"/>
    <w:rsid w:val="6923E77E"/>
    <w:rsid w:val="6924072C"/>
    <w:rsid w:val="692F61B3"/>
    <w:rsid w:val="6930EFAD"/>
    <w:rsid w:val="694C467F"/>
    <w:rsid w:val="696A2CF5"/>
    <w:rsid w:val="6990B503"/>
    <w:rsid w:val="69C0F4FA"/>
    <w:rsid w:val="69C42A10"/>
    <w:rsid w:val="69C47B19"/>
    <w:rsid w:val="69CE5467"/>
    <w:rsid w:val="69E32445"/>
    <w:rsid w:val="69EA4FF9"/>
    <w:rsid w:val="69EBB329"/>
    <w:rsid w:val="69EC73ED"/>
    <w:rsid w:val="69F58D58"/>
    <w:rsid w:val="6A069CB3"/>
    <w:rsid w:val="6A112775"/>
    <w:rsid w:val="6A17D840"/>
    <w:rsid w:val="6A25D958"/>
    <w:rsid w:val="6A3E3F29"/>
    <w:rsid w:val="6A43222D"/>
    <w:rsid w:val="6A4A77B8"/>
    <w:rsid w:val="6A4EF7A2"/>
    <w:rsid w:val="6A5E0EE4"/>
    <w:rsid w:val="6A67D1EE"/>
    <w:rsid w:val="6A6825CD"/>
    <w:rsid w:val="6A714F12"/>
    <w:rsid w:val="6A79CE06"/>
    <w:rsid w:val="6A89F5DF"/>
    <w:rsid w:val="6AA95FC8"/>
    <w:rsid w:val="6AAFF175"/>
    <w:rsid w:val="6AB71800"/>
    <w:rsid w:val="6ABD3D64"/>
    <w:rsid w:val="6ABE1093"/>
    <w:rsid w:val="6ACB79A6"/>
    <w:rsid w:val="6AD58B23"/>
    <w:rsid w:val="6ADC89FA"/>
    <w:rsid w:val="6ADCD74A"/>
    <w:rsid w:val="6ADD7C75"/>
    <w:rsid w:val="6ADDEBF3"/>
    <w:rsid w:val="6AE734CA"/>
    <w:rsid w:val="6B0A732C"/>
    <w:rsid w:val="6B129780"/>
    <w:rsid w:val="6B19F561"/>
    <w:rsid w:val="6B2780AE"/>
    <w:rsid w:val="6B2D0498"/>
    <w:rsid w:val="6B33B03A"/>
    <w:rsid w:val="6B376E20"/>
    <w:rsid w:val="6B3EB901"/>
    <w:rsid w:val="6B3FDEFE"/>
    <w:rsid w:val="6B438863"/>
    <w:rsid w:val="6B55E9FE"/>
    <w:rsid w:val="6B5D1A83"/>
    <w:rsid w:val="6B7BEDCD"/>
    <w:rsid w:val="6B7E94B8"/>
    <w:rsid w:val="6B811861"/>
    <w:rsid w:val="6B8C90C5"/>
    <w:rsid w:val="6B948B1F"/>
    <w:rsid w:val="6B9C96C3"/>
    <w:rsid w:val="6BACA838"/>
    <w:rsid w:val="6BB75AE1"/>
    <w:rsid w:val="6BB9F47E"/>
    <w:rsid w:val="6BC38E62"/>
    <w:rsid w:val="6BC3A25D"/>
    <w:rsid w:val="6BC4A5CD"/>
    <w:rsid w:val="6BC64841"/>
    <w:rsid w:val="6BE159DD"/>
    <w:rsid w:val="6BF1E811"/>
    <w:rsid w:val="6BF4BF03"/>
    <w:rsid w:val="6BF799F3"/>
    <w:rsid w:val="6BFCF60E"/>
    <w:rsid w:val="6BFDD032"/>
    <w:rsid w:val="6C0940F0"/>
    <w:rsid w:val="6C396A64"/>
    <w:rsid w:val="6C39A3B5"/>
    <w:rsid w:val="6C3E5B3F"/>
    <w:rsid w:val="6C49C173"/>
    <w:rsid w:val="6C4A6092"/>
    <w:rsid w:val="6C5F79EE"/>
    <w:rsid w:val="6C6B29E7"/>
    <w:rsid w:val="6C72138A"/>
    <w:rsid w:val="6C80EC61"/>
    <w:rsid w:val="6C90C2B5"/>
    <w:rsid w:val="6C9F8469"/>
    <w:rsid w:val="6CA66232"/>
    <w:rsid w:val="6CB8ECFA"/>
    <w:rsid w:val="6CC917A9"/>
    <w:rsid w:val="6CE7478A"/>
    <w:rsid w:val="6CFB1654"/>
    <w:rsid w:val="6D03A308"/>
    <w:rsid w:val="6D0C3A88"/>
    <w:rsid w:val="6D10A263"/>
    <w:rsid w:val="6D268F7D"/>
    <w:rsid w:val="6D27D989"/>
    <w:rsid w:val="6D2DD18C"/>
    <w:rsid w:val="6D3EB58F"/>
    <w:rsid w:val="6D414651"/>
    <w:rsid w:val="6D46922D"/>
    <w:rsid w:val="6D4B9A3E"/>
    <w:rsid w:val="6D4C433F"/>
    <w:rsid w:val="6D4DDDE3"/>
    <w:rsid w:val="6D565883"/>
    <w:rsid w:val="6D56F347"/>
    <w:rsid w:val="6D6F3027"/>
    <w:rsid w:val="6D8FF521"/>
    <w:rsid w:val="6D940376"/>
    <w:rsid w:val="6DB233E2"/>
    <w:rsid w:val="6DB7BAFD"/>
    <w:rsid w:val="6DBE7FFB"/>
    <w:rsid w:val="6DC13601"/>
    <w:rsid w:val="6DC2945D"/>
    <w:rsid w:val="6DC8673F"/>
    <w:rsid w:val="6DD228AA"/>
    <w:rsid w:val="6DD48590"/>
    <w:rsid w:val="6DD87AC2"/>
    <w:rsid w:val="6DDF440C"/>
    <w:rsid w:val="6DE2AD12"/>
    <w:rsid w:val="6DE5B30E"/>
    <w:rsid w:val="6DE88C67"/>
    <w:rsid w:val="6DEDE5F0"/>
    <w:rsid w:val="6DF360E5"/>
    <w:rsid w:val="6DF75F7B"/>
    <w:rsid w:val="6E1676B4"/>
    <w:rsid w:val="6E18FA50"/>
    <w:rsid w:val="6E21E05F"/>
    <w:rsid w:val="6E220914"/>
    <w:rsid w:val="6E228B6F"/>
    <w:rsid w:val="6E230467"/>
    <w:rsid w:val="6E34175C"/>
    <w:rsid w:val="6E3AE116"/>
    <w:rsid w:val="6E4600E0"/>
    <w:rsid w:val="6E51C423"/>
    <w:rsid w:val="6E52C4DA"/>
    <w:rsid w:val="6E744F69"/>
    <w:rsid w:val="6E81E283"/>
    <w:rsid w:val="6E876404"/>
    <w:rsid w:val="6E907A9B"/>
    <w:rsid w:val="6EB06BBC"/>
    <w:rsid w:val="6EBA0A4D"/>
    <w:rsid w:val="6EBE36FB"/>
    <w:rsid w:val="6EC29F1C"/>
    <w:rsid w:val="6EC83703"/>
    <w:rsid w:val="6EDE5458"/>
    <w:rsid w:val="6EDFC216"/>
    <w:rsid w:val="6EEB04BA"/>
    <w:rsid w:val="6EFAFF8E"/>
    <w:rsid w:val="6EFE9134"/>
    <w:rsid w:val="6F00B361"/>
    <w:rsid w:val="6F0178CC"/>
    <w:rsid w:val="6F0B28C3"/>
    <w:rsid w:val="6F0FBE68"/>
    <w:rsid w:val="6F2A3B83"/>
    <w:rsid w:val="6F3720A5"/>
    <w:rsid w:val="6F3AB37A"/>
    <w:rsid w:val="6F3C2234"/>
    <w:rsid w:val="6F503457"/>
    <w:rsid w:val="6F6C9F7E"/>
    <w:rsid w:val="6F6D426D"/>
    <w:rsid w:val="6F6E6B91"/>
    <w:rsid w:val="6F814612"/>
    <w:rsid w:val="6F96D161"/>
    <w:rsid w:val="6FAEB219"/>
    <w:rsid w:val="6FB82CD1"/>
    <w:rsid w:val="6FC01F6F"/>
    <w:rsid w:val="6FCCA116"/>
    <w:rsid w:val="6FD19556"/>
    <w:rsid w:val="6FD66C71"/>
    <w:rsid w:val="6FD84743"/>
    <w:rsid w:val="6FDE58ED"/>
    <w:rsid w:val="6FDFBFCC"/>
    <w:rsid w:val="6FEB1EC4"/>
    <w:rsid w:val="6FEEB50D"/>
    <w:rsid w:val="6FF25731"/>
    <w:rsid w:val="70103FA9"/>
    <w:rsid w:val="70120407"/>
    <w:rsid w:val="70363990"/>
    <w:rsid w:val="70388CAA"/>
    <w:rsid w:val="703CAC14"/>
    <w:rsid w:val="704E113E"/>
    <w:rsid w:val="705B6DC3"/>
    <w:rsid w:val="7070C58D"/>
    <w:rsid w:val="707D0BB0"/>
    <w:rsid w:val="708171AA"/>
    <w:rsid w:val="708B2E1E"/>
    <w:rsid w:val="708B97FE"/>
    <w:rsid w:val="7094A3F4"/>
    <w:rsid w:val="70A0661A"/>
    <w:rsid w:val="70A596CF"/>
    <w:rsid w:val="70C655E3"/>
    <w:rsid w:val="70D23372"/>
    <w:rsid w:val="70DD009E"/>
    <w:rsid w:val="70E49BD5"/>
    <w:rsid w:val="70EC514A"/>
    <w:rsid w:val="70ECCC3B"/>
    <w:rsid w:val="70FAB558"/>
    <w:rsid w:val="710272A3"/>
    <w:rsid w:val="7106ABBB"/>
    <w:rsid w:val="7109ADBB"/>
    <w:rsid w:val="7119163A"/>
    <w:rsid w:val="71311AA4"/>
    <w:rsid w:val="713953C2"/>
    <w:rsid w:val="713C8653"/>
    <w:rsid w:val="71488B9E"/>
    <w:rsid w:val="7148918C"/>
    <w:rsid w:val="7157923F"/>
    <w:rsid w:val="7158782A"/>
    <w:rsid w:val="716087F1"/>
    <w:rsid w:val="716BA5AF"/>
    <w:rsid w:val="716BB497"/>
    <w:rsid w:val="717E2C5C"/>
    <w:rsid w:val="7193B2F3"/>
    <w:rsid w:val="71ADC2E0"/>
    <w:rsid w:val="71AEF21B"/>
    <w:rsid w:val="71B72CE5"/>
    <w:rsid w:val="71CC1F55"/>
    <w:rsid w:val="71CC62BD"/>
    <w:rsid w:val="71F24853"/>
    <w:rsid w:val="71F4A381"/>
    <w:rsid w:val="71F8E992"/>
    <w:rsid w:val="71FED2E1"/>
    <w:rsid w:val="7202DE32"/>
    <w:rsid w:val="722F35B1"/>
    <w:rsid w:val="7235BAC3"/>
    <w:rsid w:val="724C5826"/>
    <w:rsid w:val="72578866"/>
    <w:rsid w:val="725CA169"/>
    <w:rsid w:val="726AB09D"/>
    <w:rsid w:val="7281E21B"/>
    <w:rsid w:val="72853EED"/>
    <w:rsid w:val="72860A28"/>
    <w:rsid w:val="7289BD0C"/>
    <w:rsid w:val="729FD3FC"/>
    <w:rsid w:val="729FD62C"/>
    <w:rsid w:val="72A8624B"/>
    <w:rsid w:val="72AECBB1"/>
    <w:rsid w:val="72B80E58"/>
    <w:rsid w:val="72C3B618"/>
    <w:rsid w:val="72C7884D"/>
    <w:rsid w:val="72F8A09F"/>
    <w:rsid w:val="730EAF24"/>
    <w:rsid w:val="731D729C"/>
    <w:rsid w:val="732EAA0D"/>
    <w:rsid w:val="7335F00F"/>
    <w:rsid w:val="733FC373"/>
    <w:rsid w:val="7340A54C"/>
    <w:rsid w:val="73410529"/>
    <w:rsid w:val="7343F7EF"/>
    <w:rsid w:val="73460737"/>
    <w:rsid w:val="735C65B9"/>
    <w:rsid w:val="7370A5D3"/>
    <w:rsid w:val="737A5D55"/>
    <w:rsid w:val="73870AA8"/>
    <w:rsid w:val="739BC6C8"/>
    <w:rsid w:val="73A14B6E"/>
    <w:rsid w:val="73A7AC31"/>
    <w:rsid w:val="73C23B51"/>
    <w:rsid w:val="73D627A0"/>
    <w:rsid w:val="73E2F24D"/>
    <w:rsid w:val="73E7C54F"/>
    <w:rsid w:val="7405A384"/>
    <w:rsid w:val="74178C2E"/>
    <w:rsid w:val="7423DF13"/>
    <w:rsid w:val="743C7849"/>
    <w:rsid w:val="744FD2B1"/>
    <w:rsid w:val="74567E8C"/>
    <w:rsid w:val="746DA3D3"/>
    <w:rsid w:val="747CE64E"/>
    <w:rsid w:val="748927FD"/>
    <w:rsid w:val="748F5C89"/>
    <w:rsid w:val="74951A19"/>
    <w:rsid w:val="749D1496"/>
    <w:rsid w:val="74AE6CCE"/>
    <w:rsid w:val="74B76934"/>
    <w:rsid w:val="74BA3875"/>
    <w:rsid w:val="74BD701D"/>
    <w:rsid w:val="74C0661E"/>
    <w:rsid w:val="74C212E6"/>
    <w:rsid w:val="74DE5394"/>
    <w:rsid w:val="74E3917A"/>
    <w:rsid w:val="74E50713"/>
    <w:rsid w:val="74FC6F37"/>
    <w:rsid w:val="74FDB458"/>
    <w:rsid w:val="7500E185"/>
    <w:rsid w:val="75032A44"/>
    <w:rsid w:val="75098C19"/>
    <w:rsid w:val="7511C1EF"/>
    <w:rsid w:val="751245DC"/>
    <w:rsid w:val="751A3F77"/>
    <w:rsid w:val="75290F66"/>
    <w:rsid w:val="752BB232"/>
    <w:rsid w:val="7530D2F2"/>
    <w:rsid w:val="753480A1"/>
    <w:rsid w:val="7556D330"/>
    <w:rsid w:val="75601EC7"/>
    <w:rsid w:val="756431E8"/>
    <w:rsid w:val="75683D6D"/>
    <w:rsid w:val="7573BD20"/>
    <w:rsid w:val="75AA4948"/>
    <w:rsid w:val="75BF9216"/>
    <w:rsid w:val="75CA42AF"/>
    <w:rsid w:val="75E235CF"/>
    <w:rsid w:val="75E8B3CD"/>
    <w:rsid w:val="75F29BF5"/>
    <w:rsid w:val="75F6CC4C"/>
    <w:rsid w:val="7601E409"/>
    <w:rsid w:val="7603DBB6"/>
    <w:rsid w:val="76065CC2"/>
    <w:rsid w:val="760D1872"/>
    <w:rsid w:val="7611E37D"/>
    <w:rsid w:val="761287D7"/>
    <w:rsid w:val="7617B57D"/>
    <w:rsid w:val="7620C283"/>
    <w:rsid w:val="762ECB83"/>
    <w:rsid w:val="76346454"/>
    <w:rsid w:val="763C76BA"/>
    <w:rsid w:val="7644259C"/>
    <w:rsid w:val="764433D8"/>
    <w:rsid w:val="76497BB0"/>
    <w:rsid w:val="766CA878"/>
    <w:rsid w:val="76776D74"/>
    <w:rsid w:val="76997B4F"/>
    <w:rsid w:val="76A086A5"/>
    <w:rsid w:val="76ABE382"/>
    <w:rsid w:val="76B0A778"/>
    <w:rsid w:val="76BFEDDC"/>
    <w:rsid w:val="76C4AB62"/>
    <w:rsid w:val="76C927B3"/>
    <w:rsid w:val="76CD7A7F"/>
    <w:rsid w:val="76DB5034"/>
    <w:rsid w:val="76FC435C"/>
    <w:rsid w:val="7706BEBD"/>
    <w:rsid w:val="77133EE5"/>
    <w:rsid w:val="772CA358"/>
    <w:rsid w:val="77491D64"/>
    <w:rsid w:val="7755885B"/>
    <w:rsid w:val="7768C6A4"/>
    <w:rsid w:val="7770583E"/>
    <w:rsid w:val="77712446"/>
    <w:rsid w:val="777A9F6A"/>
    <w:rsid w:val="778391C4"/>
    <w:rsid w:val="778FBFF1"/>
    <w:rsid w:val="7795BB3E"/>
    <w:rsid w:val="77A578BD"/>
    <w:rsid w:val="77B679F5"/>
    <w:rsid w:val="77B96CE5"/>
    <w:rsid w:val="77BC8F9E"/>
    <w:rsid w:val="77D03107"/>
    <w:rsid w:val="77DA4278"/>
    <w:rsid w:val="77E4AD04"/>
    <w:rsid w:val="77E606BB"/>
    <w:rsid w:val="77F05B3D"/>
    <w:rsid w:val="7806CA36"/>
    <w:rsid w:val="7817093D"/>
    <w:rsid w:val="7818523A"/>
    <w:rsid w:val="781E7081"/>
    <w:rsid w:val="78249341"/>
    <w:rsid w:val="78398EC8"/>
    <w:rsid w:val="783E5414"/>
    <w:rsid w:val="784299D9"/>
    <w:rsid w:val="7848A3E1"/>
    <w:rsid w:val="784F37DE"/>
    <w:rsid w:val="785866A2"/>
    <w:rsid w:val="785A7CFD"/>
    <w:rsid w:val="785C1371"/>
    <w:rsid w:val="787AD54A"/>
    <w:rsid w:val="78871F1A"/>
    <w:rsid w:val="78875FE6"/>
    <w:rsid w:val="789B6891"/>
    <w:rsid w:val="789D9A64"/>
    <w:rsid w:val="78B36B76"/>
    <w:rsid w:val="78BFFAF9"/>
    <w:rsid w:val="78D38499"/>
    <w:rsid w:val="78D7D458"/>
    <w:rsid w:val="78F50C42"/>
    <w:rsid w:val="78FDE016"/>
    <w:rsid w:val="790001B1"/>
    <w:rsid w:val="7900E7AE"/>
    <w:rsid w:val="79045058"/>
    <w:rsid w:val="790D63EE"/>
    <w:rsid w:val="790E3ADB"/>
    <w:rsid w:val="79173C74"/>
    <w:rsid w:val="7932C702"/>
    <w:rsid w:val="79582F0C"/>
    <w:rsid w:val="795A9E2A"/>
    <w:rsid w:val="7961F0CB"/>
    <w:rsid w:val="7962796D"/>
    <w:rsid w:val="797AF04B"/>
    <w:rsid w:val="7982255B"/>
    <w:rsid w:val="798F1BDB"/>
    <w:rsid w:val="7999A387"/>
    <w:rsid w:val="79B53379"/>
    <w:rsid w:val="79B7088D"/>
    <w:rsid w:val="79BD9DB2"/>
    <w:rsid w:val="79D69568"/>
    <w:rsid w:val="79E1EF99"/>
    <w:rsid w:val="79E47718"/>
    <w:rsid w:val="79ED0701"/>
    <w:rsid w:val="7A16432C"/>
    <w:rsid w:val="7A192617"/>
    <w:rsid w:val="7A1EBA45"/>
    <w:rsid w:val="7A27B785"/>
    <w:rsid w:val="7A2AE0C1"/>
    <w:rsid w:val="7A2E8564"/>
    <w:rsid w:val="7A2F3665"/>
    <w:rsid w:val="7A36C248"/>
    <w:rsid w:val="7A480D37"/>
    <w:rsid w:val="7A4CB858"/>
    <w:rsid w:val="7A4D4E7F"/>
    <w:rsid w:val="7A598405"/>
    <w:rsid w:val="7A7E8F5B"/>
    <w:rsid w:val="7A85FFA3"/>
    <w:rsid w:val="7A903EAE"/>
    <w:rsid w:val="7A954BD3"/>
    <w:rsid w:val="7AA0E255"/>
    <w:rsid w:val="7AA9766B"/>
    <w:rsid w:val="7AB17708"/>
    <w:rsid w:val="7AB70D63"/>
    <w:rsid w:val="7AB72480"/>
    <w:rsid w:val="7AB7EF3F"/>
    <w:rsid w:val="7AB8BCD0"/>
    <w:rsid w:val="7ABB14BF"/>
    <w:rsid w:val="7AF67C19"/>
    <w:rsid w:val="7AF7F35B"/>
    <w:rsid w:val="7B14DD63"/>
    <w:rsid w:val="7B18524C"/>
    <w:rsid w:val="7B3EE5A6"/>
    <w:rsid w:val="7B40EE1E"/>
    <w:rsid w:val="7B49789F"/>
    <w:rsid w:val="7B4F13F3"/>
    <w:rsid w:val="7B56CE21"/>
    <w:rsid w:val="7B6C1A5D"/>
    <w:rsid w:val="7B83704C"/>
    <w:rsid w:val="7B95335D"/>
    <w:rsid w:val="7B9BA602"/>
    <w:rsid w:val="7BA3F464"/>
    <w:rsid w:val="7BCDD31D"/>
    <w:rsid w:val="7BD7BB84"/>
    <w:rsid w:val="7BDC5E68"/>
    <w:rsid w:val="7BE30303"/>
    <w:rsid w:val="7BF69130"/>
    <w:rsid w:val="7C127FF3"/>
    <w:rsid w:val="7C15FD29"/>
    <w:rsid w:val="7C188AA9"/>
    <w:rsid w:val="7C1E1C9C"/>
    <w:rsid w:val="7C2288FE"/>
    <w:rsid w:val="7C2B474E"/>
    <w:rsid w:val="7C2F939A"/>
    <w:rsid w:val="7C35B73F"/>
    <w:rsid w:val="7C4EF7E0"/>
    <w:rsid w:val="7C6EF810"/>
    <w:rsid w:val="7C7CF6A4"/>
    <w:rsid w:val="7C82E685"/>
    <w:rsid w:val="7C9E67E8"/>
    <w:rsid w:val="7CAA4EC1"/>
    <w:rsid w:val="7CB66B42"/>
    <w:rsid w:val="7CC7D3C9"/>
    <w:rsid w:val="7CC9A1F2"/>
    <w:rsid w:val="7CDB83C8"/>
    <w:rsid w:val="7CE2BC78"/>
    <w:rsid w:val="7CF430C6"/>
    <w:rsid w:val="7D15852A"/>
    <w:rsid w:val="7D296658"/>
    <w:rsid w:val="7D2FCEE6"/>
    <w:rsid w:val="7D3002C7"/>
    <w:rsid w:val="7D483C74"/>
    <w:rsid w:val="7D4FCAFF"/>
    <w:rsid w:val="7D561290"/>
    <w:rsid w:val="7D61103F"/>
    <w:rsid w:val="7D689D83"/>
    <w:rsid w:val="7D6BC10C"/>
    <w:rsid w:val="7D75B20D"/>
    <w:rsid w:val="7D777835"/>
    <w:rsid w:val="7D992991"/>
    <w:rsid w:val="7DA9FE7C"/>
    <w:rsid w:val="7DBCF870"/>
    <w:rsid w:val="7DC02A11"/>
    <w:rsid w:val="7DCCC3F4"/>
    <w:rsid w:val="7DD749CF"/>
    <w:rsid w:val="7DE1B6CC"/>
    <w:rsid w:val="7DE78918"/>
    <w:rsid w:val="7DF73D3C"/>
    <w:rsid w:val="7DFBA635"/>
    <w:rsid w:val="7E0067E0"/>
    <w:rsid w:val="7E170054"/>
    <w:rsid w:val="7E180AC1"/>
    <w:rsid w:val="7E20B804"/>
    <w:rsid w:val="7E23E66C"/>
    <w:rsid w:val="7E397FB4"/>
    <w:rsid w:val="7E3BE1C7"/>
    <w:rsid w:val="7E3C47D7"/>
    <w:rsid w:val="7E3CCFF5"/>
    <w:rsid w:val="7E44D9D1"/>
    <w:rsid w:val="7E46814D"/>
    <w:rsid w:val="7E4B9882"/>
    <w:rsid w:val="7E607FE3"/>
    <w:rsid w:val="7E60EB3B"/>
    <w:rsid w:val="7E635725"/>
    <w:rsid w:val="7E6C2122"/>
    <w:rsid w:val="7E6DE8AE"/>
    <w:rsid w:val="7E774D87"/>
    <w:rsid w:val="7E82BFD8"/>
    <w:rsid w:val="7E925FF5"/>
    <w:rsid w:val="7E999AAB"/>
    <w:rsid w:val="7EA9E401"/>
    <w:rsid w:val="7EAFDFC6"/>
    <w:rsid w:val="7EB187C6"/>
    <w:rsid w:val="7EB3BF0E"/>
    <w:rsid w:val="7EB500F0"/>
    <w:rsid w:val="7ED341FC"/>
    <w:rsid w:val="7ED43014"/>
    <w:rsid w:val="7EE1B326"/>
    <w:rsid w:val="7EE55A82"/>
    <w:rsid w:val="7EE6662D"/>
    <w:rsid w:val="7EF9BFDA"/>
    <w:rsid w:val="7F01F0DD"/>
    <w:rsid w:val="7F126968"/>
    <w:rsid w:val="7F157026"/>
    <w:rsid w:val="7F26453D"/>
    <w:rsid w:val="7F2827A8"/>
    <w:rsid w:val="7F2E6BA5"/>
    <w:rsid w:val="7F3646B3"/>
    <w:rsid w:val="7F36DEC1"/>
    <w:rsid w:val="7F3BD851"/>
    <w:rsid w:val="7F414041"/>
    <w:rsid w:val="7F4A07D1"/>
    <w:rsid w:val="7F7134DD"/>
    <w:rsid w:val="7F934E49"/>
    <w:rsid w:val="7FAF4E35"/>
    <w:rsid w:val="7FB13E7F"/>
    <w:rsid w:val="7FB5C493"/>
    <w:rsid w:val="7FBF61AC"/>
    <w:rsid w:val="7FC6FB30"/>
    <w:rsid w:val="7FE2FC2A"/>
    <w:rsid w:val="7FED1BB8"/>
    <w:rsid w:val="7FF27EE9"/>
    <w:rsid w:val="7FF640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6B00D"/>
  <w15:chartTrackingRefBased/>
  <w15:docId w15:val="{B3AC00D2-4625-44CC-93E3-2616A5D2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2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2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F62"/>
    <w:rPr>
      <w:rFonts w:eastAsiaTheme="majorEastAsia" w:cstheme="majorBidi"/>
      <w:color w:val="272727" w:themeColor="text1" w:themeTint="D8"/>
    </w:rPr>
  </w:style>
  <w:style w:type="paragraph" w:styleId="Title">
    <w:name w:val="Title"/>
    <w:basedOn w:val="Normal"/>
    <w:next w:val="Normal"/>
    <w:link w:val="TitleChar"/>
    <w:uiPriority w:val="10"/>
    <w:qFormat/>
    <w:rsid w:val="00082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F62"/>
    <w:pPr>
      <w:spacing w:before="160"/>
      <w:jc w:val="center"/>
    </w:pPr>
    <w:rPr>
      <w:i/>
      <w:iCs/>
      <w:color w:val="404040" w:themeColor="text1" w:themeTint="BF"/>
    </w:rPr>
  </w:style>
  <w:style w:type="character" w:customStyle="1" w:styleId="QuoteChar">
    <w:name w:val="Quote Char"/>
    <w:basedOn w:val="DefaultParagraphFont"/>
    <w:link w:val="Quote"/>
    <w:uiPriority w:val="29"/>
    <w:rsid w:val="00082F62"/>
    <w:rPr>
      <w:i/>
      <w:iCs/>
      <w:color w:val="404040" w:themeColor="text1" w:themeTint="BF"/>
    </w:rPr>
  </w:style>
  <w:style w:type="paragraph" w:styleId="ListParagraph">
    <w:name w:val="List Paragraph"/>
    <w:basedOn w:val="Normal"/>
    <w:uiPriority w:val="34"/>
    <w:qFormat/>
    <w:rsid w:val="00082F62"/>
    <w:pPr>
      <w:ind w:left="720"/>
      <w:contextualSpacing/>
    </w:pPr>
  </w:style>
  <w:style w:type="character" w:styleId="IntenseEmphasis">
    <w:name w:val="Intense Emphasis"/>
    <w:basedOn w:val="DefaultParagraphFont"/>
    <w:uiPriority w:val="21"/>
    <w:qFormat/>
    <w:rsid w:val="00082F62"/>
    <w:rPr>
      <w:i/>
      <w:iCs/>
      <w:color w:val="0F4761" w:themeColor="accent1" w:themeShade="BF"/>
    </w:rPr>
  </w:style>
  <w:style w:type="paragraph" w:styleId="IntenseQuote">
    <w:name w:val="Intense Quote"/>
    <w:basedOn w:val="Normal"/>
    <w:next w:val="Normal"/>
    <w:link w:val="IntenseQuoteChar"/>
    <w:uiPriority w:val="30"/>
    <w:qFormat/>
    <w:rsid w:val="00082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F62"/>
    <w:rPr>
      <w:i/>
      <w:iCs/>
      <w:color w:val="0F4761" w:themeColor="accent1" w:themeShade="BF"/>
    </w:rPr>
  </w:style>
  <w:style w:type="character" w:styleId="IntenseReference">
    <w:name w:val="Intense Reference"/>
    <w:basedOn w:val="DefaultParagraphFont"/>
    <w:uiPriority w:val="32"/>
    <w:qFormat/>
    <w:rsid w:val="00082F62"/>
    <w:rPr>
      <w:b/>
      <w:bCs/>
      <w:smallCaps/>
      <w:color w:val="0F4761" w:themeColor="accent1" w:themeShade="BF"/>
      <w:spacing w:val="5"/>
    </w:rPr>
  </w:style>
  <w:style w:type="paragraph" w:customStyle="1" w:styleId="msonormal0">
    <w:name w:val="msonormal"/>
    <w:basedOn w:val="Normal"/>
    <w:rsid w:val="003E44F4"/>
    <w:pPr>
      <w:spacing w:before="100" w:beforeAutospacing="1" w:after="100" w:afterAutospacing="1" w:line="240" w:lineRule="auto"/>
    </w:pPr>
    <w:rPr>
      <w:rFonts w:ascii="Times New Roman" w:eastAsia="Times New Roman" w:hAnsi="Times New Roman" w:cs="Times New Roman"/>
      <w:kern w:val="0"/>
      <w:lang w:val="en-US"/>
      <w14:ligatures w14:val="none"/>
    </w:rPr>
  </w:style>
  <w:style w:type="paragraph" w:customStyle="1" w:styleId="paragraph">
    <w:name w:val="paragraph"/>
    <w:basedOn w:val="Normal"/>
    <w:rsid w:val="003E44F4"/>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eop">
    <w:name w:val="eop"/>
    <w:basedOn w:val="DefaultParagraphFont"/>
    <w:rsid w:val="003E44F4"/>
  </w:style>
  <w:style w:type="character" w:customStyle="1" w:styleId="textrun">
    <w:name w:val="textrun"/>
    <w:basedOn w:val="DefaultParagraphFont"/>
    <w:rsid w:val="003E44F4"/>
  </w:style>
  <w:style w:type="character" w:customStyle="1" w:styleId="normaltextrun">
    <w:name w:val="normaltextrun"/>
    <w:basedOn w:val="DefaultParagraphFont"/>
    <w:rsid w:val="003E44F4"/>
  </w:style>
  <w:style w:type="character" w:customStyle="1" w:styleId="pagebreakblob">
    <w:name w:val="pagebreakblob"/>
    <w:basedOn w:val="DefaultParagraphFont"/>
    <w:rsid w:val="003E44F4"/>
  </w:style>
  <w:style w:type="character" w:customStyle="1" w:styleId="pagebreaktextspan">
    <w:name w:val="pagebreaktextspan"/>
    <w:basedOn w:val="DefaultParagraphFont"/>
    <w:rsid w:val="003E44F4"/>
  </w:style>
  <w:style w:type="character" w:customStyle="1" w:styleId="pagebreakborderspan">
    <w:name w:val="pagebreakborderspan"/>
    <w:basedOn w:val="DefaultParagraphFont"/>
    <w:rsid w:val="003E44F4"/>
  </w:style>
  <w:style w:type="character" w:customStyle="1" w:styleId="contentcontrolboundarysink">
    <w:name w:val="contentcontrolboundarysink"/>
    <w:basedOn w:val="DefaultParagraphFont"/>
    <w:rsid w:val="003E44F4"/>
  </w:style>
  <w:style w:type="character" w:customStyle="1" w:styleId="contentcontrol">
    <w:name w:val="contentcontrol"/>
    <w:basedOn w:val="DefaultParagraphFont"/>
    <w:rsid w:val="003E44F4"/>
  </w:style>
  <w:style w:type="paragraph" w:customStyle="1" w:styleId="outlineelement">
    <w:name w:val="outlineelement"/>
    <w:basedOn w:val="Normal"/>
    <w:rsid w:val="003E44F4"/>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scxw132174106">
    <w:name w:val="scxw132174106"/>
    <w:basedOn w:val="DefaultParagraphFont"/>
    <w:rsid w:val="003E44F4"/>
  </w:style>
  <w:style w:type="character" w:customStyle="1" w:styleId="wacimagecontainer">
    <w:name w:val="wacimagecontainer"/>
    <w:basedOn w:val="DefaultParagraphFont"/>
    <w:rsid w:val="003E44F4"/>
  </w:style>
  <w:style w:type="character" w:customStyle="1" w:styleId="wacimageborder">
    <w:name w:val="wacimageborder"/>
    <w:basedOn w:val="DefaultParagraphFont"/>
    <w:rsid w:val="003E44F4"/>
  </w:style>
  <w:style w:type="character" w:customStyle="1" w:styleId="linebreakblob">
    <w:name w:val="linebreakblob"/>
    <w:basedOn w:val="DefaultParagraphFont"/>
    <w:rsid w:val="003E44F4"/>
  </w:style>
  <w:style w:type="character" w:customStyle="1" w:styleId="tabrun">
    <w:name w:val="tabrun"/>
    <w:basedOn w:val="DefaultParagraphFont"/>
    <w:rsid w:val="003E44F4"/>
  </w:style>
  <w:style w:type="character" w:customStyle="1" w:styleId="tabchar">
    <w:name w:val="tabchar"/>
    <w:basedOn w:val="DefaultParagraphFont"/>
    <w:rsid w:val="003E44F4"/>
  </w:style>
  <w:style w:type="character" w:customStyle="1" w:styleId="tableaderchars">
    <w:name w:val="tableaderchars"/>
    <w:basedOn w:val="DefaultParagraphFont"/>
    <w:rsid w:val="003E44F4"/>
  </w:style>
  <w:style w:type="table" w:styleId="TableGrid">
    <w:name w:val="Table Grid"/>
    <w:basedOn w:val="TableNormal"/>
    <w:uiPriority w:val="59"/>
    <w:rsid w:val="00E555C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852AEF"/>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852AEF"/>
    <w:pPr>
      <w:spacing w:after="100"/>
    </w:pPr>
  </w:style>
  <w:style w:type="character" w:styleId="Hyperlink">
    <w:name w:val="Hyperlink"/>
    <w:basedOn w:val="DefaultParagraphFont"/>
    <w:uiPriority w:val="99"/>
    <w:unhideWhenUsed/>
    <w:rsid w:val="00852AEF"/>
    <w:rPr>
      <w:color w:val="467886" w:themeColor="hyperlink"/>
      <w:u w:val="single"/>
    </w:rPr>
  </w:style>
  <w:style w:type="paragraph" w:styleId="Header">
    <w:name w:val="header"/>
    <w:basedOn w:val="Normal"/>
    <w:link w:val="HeaderChar"/>
    <w:uiPriority w:val="99"/>
    <w:unhideWhenUsed/>
    <w:rsid w:val="00EA31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17D"/>
  </w:style>
  <w:style w:type="paragraph" w:styleId="Footer">
    <w:name w:val="footer"/>
    <w:basedOn w:val="Normal"/>
    <w:link w:val="FooterChar"/>
    <w:uiPriority w:val="99"/>
    <w:unhideWhenUsed/>
    <w:rsid w:val="00EA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17D"/>
  </w:style>
  <w:style w:type="paragraph" w:styleId="TOC2">
    <w:name w:val="toc 2"/>
    <w:basedOn w:val="Normal"/>
    <w:next w:val="Normal"/>
    <w:autoRedefine/>
    <w:uiPriority w:val="39"/>
    <w:unhideWhenUsed/>
    <w:rsid w:val="0081194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e868082-dabe-4379-a292-db5813844db4"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56D6545AB51D04A9FF4BB6F452ACE52" ma:contentTypeVersion="12" ma:contentTypeDescription="Create a new document." ma:contentTypeScope="" ma:versionID="e33e08418979236e935589975f531e50">
  <xsd:schema xmlns:xsd="http://www.w3.org/2001/XMLSchema" xmlns:xs="http://www.w3.org/2001/XMLSchema" xmlns:p="http://schemas.microsoft.com/office/2006/metadata/properties" xmlns:ns3="6e868082-dabe-4379-a292-db5813844db4" targetNamespace="http://schemas.microsoft.com/office/2006/metadata/properties" ma:root="true" ma:fieldsID="4f3dbd912a9f3f17918417283cbd2abe" ns3:_="">
    <xsd:import namespace="6e868082-dabe-4379-a292-db5813844db4"/>
    <xsd:element name="properties">
      <xsd:complexType>
        <xsd:sequence>
          <xsd:element name="documentManagement">
            <xsd:complexType>
              <xsd:all>
                <xsd:element ref="ns3:_activity" minOccurs="0"/>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68082-dabe-4379-a292-db5813844db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CFDE76-C0D5-4D1D-9051-EA10DF732918}">
  <ds:schemaRefs>
    <ds:schemaRef ds:uri="http://schemas.microsoft.com/sharepoint/v3/contenttype/forms"/>
  </ds:schemaRefs>
</ds:datastoreItem>
</file>

<file path=customXml/itemProps2.xml><?xml version="1.0" encoding="utf-8"?>
<ds:datastoreItem xmlns:ds="http://schemas.openxmlformats.org/officeDocument/2006/customXml" ds:itemID="{FEDADB55-3A65-48A9-9DD9-DC01AF675070}">
  <ds:schemaRefs>
    <ds:schemaRef ds:uri="http://schemas.microsoft.com/office/2006/metadata/properties"/>
    <ds:schemaRef ds:uri="http://schemas.microsoft.com/office/infopath/2007/PartnerControls"/>
    <ds:schemaRef ds:uri="6e868082-dabe-4379-a292-db5813844db4"/>
  </ds:schemaRefs>
</ds:datastoreItem>
</file>

<file path=customXml/itemProps3.xml><?xml version="1.0" encoding="utf-8"?>
<ds:datastoreItem xmlns:ds="http://schemas.openxmlformats.org/officeDocument/2006/customXml" ds:itemID="{6F6DFB91-FA10-4472-A7F9-46BF7919551F}">
  <ds:schemaRefs>
    <ds:schemaRef ds:uri="http://schemas.openxmlformats.org/officeDocument/2006/bibliography"/>
  </ds:schemaRefs>
</ds:datastoreItem>
</file>

<file path=customXml/itemProps4.xml><?xml version="1.0" encoding="utf-8"?>
<ds:datastoreItem xmlns:ds="http://schemas.openxmlformats.org/officeDocument/2006/customXml" ds:itemID="{FE5B6DB9-6E5A-4E0D-8C52-E096C713A3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868082-dabe-4379-a292-db5813844d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5927</Words>
  <Characters>33784</Characters>
  <Application>Microsoft Office Word</Application>
  <DocSecurity>4</DocSecurity>
  <Lines>281</Lines>
  <Paragraphs>79</Paragraphs>
  <ScaleCrop>false</ScaleCrop>
  <Company/>
  <LinksUpToDate>false</LinksUpToDate>
  <CharactersWithSpaces>39632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Hjörtur Vilhelmsson</dc:creator>
  <cp:keywords/>
  <dc:description/>
  <cp:lastModifiedBy>Atli Axfjörð Friðgeirsson</cp:lastModifiedBy>
  <cp:revision>1696</cp:revision>
  <dcterms:created xsi:type="dcterms:W3CDTF">2024-11-26T17:10:00Z</dcterms:created>
  <dcterms:modified xsi:type="dcterms:W3CDTF">2024-11-28T10:03:00Z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0x010100B56D6545AB51D04A9FF4BB6F452ACE52</vt:lpwstr>
  </property>
</Properties>
</file>